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241F" w14:textId="77777777" w:rsidR="002A0927" w:rsidRPr="00BF2043" w:rsidRDefault="002A0927" w:rsidP="00BF2043">
      <w:pPr>
        <w:pStyle w:val="PlainText"/>
        <w:rPr>
          <w:rFonts w:ascii="Courier New" w:hAnsi="Courier New" w:cs="Courier New"/>
        </w:rPr>
      </w:pPr>
    </w:p>
    <w:p w14:paraId="332F69AB" w14:textId="77777777" w:rsidR="002A0927" w:rsidRPr="00BF2043" w:rsidRDefault="002A0927" w:rsidP="00BF2043">
      <w:pPr>
        <w:pStyle w:val="PlainText"/>
        <w:rPr>
          <w:rFonts w:ascii="Courier New" w:hAnsi="Courier New" w:cs="Courier New"/>
        </w:rPr>
      </w:pPr>
    </w:p>
    <w:p w14:paraId="3CF585A3" w14:textId="77777777" w:rsidR="002A0927" w:rsidRPr="00BF2043" w:rsidRDefault="002A0927" w:rsidP="00BF2043">
      <w:pPr>
        <w:pStyle w:val="PlainText"/>
        <w:rPr>
          <w:rFonts w:ascii="Courier New" w:hAnsi="Courier New" w:cs="Courier New"/>
        </w:rPr>
      </w:pPr>
    </w:p>
    <w:p w14:paraId="321480C1" w14:textId="77777777" w:rsidR="002A0927" w:rsidRPr="00BF2043" w:rsidRDefault="002A0927" w:rsidP="00BF2043">
      <w:pPr>
        <w:pStyle w:val="PlainText"/>
        <w:rPr>
          <w:rFonts w:ascii="Courier New" w:hAnsi="Courier New" w:cs="Courier New"/>
        </w:rPr>
      </w:pPr>
    </w:p>
    <w:p w14:paraId="579C2AFA" w14:textId="77777777"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commentRangeStart w:id="0"/>
      <w:r w:rsidRPr="00BF2043">
        <w:rPr>
          <w:rFonts w:ascii="Courier New" w:hAnsi="Courier New" w:cs="Courier New"/>
        </w:rPr>
        <w:t>ippm                                                        B. Weis, Ed.</w:t>
      </w:r>
    </w:p>
    <w:p w14:paraId="1D29A1DF" w14:textId="77777777"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                                Independent</w:t>
      </w:r>
    </w:p>
    <w:p w14:paraId="6133B4D0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Intended status: Standards Track                       F. Brockners, Ed.</w:t>
      </w:r>
    </w:p>
    <w:p w14:paraId="17AC705F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Expires: August 25, </w:t>
      </w:r>
      <w:proofErr w:type="gramStart"/>
      <w:r w:rsidRPr="00705F92">
        <w:rPr>
          <w:rFonts w:ascii="Courier New" w:hAnsi="Courier New" w:cs="Courier New"/>
          <w:lang w:val="en-US"/>
        </w:rPr>
        <w:t>2022</w:t>
      </w:r>
      <w:proofErr w:type="gramEnd"/>
      <w:r w:rsidRPr="00705F92">
        <w:rPr>
          <w:rFonts w:ascii="Courier New" w:hAnsi="Courier New" w:cs="Courier New"/>
          <w:lang w:val="en-US"/>
        </w:rPr>
        <w:t xml:space="preserve">                                         C. Hill</w:t>
      </w:r>
    </w:p>
    <w:p w14:paraId="4D5FBA10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      Cisco</w:t>
      </w:r>
    </w:p>
    <w:p w14:paraId="6C71D193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S. Bhandari</w:t>
      </w:r>
    </w:p>
    <w:p w14:paraId="6581E578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</w:t>
      </w:r>
      <w:proofErr w:type="spellStart"/>
      <w:r w:rsidRPr="00705F92">
        <w:rPr>
          <w:rFonts w:ascii="Courier New" w:hAnsi="Courier New" w:cs="Courier New"/>
          <w:lang w:val="en-US"/>
        </w:rPr>
        <w:t>Thoughtspot</w:t>
      </w:r>
      <w:proofErr w:type="spellEnd"/>
    </w:p>
    <w:p w14:paraId="434D0A2E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V. Govindan</w:t>
      </w:r>
    </w:p>
    <w:p w14:paraId="7D8C5B87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</w:t>
      </w:r>
      <w:r w:rsidRPr="00705F92">
        <w:rPr>
          <w:rFonts w:ascii="Courier New" w:hAnsi="Courier New" w:cs="Courier New"/>
          <w:lang w:val="it-IT"/>
        </w:rPr>
        <w:t>C. Pignataro, Ed.</w:t>
      </w:r>
    </w:p>
    <w:p w14:paraId="0CA03B90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N. Nainar, Ed.</w:t>
      </w:r>
    </w:p>
    <w:p w14:paraId="7A19BDFA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         </w:t>
      </w:r>
      <w:r w:rsidRPr="00705F92">
        <w:rPr>
          <w:rFonts w:ascii="Courier New" w:hAnsi="Courier New" w:cs="Courier New"/>
          <w:lang w:val="en-US"/>
        </w:rPr>
        <w:t>Cisco</w:t>
      </w:r>
    </w:p>
    <w:p w14:paraId="489A28A4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 H. </w:t>
      </w:r>
      <w:proofErr w:type="spellStart"/>
      <w:r w:rsidRPr="00705F92">
        <w:rPr>
          <w:rFonts w:ascii="Courier New" w:hAnsi="Courier New" w:cs="Courier New"/>
          <w:lang w:val="en-US"/>
        </w:rPr>
        <w:t>Gredler</w:t>
      </w:r>
      <w:proofErr w:type="spellEnd"/>
    </w:p>
    <w:p w14:paraId="5D15E921" w14:textId="77777777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</w:t>
      </w:r>
      <w:proofErr w:type="spellStart"/>
      <w:r w:rsidRPr="00705F92">
        <w:rPr>
          <w:rFonts w:ascii="Courier New" w:hAnsi="Courier New" w:cs="Courier New"/>
          <w:lang w:val="en-US"/>
        </w:rPr>
        <w:t>RtBrick</w:t>
      </w:r>
      <w:proofErr w:type="spellEnd"/>
      <w:r w:rsidRPr="00705F92">
        <w:rPr>
          <w:rFonts w:ascii="Courier New" w:hAnsi="Courier New" w:cs="Courier New"/>
          <w:lang w:val="en-US"/>
        </w:rPr>
        <w:t xml:space="preserve"> Inc.</w:t>
      </w:r>
    </w:p>
    <w:p w14:paraId="2C9D70C1" w14:textId="5C84BDA9"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   J. Leddy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  S. </w:t>
      </w:r>
      <w:proofErr w:type="spellStart"/>
      <w:r w:rsidRPr="00705F92">
        <w:rPr>
          <w:rFonts w:ascii="Courier New" w:hAnsi="Courier New" w:cs="Courier New"/>
          <w:lang w:val="en-US"/>
        </w:rPr>
        <w:t>Youell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       JMPC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       </w:t>
      </w:r>
      <w:r w:rsidRPr="00705F92">
        <w:rPr>
          <w:rFonts w:ascii="Courier New" w:hAnsi="Courier New" w:cs="Courier New"/>
          <w:lang w:val="it-IT"/>
        </w:rPr>
        <w:t>T. Mizrahi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Huawei </w:t>
      </w:r>
      <w:proofErr w:type="spellStart"/>
      <w:r w:rsidRPr="00705F92">
        <w:rPr>
          <w:rFonts w:ascii="Courier New" w:hAnsi="Courier New" w:cs="Courier New"/>
          <w:lang w:val="it-IT"/>
        </w:rPr>
        <w:t>Network.IO</w:t>
      </w:r>
      <w:proofErr w:type="spellEnd"/>
      <w:r w:rsidRPr="00705F92">
        <w:rPr>
          <w:rFonts w:ascii="Courier New" w:hAnsi="Courier New" w:cs="Courier New"/>
          <w:lang w:val="it-IT"/>
        </w:rPr>
        <w:t xml:space="preserve"> Innovation Lab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       A. </w:t>
      </w:r>
      <w:proofErr w:type="spellStart"/>
      <w:r w:rsidRPr="00705F92">
        <w:rPr>
          <w:rFonts w:ascii="Courier New" w:hAnsi="Courier New" w:cs="Courier New"/>
          <w:lang w:val="it-IT"/>
        </w:rPr>
        <w:t>Kfir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      B. </w:t>
      </w:r>
      <w:proofErr w:type="spellStart"/>
      <w:r w:rsidRPr="00705F92">
        <w:rPr>
          <w:rFonts w:ascii="Courier New" w:hAnsi="Courier New" w:cs="Courier New"/>
          <w:lang w:val="it-IT"/>
        </w:rPr>
        <w:t>Gafni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        Nvidia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   P. </w:t>
      </w:r>
      <w:proofErr w:type="spellStart"/>
      <w:r w:rsidRPr="00705F92">
        <w:rPr>
          <w:rFonts w:ascii="Courier New" w:hAnsi="Courier New" w:cs="Courier New"/>
          <w:lang w:val="it-IT"/>
        </w:rPr>
        <w:t>Lapukhov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      Facebook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                         M. Spiegel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it-IT"/>
        </w:rPr>
        <w:t xml:space="preserve">                                     </w:t>
      </w:r>
      <w:r w:rsidRPr="00705F92">
        <w:rPr>
          <w:rFonts w:ascii="Courier New" w:hAnsi="Courier New" w:cs="Courier New"/>
          <w:lang w:val="en-US"/>
        </w:rPr>
        <w:t>Barefoot Networks, an Intel company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                                  February 21, 2022</w:t>
      </w:r>
      <w:commentRangeEnd w:id="0"/>
      <w:r>
        <w:rPr>
          <w:rStyle w:val="CommentReference"/>
          <w:rFonts w:asciiTheme="minorHAnsi" w:hAnsiTheme="minorHAnsi"/>
        </w:rPr>
        <w:commentReference w:id="0"/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Protocol Identification </w:t>
      </w:r>
      <w:del w:id="1" w:author="Graf Thomas, SCS-INI-NET-VNC-E2E" w:date="2025-08-21T07:57:00Z">
        <w:r w:rsidRPr="00705F92" w:rsidDel="00705F92">
          <w:rPr>
            <w:rFonts w:ascii="Courier New" w:hAnsi="Courier New" w:cs="Courier New"/>
            <w:lang w:val="en-US"/>
          </w:rPr>
          <w:delText xml:space="preserve">of </w:delText>
        </w:r>
      </w:del>
      <w:ins w:id="2" w:author="Graf Thomas, SCS-INI-NET-VNC-E2E" w:date="2025-08-21T07:57:00Z">
        <w:r w:rsidR="00705F92">
          <w:rPr>
            <w:rFonts w:ascii="Courier New" w:hAnsi="Courier New" w:cs="Courier New"/>
            <w:lang w:val="en-US"/>
          </w:rPr>
          <w:t>for</w:t>
        </w:r>
        <w:r w:rsidR="00705F92" w:rsidRPr="00705F92">
          <w:rPr>
            <w:rFonts w:ascii="Courier New" w:hAnsi="Courier New" w:cs="Courier New"/>
            <w:lang w:val="en-US"/>
          </w:rPr>
          <w:t xml:space="preserve"> </w:t>
        </w:r>
      </w:ins>
      <w:r w:rsidRPr="00705F92">
        <w:rPr>
          <w:rFonts w:ascii="Courier New" w:hAnsi="Courier New" w:cs="Courier New"/>
          <w:lang w:val="en-US"/>
        </w:rPr>
        <w:t>In-situ OAM Data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705F92">
        <w:rPr>
          <w:rFonts w:ascii="Courier New" w:hAnsi="Courier New" w:cs="Courier New"/>
          <w:lang w:val="en-US"/>
        </w:rPr>
        <w:t xml:space="preserve">                      </w:t>
      </w:r>
      <w:r w:rsidRPr="00BF2043">
        <w:rPr>
          <w:rFonts w:ascii="Courier New" w:hAnsi="Courier New" w:cs="Courier New"/>
        </w:rPr>
        <w:t>draft-</w:t>
      </w:r>
      <w:proofErr w:type="spellStart"/>
      <w:r w:rsidRPr="00BF2043">
        <w:rPr>
          <w:rFonts w:ascii="Courier New" w:hAnsi="Courier New" w:cs="Courier New"/>
        </w:rPr>
        <w:t>weis</w:t>
      </w:r>
      <w:proofErr w:type="spellEnd"/>
      <w:r w:rsidRPr="00BF2043">
        <w:rPr>
          <w:rFonts w:ascii="Courier New" w:hAnsi="Courier New" w:cs="Courier New"/>
        </w:rPr>
        <w:t>-ippm-ioam-eth-05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Abstract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In-situ Operations, Administration, and Maintenance (IOAM) records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operational and telemetry information in </w:t>
      </w:r>
      <w:r w:rsidRPr="00705F92">
        <w:rPr>
          <w:rFonts w:ascii="Courier New" w:hAnsi="Courier New" w:cs="Courier New"/>
          <w:lang w:val="en-US"/>
        </w:rPr>
        <w:t xml:space="preserve">the </w:t>
      </w:r>
      <w:r w:rsidRPr="00705F92">
        <w:rPr>
          <w:rFonts w:ascii="Courier New" w:hAnsi="Courier New" w:cs="Courier New"/>
          <w:lang w:val="en-US"/>
        </w:rPr>
        <w:t>packet</w:t>
      </w:r>
      <w:r w:rsidRPr="00705F92">
        <w:rPr>
          <w:rFonts w:ascii="Courier New" w:hAnsi="Courier New" w:cs="Courier New"/>
          <w:lang w:val="en-US"/>
        </w:rPr>
        <w:t xml:space="preserve"> while the</w:t>
      </w:r>
      <w:r w:rsidRPr="00705F92">
        <w:rPr>
          <w:rFonts w:ascii="Courier New" w:hAnsi="Courier New" w:cs="Courier New"/>
          <w:lang w:val="en-US"/>
        </w:rPr>
        <w:t xml:space="preserve"> </w:t>
      </w:r>
      <w:r w:rsidRPr="00705F92">
        <w:rPr>
          <w:rFonts w:ascii="Courier New" w:hAnsi="Courier New" w:cs="Courier New"/>
          <w:lang w:val="en-US"/>
        </w:rPr>
        <w:t>packet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traverse</w:t>
      </w:r>
      <w:r w:rsidRPr="00705F92">
        <w:rPr>
          <w:rFonts w:ascii="Courier New" w:hAnsi="Courier New" w:cs="Courier New"/>
          <w:lang w:val="en-US"/>
        </w:rPr>
        <w:t>s</w:t>
      </w:r>
      <w:r w:rsidRPr="00705F92">
        <w:rPr>
          <w:rFonts w:ascii="Courier New" w:hAnsi="Courier New" w:cs="Courier New"/>
          <w:lang w:val="en-US"/>
        </w:rPr>
        <w:t xml:space="preserve"> a path between two </w:t>
      </w:r>
      <w:r w:rsidRPr="00705F92">
        <w:rPr>
          <w:rFonts w:ascii="Courier New" w:hAnsi="Courier New" w:cs="Courier New"/>
          <w:lang w:val="en-US"/>
        </w:rPr>
        <w:t xml:space="preserve">points in </w:t>
      </w:r>
      <w:r w:rsidRPr="00705F92">
        <w:rPr>
          <w:rFonts w:ascii="Courier New" w:hAnsi="Courier New" w:cs="Courier New"/>
          <w:lang w:val="en-US"/>
        </w:rPr>
        <w:t xml:space="preserve">the </w:t>
      </w:r>
      <w:r w:rsidRPr="00705F92">
        <w:rPr>
          <w:rFonts w:ascii="Courier New" w:hAnsi="Courier New" w:cs="Courier New"/>
          <w:lang w:val="en-US"/>
        </w:rPr>
        <w:t>network.  This document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defines an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that identifies IOAM data fields as being 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next protocol in a packet, and a header that encapsulates the IOAM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data fields.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Status of This Memo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provisions of BCP 78 and BCP 79.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1]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</w:t>
      </w:r>
      <w:r w:rsidRPr="00705F92">
        <w:rPr>
          <w:rFonts w:ascii="Courier New" w:hAnsi="Courier New" w:cs="Courier New"/>
          <w:lang w:val="en-US"/>
        </w:rPr>
        <w:t>working documents as Internet-Drafts.  The list of current Internet-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This Internet-Draft will expire on August 25, 2022.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Copyright Notice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Copyright (c) 2022 IETF Trust and the persons identified as 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document authors.  All rights reserved.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Provisions Relating to IETF Documents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(https://trustee.ietf.org/license-info) in effect on the date of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publication of this document.  Please review these documents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carefully, as they describe your rights and restrictions with respect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to this document.  Code Components extracted from this document must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include Simplified BSD License text as described in Section 4.e of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Trust Legal Provisions and are provided without warranty as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described in the Simplified BSD License.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Table of Contents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1.  </w:t>
      </w:r>
      <w:proofErr w:type="gramStart"/>
      <w:r w:rsidRPr="00705F92">
        <w:rPr>
          <w:rFonts w:ascii="Courier New" w:hAnsi="Courier New" w:cs="Courier New"/>
          <w:lang w:val="en-US"/>
        </w:rPr>
        <w:t>Introduction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. . . . . . . . . . . .   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2.  Conventions . . . . . . . . . . . . . . . . . . . . . </w:t>
      </w:r>
      <w:proofErr w:type="gramStart"/>
      <w:r w:rsidRPr="00705F92">
        <w:rPr>
          <w:rFonts w:ascii="Courier New" w:hAnsi="Courier New" w:cs="Courier New"/>
          <w:lang w:val="en-US"/>
        </w:rPr>
        <w:t>.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  3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2.1.  Requirements Language . . . . . . . . . . . . . . . . . .   3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2.2.  Abbreviations . . . . . . . . . . . . . . . . . . </w:t>
      </w:r>
      <w:proofErr w:type="gramStart"/>
      <w:r w:rsidRPr="00705F92">
        <w:rPr>
          <w:rFonts w:ascii="Courier New" w:hAnsi="Courier New" w:cs="Courier New"/>
          <w:lang w:val="en-US"/>
        </w:rPr>
        <w:t>.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  3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3.  IOAM </w:t>
      </w:r>
      <w:proofErr w:type="spellStart"/>
      <w:proofErr w:type="gram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. . . . . . . . . . .   3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4.  Usage Examples of the IOAM </w:t>
      </w:r>
      <w:proofErr w:type="spellStart"/>
      <w:proofErr w:type="gram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  4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4.1.  Example: GRE Encapsulation of IOAM Data </w:t>
      </w:r>
      <w:proofErr w:type="gramStart"/>
      <w:r w:rsidRPr="00705F92">
        <w:rPr>
          <w:rFonts w:ascii="Courier New" w:hAnsi="Courier New" w:cs="Courier New"/>
          <w:lang w:val="en-US"/>
        </w:rPr>
        <w:t>Fields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  5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4.2.  Example: Geneve Encapsulation of IOAM Data Fields </w:t>
      </w:r>
      <w:proofErr w:type="gramStart"/>
      <w:r w:rsidRPr="00705F92">
        <w:rPr>
          <w:rFonts w:ascii="Courier New" w:hAnsi="Courier New" w:cs="Courier New"/>
          <w:lang w:val="en-US"/>
        </w:rPr>
        <w:t>.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  6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5.  Security Considerations . . . . . . . . . . . . . . . </w:t>
      </w:r>
      <w:proofErr w:type="gramStart"/>
      <w:r w:rsidRPr="00705F92">
        <w:rPr>
          <w:rFonts w:ascii="Courier New" w:hAnsi="Courier New" w:cs="Courier New"/>
          <w:lang w:val="en-US"/>
        </w:rPr>
        <w:t>.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  7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6.  IANA Considerations . . . . . . . . . . . . . . . . . . . . .   8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7.  </w:t>
      </w:r>
      <w:proofErr w:type="gramStart"/>
      <w:r w:rsidRPr="00705F92">
        <w:rPr>
          <w:rFonts w:ascii="Courier New" w:hAnsi="Courier New" w:cs="Courier New"/>
          <w:lang w:val="en-US"/>
        </w:rPr>
        <w:t>Acknowledgements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. . . . . . . . . .   8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8.  </w:t>
      </w:r>
      <w:proofErr w:type="gramStart"/>
      <w:r w:rsidRPr="00705F92">
        <w:rPr>
          <w:rFonts w:ascii="Courier New" w:hAnsi="Courier New" w:cs="Courier New"/>
          <w:lang w:val="en-US"/>
        </w:rPr>
        <w:t>References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. . . . . . . . . . . . .   8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8.1.  Normative </w:t>
      </w:r>
      <w:proofErr w:type="gramStart"/>
      <w:r w:rsidRPr="00705F92">
        <w:rPr>
          <w:rFonts w:ascii="Courier New" w:hAnsi="Courier New" w:cs="Courier New"/>
          <w:lang w:val="en-US"/>
        </w:rPr>
        <w:t>References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. . . . . .   8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8.2.  Informative </w:t>
      </w:r>
      <w:proofErr w:type="gramStart"/>
      <w:r w:rsidRPr="00705F92">
        <w:rPr>
          <w:rFonts w:ascii="Courier New" w:hAnsi="Courier New" w:cs="Courier New"/>
          <w:lang w:val="en-US"/>
        </w:rPr>
        <w:t>References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. . . . .   9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705F92">
        <w:rPr>
          <w:rFonts w:ascii="Courier New" w:hAnsi="Courier New" w:cs="Courier New"/>
          <w:lang w:val="en-US"/>
        </w:rPr>
        <w:t>Addresses  . . .</w:t>
      </w:r>
      <w:proofErr w:type="gramEnd"/>
      <w:r w:rsidRPr="00705F92">
        <w:rPr>
          <w:rFonts w:ascii="Courier New" w:hAnsi="Courier New" w:cs="Courier New"/>
          <w:lang w:val="en-US"/>
        </w:rPr>
        <w:t xml:space="preserve"> . . . . . . . . . . . . . . . . . . . .   9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1.  Introduction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In-situ Operations, Administration, and Maintenance (IOAM) records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operational and telemetry information in the packet while the packet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traverses a particular </w:t>
      </w:r>
      <w:del w:id="3" w:author="Graf Thomas, SCS-INI-NET-VNC-E2E" w:date="2025-08-21T08:01:00Z">
        <w:r w:rsidRPr="00705F92" w:rsidDel="00705F92">
          <w:rPr>
            <w:rFonts w:ascii="Courier New" w:hAnsi="Courier New" w:cs="Courier New"/>
            <w:lang w:val="en-US"/>
          </w:rPr>
          <w:delText>network domain</w:delText>
        </w:r>
      </w:del>
      <w:ins w:id="4" w:author="Graf Thomas, SCS-INI-NET-VNC-E2E" w:date="2025-08-21T08:01:00Z">
        <w:r w:rsidR="00705F92">
          <w:rPr>
            <w:rFonts w:ascii="Courier New" w:hAnsi="Courier New" w:cs="Courier New"/>
            <w:lang w:val="en-US"/>
          </w:rPr>
          <w:t>IOAM domain within a network</w:t>
        </w:r>
      </w:ins>
      <w:r w:rsidRPr="00705F92">
        <w:rPr>
          <w:rFonts w:ascii="Courier New" w:hAnsi="Courier New" w:cs="Courier New"/>
          <w:lang w:val="en-US"/>
        </w:rPr>
        <w:t xml:space="preserve">.  </w:t>
      </w:r>
      <w:commentRangeStart w:id="5"/>
      <w:r w:rsidRPr="00705F92">
        <w:rPr>
          <w:rFonts w:ascii="Courier New" w:hAnsi="Courier New" w:cs="Courier New"/>
          <w:lang w:val="en-US"/>
        </w:rPr>
        <w:t>The term "in-situ" refers to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2]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</w:t>
      </w:r>
      <w:r w:rsidRPr="00705F92">
        <w:rPr>
          <w:rFonts w:ascii="Courier New" w:hAnsi="Courier New" w:cs="Courier New"/>
          <w:lang w:val="en-US"/>
        </w:rPr>
        <w:t>the fact that the IOAM data fields are added to the data packets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rather than being sent within packets specifically dedicated to OAM.</w:t>
      </w:r>
      <w:commentRangeEnd w:id="5"/>
      <w:r w:rsidR="00705F92">
        <w:rPr>
          <w:rStyle w:val="CommentReference"/>
          <w:rFonts w:asciiTheme="minorHAnsi" w:hAnsiTheme="minorHAnsi"/>
        </w:rPr>
        <w:commentReference w:id="5"/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This document proposes a new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for IOAM and defines how IOAM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data fields are carried as part of encapsulations where the IOAM data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fields </w:t>
      </w:r>
      <w:del w:id="6" w:author="Graf Thomas, SCS-INI-NET-VNC-E2E" w:date="2025-08-21T08:06:00Z">
        <w:r w:rsidRPr="00705F92" w:rsidDel="00F414DD">
          <w:rPr>
            <w:rFonts w:ascii="Courier New" w:hAnsi="Courier New" w:cs="Courier New"/>
            <w:lang w:val="en-US"/>
          </w:rPr>
          <w:delText>follows</w:delText>
        </w:r>
      </w:del>
      <w:ins w:id="7" w:author="Graf Thomas, SCS-INI-NET-VNC-E2E" w:date="2025-08-21T08:06:00Z">
        <w:r w:rsidR="00F414DD" w:rsidRPr="00705F92">
          <w:rPr>
            <w:rFonts w:ascii="Courier New" w:hAnsi="Courier New" w:cs="Courier New"/>
            <w:lang w:val="en-US"/>
          </w:rPr>
          <w:t>follow</w:t>
        </w:r>
      </w:ins>
      <w:r w:rsidRPr="00705F92">
        <w:rPr>
          <w:rFonts w:ascii="Courier New" w:hAnsi="Courier New" w:cs="Courier New"/>
          <w:lang w:val="en-US"/>
        </w:rPr>
        <w:t xml:space="preserve"> an encapsulation header that uses an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to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denote the type of protocol data unit.  Examples of these protocols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are GRE [RFC2784] [RFC2890] and Geneve [RFC8926]).  This document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outlines how IOAM data fields are encoded in these </w:t>
      </w:r>
      <w:del w:id="8" w:author="Graf Thomas, SCS-INI-NET-VNC-E2E" w:date="2025-08-21T08:07:00Z">
        <w:r w:rsidRPr="00705F92" w:rsidDel="00F414DD">
          <w:rPr>
            <w:rFonts w:ascii="Courier New" w:hAnsi="Courier New" w:cs="Courier New"/>
            <w:lang w:val="en-US"/>
          </w:rPr>
          <w:delText>encapsultion</w:delText>
        </w:r>
      </w:del>
      <w:ins w:id="9" w:author="Graf Thomas, SCS-INI-NET-VNC-E2E" w:date="2025-08-21T08:07:00Z">
        <w:r w:rsidR="00F414DD" w:rsidRPr="00705F92">
          <w:rPr>
            <w:rFonts w:ascii="Courier New" w:hAnsi="Courier New" w:cs="Courier New"/>
            <w:lang w:val="en-US"/>
          </w:rPr>
          <w:t>encapsulation</w:t>
        </w:r>
      </w:ins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headers.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2.  Conventions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2.1.  Requirements Language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capitals, as shown here.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2.2.  Abbreviations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proofErr w:type="spellStart"/>
      <w:r w:rsidRPr="00705F92">
        <w:rPr>
          <w:rFonts w:ascii="Courier New" w:hAnsi="Courier New" w:cs="Courier New"/>
          <w:lang w:val="en-US"/>
        </w:rPr>
        <w:t>Abbreviations</w:t>
      </w:r>
      <w:proofErr w:type="spellEnd"/>
      <w:r w:rsidRPr="00705F92">
        <w:rPr>
          <w:rFonts w:ascii="Courier New" w:hAnsi="Courier New" w:cs="Courier New"/>
          <w:lang w:val="en-US"/>
        </w:rPr>
        <w:t xml:space="preserve"> used in this document: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E2E:       Edge-to-Edge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Geneve:    Generic Network Virtualization Encapsulation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GRE:       Generic Routing Encapsulation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IOAM:      In-situ Operations, Administration, and Maintenance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OAM:       Operations, Administration, and Maintenance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POT:       Proof of Transit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3.  IOAM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When </w:t>
      </w:r>
      <w:del w:id="10" w:author="Graf Thomas, SCS-INI-NET-VNC-E2E" w:date="2025-08-21T08:07:00Z">
        <w:r w:rsidRPr="00705F92" w:rsidDel="00F414DD">
          <w:rPr>
            <w:rFonts w:ascii="Courier New" w:hAnsi="Courier New" w:cs="Courier New"/>
            <w:lang w:val="en-US"/>
          </w:rPr>
          <w:delText xml:space="preserve">the </w:delText>
        </w:r>
      </w:del>
      <w:r w:rsidRPr="00705F92">
        <w:rPr>
          <w:rFonts w:ascii="Courier New" w:hAnsi="Courier New" w:cs="Courier New"/>
          <w:lang w:val="en-US"/>
        </w:rPr>
        <w:t>IOAM data fields are included within an encapsulation that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identifies the next protocol using an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(e.g., GRE or Geneve)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presence of IOAM data fields </w:t>
      </w:r>
      <w:proofErr w:type="gramStart"/>
      <w:r w:rsidRPr="00705F92">
        <w:rPr>
          <w:rFonts w:ascii="Courier New" w:hAnsi="Courier New" w:cs="Courier New"/>
          <w:lang w:val="en-US"/>
        </w:rPr>
        <w:t>are</w:t>
      </w:r>
      <w:proofErr w:type="gramEnd"/>
      <w:r w:rsidRPr="00705F92">
        <w:rPr>
          <w:rFonts w:ascii="Courier New" w:hAnsi="Courier New" w:cs="Courier New"/>
          <w:lang w:val="en-US"/>
        </w:rPr>
        <w:t xml:space="preserve"> identified with TBD_IOAM.  When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this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is used, an additional IOAM header is </w:t>
      </w:r>
      <w:del w:id="11" w:author="Graf Thomas, SCS-INI-NET-VNC-E2E" w:date="2025-08-21T08:08:00Z">
        <w:r w:rsidRPr="00705F92" w:rsidDel="00F414DD">
          <w:rPr>
            <w:rFonts w:ascii="Courier New" w:hAnsi="Courier New" w:cs="Courier New"/>
            <w:lang w:val="en-US"/>
          </w:rPr>
          <w:delText>also included</w:delText>
        </w:r>
      </w:del>
      <w:ins w:id="12" w:author="Graf Thomas, SCS-INI-NET-VNC-E2E" w:date="2025-08-21T08:08:00Z">
        <w:r w:rsidR="00F414DD">
          <w:rPr>
            <w:rFonts w:ascii="Courier New" w:hAnsi="Courier New" w:cs="Courier New"/>
            <w:lang w:val="en-US"/>
          </w:rPr>
          <w:t>inserted before the ethernet frame</w:t>
        </w:r>
      </w:ins>
      <w:r w:rsidRPr="00705F92">
        <w:rPr>
          <w:rFonts w:ascii="Courier New" w:hAnsi="Courier New" w:cs="Courier New"/>
          <w:lang w:val="en-US"/>
        </w:rPr>
        <w:t>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This header indicates the type of IOAM data fields that follows, and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next protocol that follows the IOAM data fields.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3]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   0                   1                   2                   3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   0 1 2 3 4 5 6 7 8 9 0 1 2 3 4 5 6 7 8 9 0 1 2 3 4 5 6 7 8 9 0 1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  +-+-+-+-+-+-+-+-+-+-+-+-+-+-+-+-+-+-+-+-+-+-+-+-+-+-+-+-+-+-+-+-+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  |   IOAM-Type   |   IOAM HDR </w:t>
      </w:r>
      <w:proofErr w:type="spellStart"/>
      <w:r w:rsidRPr="00BF2043">
        <w:rPr>
          <w:rFonts w:ascii="Courier New" w:hAnsi="Courier New" w:cs="Courier New"/>
        </w:rPr>
        <w:t>len</w:t>
      </w:r>
      <w:proofErr w:type="spellEnd"/>
      <w:r w:rsidRPr="00BF2043">
        <w:rPr>
          <w:rFonts w:ascii="Courier New" w:hAnsi="Courier New" w:cs="Courier New"/>
        </w:rPr>
        <w:t>|        Next Protocol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  </w:t>
      </w:r>
      <w:r w:rsidRPr="00705F92">
        <w:rPr>
          <w:rFonts w:ascii="Courier New" w:hAnsi="Courier New" w:cs="Courier New"/>
          <w:lang w:val="en-US"/>
        </w:rPr>
        <w:t>+-+-+-+-+-+-+-+-+-+-+-+-+-+-+-+-+-+-+-+-+-+-+-+-+-+-+-+-+-+-+-+-+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!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!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~                 IOAM Option and Data Space                    ~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|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|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+-+-+-+-+-+-+-+-+-+-+-+-+-+-+-+-+-+-+-+-+-+-+-+-+-+-+-+-+-+-+-+-+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IOAM encapsulation is defined as follows.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IOAM Type:  8-bit field defining the IOAM Option type, as defined in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Section 5.1 of [</w:t>
      </w:r>
      <w:ins w:id="13" w:author="Graf Thomas, SCS-INI-NET-VNC-E2E" w:date="2025-08-21T08:09:00Z">
        <w:r w:rsidR="00F414DD" w:rsidRPr="00F414DD">
          <w:rPr>
            <w:rFonts w:ascii="Courier New" w:hAnsi="Courier New" w:cs="Courier New"/>
            <w:lang w:val="en-US"/>
          </w:rPr>
          <w:t>rfc9197</w:t>
        </w:r>
      </w:ins>
      <w:del w:id="14" w:author="Graf Thomas, SCS-INI-NET-VNC-E2E" w:date="2025-08-21T08:09:00Z">
        <w:r w:rsidRPr="00705F92" w:rsidDel="00F414DD">
          <w:rPr>
            <w:rFonts w:ascii="Courier New" w:hAnsi="Courier New" w:cs="Courier New"/>
            <w:lang w:val="en-US"/>
          </w:rPr>
          <w:delText>I-D.ietf-ippm-ioam-data</w:delText>
        </w:r>
      </w:del>
      <w:r w:rsidRPr="00705F92">
        <w:rPr>
          <w:rFonts w:ascii="Courier New" w:hAnsi="Courier New" w:cs="Courier New"/>
          <w:lang w:val="en-US"/>
        </w:rPr>
        <w:t>].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IOAM HDR Len:  </w:t>
      </w:r>
      <w:proofErr w:type="gramStart"/>
      <w:r w:rsidRPr="00705F92">
        <w:rPr>
          <w:rFonts w:ascii="Courier New" w:hAnsi="Courier New" w:cs="Courier New"/>
          <w:lang w:val="en-US"/>
        </w:rPr>
        <w:t>8 bit</w:t>
      </w:r>
      <w:proofErr w:type="gramEnd"/>
      <w:r w:rsidRPr="00705F92">
        <w:rPr>
          <w:rFonts w:ascii="Courier New" w:hAnsi="Courier New" w:cs="Courier New"/>
          <w:lang w:val="en-US"/>
        </w:rPr>
        <w:t xml:space="preserve"> Length field contains the length of the IOAM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header in 4-octet units.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Next Protocol:  16 bits Next Protocol Type field contains 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protocol type of the protocol data unit following IOAM protocol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header.  Protocol Type is defined to be an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value from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[ETYPES].  An implementation receiving a packet containing 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Protocol Type which is not listed in one of those registries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SHOULD discard the </w:t>
      </w:r>
      <w:del w:id="15" w:author="Graf Thomas, SCS-INI-NET-VNC-E2E" w:date="2025-08-21T08:10:00Z">
        <w:r w:rsidRPr="00705F92" w:rsidDel="00F414DD">
          <w:rPr>
            <w:rFonts w:ascii="Courier New" w:hAnsi="Courier New" w:cs="Courier New"/>
            <w:lang w:val="en-US"/>
          </w:rPr>
          <w:delText>packet</w:delText>
        </w:r>
      </w:del>
      <w:ins w:id="16" w:author="Graf Thomas, SCS-INI-NET-VNC-E2E" w:date="2025-08-21T08:10:00Z">
        <w:r w:rsidR="00F414DD">
          <w:rPr>
            <w:rFonts w:ascii="Courier New" w:hAnsi="Courier New" w:cs="Courier New"/>
            <w:lang w:val="en-US"/>
          </w:rPr>
          <w:t>frame</w:t>
        </w:r>
      </w:ins>
      <w:r w:rsidRPr="00705F92">
        <w:rPr>
          <w:rFonts w:ascii="Courier New" w:hAnsi="Courier New" w:cs="Courier New"/>
          <w:lang w:val="en-US"/>
        </w:rPr>
        <w:t>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IOAM Option and Data Space:  IOAM option header and data is present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as specified by the IOAM-Option-Type field, and is defined in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Section 5 of [</w:t>
      </w:r>
      <w:ins w:id="17" w:author="Graf Thomas, SCS-INI-NET-VNC-E2E" w:date="2025-08-21T08:10:00Z">
        <w:r w:rsidR="00F414DD" w:rsidRPr="00F414DD">
          <w:rPr>
            <w:rFonts w:ascii="Courier New" w:hAnsi="Courier New" w:cs="Courier New"/>
            <w:lang w:val="en-US"/>
          </w:rPr>
          <w:t>rfc9197</w:t>
        </w:r>
      </w:ins>
      <w:del w:id="18" w:author="Graf Thomas, SCS-INI-NET-VNC-E2E" w:date="2025-08-21T08:10:00Z">
        <w:r w:rsidRPr="00705F92" w:rsidDel="00F414DD">
          <w:rPr>
            <w:rFonts w:ascii="Courier New" w:hAnsi="Courier New" w:cs="Courier New"/>
            <w:lang w:val="en-US"/>
          </w:rPr>
          <w:delText>I-D.ietf-ippm-ioam-data</w:delText>
        </w:r>
      </w:del>
      <w:r w:rsidRPr="00705F92">
        <w:rPr>
          <w:rFonts w:ascii="Courier New" w:hAnsi="Courier New" w:cs="Courier New"/>
          <w:lang w:val="en-US"/>
        </w:rPr>
        <w:t>].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Multiple IOAM options MAY be included within the encapsulation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header.  For example, if a GRE encapsulation contains two IOAM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options before the data payload, the Next Protocol field of the first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IOAM option will contain the value of TBD_IOAM, while the Next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Protocol field of the second IOAM option will contain the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indicating the type of the data payload.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4.  Usage Examples of the IOAM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IOAM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can be used with any encapsulation that uses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to denote the type of the protocol data unit.  </w:t>
      </w:r>
      <w:commentRangeStart w:id="19"/>
      <w:r w:rsidRPr="00705F92">
        <w:rPr>
          <w:rFonts w:ascii="Courier New" w:hAnsi="Courier New" w:cs="Courier New"/>
          <w:lang w:val="en-US"/>
        </w:rPr>
        <w:t>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following sections show how it can be used when GRE and Geneve are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used as the encapsulation header.</w:t>
      </w:r>
      <w:commentRangeEnd w:id="19"/>
      <w:r w:rsidR="00B456B4">
        <w:rPr>
          <w:rStyle w:val="CommentReference"/>
          <w:rFonts w:asciiTheme="minorHAnsi" w:hAnsiTheme="minorHAnsi"/>
        </w:rPr>
        <w:commentReference w:id="19"/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4]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4.1.  Example: GRE Encapsulation of IOAM Data Fields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When IOAM data fields are carried in GRE</w:t>
      </w:r>
      <w:r w:rsidRPr="00705F92">
        <w:rPr>
          <w:rFonts w:ascii="Courier New" w:hAnsi="Courier New" w:cs="Courier New"/>
          <w:lang w:val="en-US"/>
        </w:rPr>
        <w:t>, the IOAM encapsulation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defined above follows the GRE header</w:t>
      </w:r>
      <w:ins w:id="20" w:author="Graf Thomas, SCS-INI-NET-VNC-E2E" w:date="2025-08-21T08:30:00Z">
        <w:r w:rsidR="002A7356">
          <w:rPr>
            <w:rFonts w:ascii="Courier New" w:hAnsi="Courier New" w:cs="Courier New"/>
            <w:lang w:val="en-US"/>
          </w:rPr>
          <w:t xml:space="preserve"> and is inserted before the ethernet </w:t>
        </w:r>
      </w:ins>
      <w:ins w:id="21" w:author="Graf Thomas, SCS-INI-NET-VNC-E2E" w:date="2025-08-21T08:32:00Z">
        <w:r w:rsidR="002A7356">
          <w:rPr>
            <w:rFonts w:ascii="Courier New" w:hAnsi="Courier New" w:cs="Courier New"/>
            <w:lang w:val="en-US"/>
          </w:rPr>
          <w:t xml:space="preserve">or IP </w:t>
        </w:r>
      </w:ins>
      <w:ins w:id="22" w:author="Graf Thomas, SCS-INI-NET-VNC-E2E" w:date="2025-08-21T08:30:00Z">
        <w:r w:rsidR="002A7356">
          <w:rPr>
            <w:rFonts w:ascii="Courier New" w:hAnsi="Courier New" w:cs="Courier New"/>
            <w:lang w:val="en-US"/>
          </w:rPr>
          <w:t>header</w:t>
        </w:r>
      </w:ins>
      <w:r w:rsidRPr="00705F92">
        <w:rPr>
          <w:rFonts w:ascii="Courier New" w:hAnsi="Courier New" w:cs="Courier New"/>
          <w:lang w:val="en-US"/>
        </w:rPr>
        <w:t>, as shown in Figure 1.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0                   1                   2                   3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0 1 2 3 4 5 6 7 8 9 0 1 2 3 4 5 6 7 8 9 0 1 2 3 4 5 6 7 8 9 0 1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+-+-+-+-+-+-+-+-+-+-+-+-+-+-+-+-+-+-+-+-+-+-+-+-+-+-+-+-+-+-+-+-+&lt;-+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|C| |K|S| Reserved0       | Ver | Protocol Type = &lt;TBD_IOAM&gt;    </w:t>
      </w:r>
      <w:proofErr w:type="gramStart"/>
      <w:r w:rsidRPr="00705F92">
        <w:rPr>
          <w:rFonts w:ascii="Courier New" w:hAnsi="Courier New" w:cs="Courier New"/>
          <w:lang w:val="en-US"/>
        </w:rPr>
        <w:t>|  |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Checksum (</w:t>
      </w:r>
      <w:proofErr w:type="gramStart"/>
      <w:r w:rsidRPr="00705F92">
        <w:rPr>
          <w:rFonts w:ascii="Courier New" w:hAnsi="Courier New" w:cs="Courier New"/>
          <w:lang w:val="en-US"/>
        </w:rPr>
        <w:t xml:space="preserve">optional)   </w:t>
      </w:r>
      <w:proofErr w:type="gramEnd"/>
      <w:r w:rsidRPr="00705F92">
        <w:rPr>
          <w:rFonts w:ascii="Courier New" w:hAnsi="Courier New" w:cs="Courier New"/>
          <w:lang w:val="en-US"/>
        </w:rPr>
        <w:t xml:space="preserve">   |       Reserved1 (Optional)    |  G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</w:t>
      </w:r>
      <w:proofErr w:type="gramStart"/>
      <w:r w:rsidRPr="00705F92">
        <w:rPr>
          <w:rFonts w:ascii="Courier New" w:hAnsi="Courier New" w:cs="Courier New"/>
          <w:lang w:val="en-US"/>
        </w:rPr>
        <w:t>+  R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Key (</w:t>
      </w:r>
      <w:proofErr w:type="gramStart"/>
      <w:r w:rsidRPr="00705F92">
        <w:rPr>
          <w:rFonts w:ascii="Courier New" w:hAnsi="Courier New" w:cs="Courier New"/>
          <w:lang w:val="en-US"/>
        </w:rPr>
        <w:t xml:space="preserve">optional)   </w:t>
      </w:r>
      <w:proofErr w:type="gramEnd"/>
      <w:r w:rsidRPr="00705F92">
        <w:rPr>
          <w:rFonts w:ascii="Courier New" w:hAnsi="Courier New" w:cs="Courier New"/>
          <w:lang w:val="en-US"/>
        </w:rPr>
        <w:t xml:space="preserve">                     |  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Sequence Number (</w:t>
      </w:r>
      <w:proofErr w:type="gramStart"/>
      <w:r w:rsidRPr="00705F92">
        <w:rPr>
          <w:rFonts w:ascii="Courier New" w:hAnsi="Courier New" w:cs="Courier New"/>
          <w:lang w:val="en-US"/>
        </w:rPr>
        <w:t xml:space="preserve">Optional)   </w:t>
      </w:r>
      <w:proofErr w:type="gramEnd"/>
      <w:r w:rsidRPr="00705F92">
        <w:rPr>
          <w:rFonts w:ascii="Courier New" w:hAnsi="Courier New" w:cs="Courier New"/>
          <w:lang w:val="en-US"/>
        </w:rPr>
        <w:t xml:space="preserve">                 |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+-+-+-+-+-+-+-+-+-+-+-+-+-+-+-+-+-+-+-+-+-+-+-+-+-+-+-+-+-+-+-+-+&lt;-+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IOAM-Type   |   IOAM HDR </w:t>
      </w:r>
      <w:proofErr w:type="spellStart"/>
      <w:r w:rsidRPr="00705F92">
        <w:rPr>
          <w:rFonts w:ascii="Courier New" w:hAnsi="Courier New" w:cs="Courier New"/>
          <w:lang w:val="en-US"/>
        </w:rPr>
        <w:t>len</w:t>
      </w:r>
      <w:proofErr w:type="spellEnd"/>
      <w:r w:rsidRPr="00705F92">
        <w:rPr>
          <w:rFonts w:ascii="Courier New" w:hAnsi="Courier New" w:cs="Courier New"/>
          <w:lang w:val="en-US"/>
        </w:rPr>
        <w:t xml:space="preserve">|        Next Protocol          </w:t>
      </w:r>
      <w:proofErr w:type="gramStart"/>
      <w:r w:rsidRPr="00705F92">
        <w:rPr>
          <w:rFonts w:ascii="Courier New" w:hAnsi="Courier New" w:cs="Courier New"/>
          <w:lang w:val="en-US"/>
        </w:rPr>
        <w:t>|  |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</w:t>
      </w:r>
      <w:proofErr w:type="gramStart"/>
      <w:r w:rsidRPr="00705F92">
        <w:rPr>
          <w:rFonts w:ascii="Courier New" w:hAnsi="Courier New" w:cs="Courier New"/>
          <w:lang w:val="en-US"/>
        </w:rPr>
        <w:t>+  I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!                                                               </w:t>
      </w:r>
      <w:proofErr w:type="gramStart"/>
      <w:r w:rsidRPr="00705F92">
        <w:rPr>
          <w:rFonts w:ascii="Courier New" w:hAnsi="Courier New" w:cs="Courier New"/>
          <w:lang w:val="en-US"/>
        </w:rPr>
        <w:t>|  O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!                                                               </w:t>
      </w:r>
      <w:proofErr w:type="gramStart"/>
      <w:r w:rsidRPr="00705F92">
        <w:rPr>
          <w:rFonts w:ascii="Courier New" w:hAnsi="Courier New" w:cs="Courier New"/>
          <w:lang w:val="en-US"/>
        </w:rPr>
        <w:t>|  A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~                 IOAM Option and Data Space                    </w:t>
      </w:r>
      <w:proofErr w:type="gramStart"/>
      <w:r w:rsidRPr="00705F92">
        <w:rPr>
          <w:rFonts w:ascii="Courier New" w:hAnsi="Courier New" w:cs="Courier New"/>
          <w:lang w:val="en-US"/>
        </w:rPr>
        <w:t>~  M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+-+-+-+-+-+-+-+-+-+-+-+-+-+-+-+-+-+-+-+-+-+-+-+-+-+-+-+-+-+-+-+-+&lt;-+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Payload + Padding (L2/L3/ESP/...)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Figure 1: GRE Encapsulation Example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GRE header and fields are defined in [RFC2890</w:t>
      </w:r>
      <w:commentRangeStart w:id="23"/>
      <w:r w:rsidRPr="00705F92">
        <w:rPr>
          <w:rFonts w:ascii="Courier New" w:hAnsi="Courier New" w:cs="Courier New"/>
          <w:lang w:val="en-US"/>
        </w:rPr>
        <w:t xml:space="preserve">]. </w:t>
      </w:r>
      <w:r w:rsidRPr="00705F92">
        <w:rPr>
          <w:rFonts w:ascii="Courier New" w:hAnsi="Courier New" w:cs="Courier New"/>
          <w:lang w:val="en-US"/>
        </w:rPr>
        <w:t xml:space="preserve"> </w:t>
      </w:r>
      <w:ins w:id="24" w:author="Graf Thomas, SCS-INI-NET-VNC-E2E" w:date="2025-08-21T08:33:00Z">
        <w:r w:rsidR="002A7356">
          <w:rPr>
            <w:rFonts w:ascii="Courier New" w:hAnsi="Courier New" w:cs="Courier New"/>
            <w:lang w:val="en-US"/>
          </w:rPr>
          <w:t xml:space="preserve">GRE can carry ethernet or IP payload. </w:t>
        </w:r>
      </w:ins>
      <w:commentRangeEnd w:id="23"/>
      <w:ins w:id="25" w:author="Graf Thomas, SCS-INI-NET-VNC-E2E" w:date="2025-08-21T08:34:00Z">
        <w:r w:rsidR="002A7356">
          <w:rPr>
            <w:rStyle w:val="CommentReference"/>
            <w:rFonts w:asciiTheme="minorHAnsi" w:hAnsiTheme="minorHAnsi"/>
          </w:rPr>
          <w:commentReference w:id="23"/>
        </w:r>
      </w:ins>
      <w:r w:rsidRPr="00705F92">
        <w:rPr>
          <w:rFonts w:ascii="Courier New" w:hAnsi="Courier New" w:cs="Courier New"/>
          <w:lang w:val="en-US"/>
        </w:rPr>
        <w:t>The GRE Protocol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Type value is set to TBD_IOAM.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Figure 2 shows two example protocol header stacks that use GRE along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with IOAM.  IOAM Option-Types (the below diagram uses "IOAM" as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shorthand for IOAM Option-Types) are sequenced in behind the GRE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header that follows the "outer" header of the next protocol unit.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5]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        </w:t>
      </w:r>
      <w:r w:rsidRPr="00705F92">
        <w:rPr>
          <w:rFonts w:ascii="Courier New" w:hAnsi="Courier New" w:cs="Courier New"/>
          <w:lang w:val="en-US"/>
        </w:rPr>
        <w:t>Example 1                     Example 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     ...       |            |       ...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TCP/UDP header |            |    IP, ...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   IP header   |            |   Eth. </w:t>
      </w:r>
      <w:proofErr w:type="gramStart"/>
      <w:r w:rsidRPr="00705F92">
        <w:rPr>
          <w:rFonts w:ascii="Courier New" w:hAnsi="Courier New" w:cs="Courier New"/>
          <w:lang w:val="en-US"/>
        </w:rPr>
        <w:t>header  |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     IOAM      |            |      IOAM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   GRE </w:t>
      </w:r>
      <w:proofErr w:type="gramStart"/>
      <w:r w:rsidRPr="00705F92">
        <w:rPr>
          <w:rFonts w:ascii="Courier New" w:hAnsi="Courier New" w:cs="Courier New"/>
          <w:lang w:val="en-US"/>
        </w:rPr>
        <w:t>header  |</w:t>
      </w:r>
      <w:proofErr w:type="gramEnd"/>
      <w:r w:rsidRPr="00705F92">
        <w:rPr>
          <w:rFonts w:ascii="Courier New" w:hAnsi="Courier New" w:cs="Courier New"/>
          <w:lang w:val="en-US"/>
        </w:rPr>
        <w:t xml:space="preserve">            |    GRE header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   IP header   |            |    IP header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    Layer 2    |            |     Layer 2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|     Layer 1    |            |     Layer 1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+----------------+            +----------------+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   Figure 2: GRE with IOAM examples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4.2.  Example: Geneve Encapsulation of IOAM Data Fields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When IOAM data fields are carried in Geneve, the IOAM encapsulation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defined above follows the Geneve header, as shown in Figure 3.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6]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 0                   1                   2                   3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 0 1 2 3 4 5 6 7 8 9 0 1 2 3 4 5 6 7 8 9 0 1 2 3 4 5 6 7 8 9 0 1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+-+-+-+-+-+-+-+-+-+-+-+-+-+-+-+-+-+-+-+-+-+-+-+-+-+-+-+-+-+-+-+-+&lt;-+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|Ver</w:t>
      </w:r>
      <w:proofErr w:type="gramStart"/>
      <w:r w:rsidRPr="00BF2043">
        <w:rPr>
          <w:rFonts w:ascii="Courier New" w:hAnsi="Courier New" w:cs="Courier New"/>
        </w:rPr>
        <w:t xml:space="preserve">|  </w:t>
      </w:r>
      <w:proofErr w:type="spellStart"/>
      <w:r w:rsidRPr="00BF2043">
        <w:rPr>
          <w:rFonts w:ascii="Courier New" w:hAnsi="Courier New" w:cs="Courier New"/>
        </w:rPr>
        <w:t>Opt</w:t>
      </w:r>
      <w:proofErr w:type="spellEnd"/>
      <w:proofErr w:type="gramEnd"/>
      <w:r w:rsidRPr="00BF2043">
        <w:rPr>
          <w:rFonts w:ascii="Courier New" w:hAnsi="Courier New" w:cs="Courier New"/>
        </w:rPr>
        <w:t xml:space="preserve"> Len  |O|C|    </w:t>
      </w:r>
      <w:proofErr w:type="spellStart"/>
      <w:r w:rsidRPr="00BF2043">
        <w:rPr>
          <w:rFonts w:ascii="Courier New" w:hAnsi="Courier New" w:cs="Courier New"/>
        </w:rPr>
        <w:t>Rsvd</w:t>
      </w:r>
      <w:proofErr w:type="spellEnd"/>
      <w:r w:rsidRPr="00BF2043">
        <w:rPr>
          <w:rFonts w:ascii="Courier New" w:hAnsi="Courier New" w:cs="Courier New"/>
        </w:rPr>
        <w:t xml:space="preserve">.  | Protocol Type = &lt;TBD_IOAM&gt;    </w:t>
      </w:r>
      <w:proofErr w:type="gramStart"/>
      <w:r w:rsidRPr="00BF2043">
        <w:rPr>
          <w:rFonts w:ascii="Courier New" w:hAnsi="Courier New" w:cs="Courier New"/>
        </w:rPr>
        <w:t>|  |</w:t>
      </w:r>
      <w:proofErr w:type="gramEnd"/>
      <w:r w:rsidRPr="00BF2043">
        <w:rPr>
          <w:rFonts w:ascii="Courier New" w:hAnsi="Courier New" w:cs="Courier New"/>
        </w:rPr>
        <w:t>G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</w:t>
      </w:r>
      <w:r w:rsidRPr="00705F92">
        <w:rPr>
          <w:rFonts w:ascii="Courier New" w:hAnsi="Courier New" w:cs="Courier New"/>
          <w:lang w:val="en-US"/>
        </w:rPr>
        <w:t>+-+-+-+-+-+-+-+-+-+-+-+-+-+-+-+-+-+-+-+-+-+-+-+-+-+-+-+-+-+-+-+-</w:t>
      </w:r>
      <w:proofErr w:type="gramStart"/>
      <w:r w:rsidRPr="00705F92">
        <w:rPr>
          <w:rFonts w:ascii="Courier New" w:hAnsi="Courier New" w:cs="Courier New"/>
          <w:lang w:val="en-US"/>
        </w:rPr>
        <w:t>+  |</w:t>
      </w:r>
      <w:proofErr w:type="gramEnd"/>
      <w:r w:rsidRPr="00705F92">
        <w:rPr>
          <w:rFonts w:ascii="Courier New" w:hAnsi="Courier New" w:cs="Courier New"/>
          <w:lang w:val="en-US"/>
        </w:rPr>
        <w:t>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Virtual Network Identifier (</w:t>
      </w:r>
      <w:proofErr w:type="gramStart"/>
      <w:r w:rsidRPr="00705F92">
        <w:rPr>
          <w:rFonts w:ascii="Courier New" w:hAnsi="Courier New" w:cs="Courier New"/>
          <w:lang w:val="en-US"/>
        </w:rPr>
        <w:t xml:space="preserve">VNI)   </w:t>
      </w:r>
      <w:proofErr w:type="gramEnd"/>
      <w:r w:rsidRPr="00705F92">
        <w:rPr>
          <w:rFonts w:ascii="Courier New" w:hAnsi="Courier New" w:cs="Courier New"/>
          <w:lang w:val="en-US"/>
        </w:rPr>
        <w:t xml:space="preserve">    |    Reserved   |  |N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</w:t>
      </w:r>
      <w:proofErr w:type="gramStart"/>
      <w:r w:rsidRPr="00705F92">
        <w:rPr>
          <w:rFonts w:ascii="Courier New" w:hAnsi="Courier New" w:cs="Courier New"/>
          <w:lang w:val="en-US"/>
        </w:rPr>
        <w:t>+  |</w:t>
      </w:r>
      <w:proofErr w:type="gramEnd"/>
      <w:r w:rsidRPr="00705F92">
        <w:rPr>
          <w:rFonts w:ascii="Courier New" w:hAnsi="Courier New" w:cs="Courier New"/>
          <w:lang w:val="en-US"/>
        </w:rPr>
        <w:t>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Variable Length Options                    </w:t>
      </w:r>
      <w:proofErr w:type="gramStart"/>
      <w:r w:rsidRPr="00705F92">
        <w:rPr>
          <w:rFonts w:ascii="Courier New" w:hAnsi="Courier New" w:cs="Courier New"/>
          <w:lang w:val="en-US"/>
        </w:rPr>
        <w:t>|  |</w:t>
      </w:r>
      <w:proofErr w:type="gramEnd"/>
      <w:r w:rsidRPr="00705F92">
        <w:rPr>
          <w:rFonts w:ascii="Courier New" w:hAnsi="Courier New" w:cs="Courier New"/>
          <w:lang w:val="en-US"/>
        </w:rPr>
        <w:t>V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+-+-+-+-+-+-+-+-+-+-+-+-+-+-+-+-+-+-+-+-+-+-+-+-+-+-+-+-+-+-+-+-+&lt;-+E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IOAM-Type   |   IOAM HDR </w:t>
      </w:r>
      <w:proofErr w:type="spellStart"/>
      <w:r w:rsidRPr="00705F92">
        <w:rPr>
          <w:rFonts w:ascii="Courier New" w:hAnsi="Courier New" w:cs="Courier New"/>
          <w:lang w:val="en-US"/>
        </w:rPr>
        <w:t>len</w:t>
      </w:r>
      <w:proofErr w:type="spellEnd"/>
      <w:r w:rsidRPr="00705F92">
        <w:rPr>
          <w:rFonts w:ascii="Courier New" w:hAnsi="Courier New" w:cs="Courier New"/>
          <w:lang w:val="en-US"/>
        </w:rPr>
        <w:t xml:space="preserve">|        Next Protocol          </w:t>
      </w:r>
      <w:proofErr w:type="gramStart"/>
      <w:r w:rsidRPr="00705F92">
        <w:rPr>
          <w:rFonts w:ascii="Courier New" w:hAnsi="Courier New" w:cs="Courier New"/>
          <w:lang w:val="en-US"/>
        </w:rPr>
        <w:t>|  |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</w:t>
      </w:r>
      <w:proofErr w:type="gramStart"/>
      <w:r w:rsidRPr="00705F92">
        <w:rPr>
          <w:rFonts w:ascii="Courier New" w:hAnsi="Courier New" w:cs="Courier New"/>
          <w:lang w:val="en-US"/>
        </w:rPr>
        <w:t>+  I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!                                                               </w:t>
      </w:r>
      <w:proofErr w:type="gramStart"/>
      <w:r w:rsidRPr="00705F92">
        <w:rPr>
          <w:rFonts w:ascii="Courier New" w:hAnsi="Courier New" w:cs="Courier New"/>
          <w:lang w:val="en-US"/>
        </w:rPr>
        <w:t>|  O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!                                                               </w:t>
      </w:r>
      <w:proofErr w:type="gramStart"/>
      <w:r w:rsidRPr="00705F92">
        <w:rPr>
          <w:rFonts w:ascii="Courier New" w:hAnsi="Courier New" w:cs="Courier New"/>
          <w:lang w:val="en-US"/>
        </w:rPr>
        <w:t>|  A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~                 IOAM Option and Data Space                    </w:t>
      </w:r>
      <w:proofErr w:type="gramStart"/>
      <w:r w:rsidRPr="00705F92">
        <w:rPr>
          <w:rFonts w:ascii="Courier New" w:hAnsi="Courier New" w:cs="Courier New"/>
          <w:lang w:val="en-US"/>
        </w:rPr>
        <w:t>~  M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+-+-+-+-+-+-+-+-+-+-+-+-+-+-+-+-+-+-+-+-+-+-+-+-+-+-+-+-+-+-+-+-+&lt;-+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proofErr w:type="gramStart"/>
      <w:r w:rsidRPr="00705F92">
        <w:rPr>
          <w:rFonts w:ascii="Courier New" w:hAnsi="Courier New" w:cs="Courier New"/>
          <w:lang w:val="en-US"/>
        </w:rPr>
        <w:t>|  Inner</w:t>
      </w:r>
      <w:proofErr w:type="gramEnd"/>
      <w:r w:rsidRPr="00705F92">
        <w:rPr>
          <w:rFonts w:ascii="Courier New" w:hAnsi="Courier New" w:cs="Courier New"/>
          <w:lang w:val="en-US"/>
        </w:rPr>
        <w:t xml:space="preserve"> header + Payload + Padding (L2/L3/ESP/...)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|                                                               |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    Figure 3: Geneve Encapsulation Example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Geneve header and fields are defined in [RFC8926].  The Geneve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Protocol Type value is TBD_IOAM.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5.  Security Considerations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This document describes the encapsulation of IOAM data fields in 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encapsulation header such as GRE and Geneve that uses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to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denote the protocol data unit.  Security considerations of 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specific IOAM data fields for each case (i.e., Trace, Proof of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Transit, and E2E) are described in [</w:t>
      </w:r>
      <w:ins w:id="26" w:author="Graf Thomas, SCS-INI-NET-VNC-E2E" w:date="2025-08-21T08:36:00Z">
        <w:r w:rsidR="002A7356">
          <w:rPr>
            <w:rFonts w:ascii="Courier New" w:hAnsi="Courier New" w:cs="Courier New"/>
            <w:lang w:val="en-US"/>
          </w:rPr>
          <w:t xml:space="preserve">section 9 of </w:t>
        </w:r>
      </w:ins>
      <w:ins w:id="27" w:author="Graf Thomas, SCS-INI-NET-VNC-E2E" w:date="2025-08-21T08:35:00Z">
        <w:r w:rsidR="002A7356" w:rsidRPr="00F414DD">
          <w:rPr>
            <w:rFonts w:ascii="Courier New" w:hAnsi="Courier New" w:cs="Courier New"/>
            <w:lang w:val="en-US"/>
          </w:rPr>
          <w:t>rfc9197</w:t>
        </w:r>
      </w:ins>
      <w:del w:id="28" w:author="Graf Thomas, SCS-INI-NET-VNC-E2E" w:date="2025-08-21T08:35:00Z">
        <w:r w:rsidRPr="00705F92" w:rsidDel="002A7356">
          <w:rPr>
            <w:rFonts w:ascii="Courier New" w:hAnsi="Courier New" w:cs="Courier New"/>
            <w:lang w:val="en-US"/>
          </w:rPr>
          <w:delText>I-D.ietf-ippm-ioam-data</w:delText>
        </w:r>
      </w:del>
      <w:r w:rsidRPr="00705F92">
        <w:rPr>
          <w:rFonts w:ascii="Courier New" w:hAnsi="Courier New" w:cs="Courier New"/>
          <w:lang w:val="en-US"/>
        </w:rPr>
        <w:t>].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As this document describes new protocol fields within the existing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encapsulation, any security considerations of the respective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encapsulation header is applicable.  When the encapsulation is GRE,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the security considerations of [RFC2890] </w:t>
      </w:r>
      <w:proofErr w:type="gramStart"/>
      <w:r w:rsidRPr="00705F92">
        <w:rPr>
          <w:rFonts w:ascii="Courier New" w:hAnsi="Courier New" w:cs="Courier New"/>
          <w:lang w:val="en-US"/>
        </w:rPr>
        <w:t>is</w:t>
      </w:r>
      <w:proofErr w:type="gramEnd"/>
      <w:r w:rsidRPr="00705F92">
        <w:rPr>
          <w:rFonts w:ascii="Courier New" w:hAnsi="Courier New" w:cs="Courier New"/>
          <w:lang w:val="en-US"/>
        </w:rPr>
        <w:t xml:space="preserve"> applicable.  When the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encapsulation is Geneve, the security considerations of [RFC8926] is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applicable.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IOAM data fields SHOULD be integrity protected (e.g., with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705F9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705F92">
        <w:rPr>
          <w:rFonts w:ascii="Courier New" w:hAnsi="Courier New" w:cs="Courier New"/>
          <w:lang w:val="en-US"/>
        </w:rPr>
        <w:t>-ippm-</w:t>
      </w:r>
      <w:proofErr w:type="spellStart"/>
      <w:r w:rsidRPr="00705F92">
        <w:rPr>
          <w:rFonts w:ascii="Courier New" w:hAnsi="Courier New" w:cs="Courier New"/>
          <w:lang w:val="en-US"/>
        </w:rPr>
        <w:t>ioam</w:t>
      </w:r>
      <w:proofErr w:type="spellEnd"/>
      <w:r w:rsidRPr="00705F92">
        <w:rPr>
          <w:rFonts w:ascii="Courier New" w:hAnsi="Courier New" w:cs="Courier New"/>
          <w:lang w:val="en-US"/>
        </w:rPr>
        <w:t>-data-integrity]) to detect changes made by 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device between the </w:t>
      </w:r>
      <w:commentRangeStart w:id="29"/>
      <w:r w:rsidRPr="00705F92">
        <w:rPr>
          <w:rFonts w:ascii="Courier New" w:hAnsi="Courier New" w:cs="Courier New"/>
          <w:lang w:val="en-US"/>
        </w:rPr>
        <w:t>IOAM encapsulating node and the IOAM decapsulating</w:t>
      </w:r>
      <w:commentRangeEnd w:id="29"/>
      <w:r w:rsidR="008776E2">
        <w:rPr>
          <w:rStyle w:val="CommentReference"/>
          <w:rFonts w:asciiTheme="minorHAnsi" w:hAnsiTheme="minorHAnsi"/>
        </w:rPr>
        <w:commentReference w:id="29"/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705F92">
        <w:rPr>
          <w:rFonts w:ascii="Courier New" w:hAnsi="Courier New" w:cs="Courier New"/>
          <w:lang w:val="fr-CH"/>
        </w:rPr>
        <w:t>node</w:t>
      </w:r>
      <w:proofErr w:type="spellEnd"/>
      <w:proofErr w:type="gramEnd"/>
      <w:r w:rsidRPr="00705F92">
        <w:rPr>
          <w:rFonts w:ascii="Courier New" w:hAnsi="Courier New" w:cs="Courier New"/>
          <w:lang w:val="fr-CH"/>
        </w:rPr>
        <w:t>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7]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commentRangeStart w:id="30"/>
      <w:r w:rsidRPr="00705F92">
        <w:rPr>
          <w:rFonts w:ascii="Courier New" w:hAnsi="Courier New" w:cs="Courier New"/>
          <w:lang w:val="en-US"/>
        </w:rPr>
        <w:t>6.  IANA Considerations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A new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value is requested to be added to the [ETYPES] IANA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del w:id="31" w:author="Graf Thomas, SCS-INI-NET-VNC-E2E" w:date="2025-08-21T08:47:00Z">
        <w:r w:rsidRPr="00705F92" w:rsidDel="008776E2">
          <w:rPr>
            <w:rFonts w:ascii="Courier New" w:hAnsi="Courier New" w:cs="Courier New"/>
            <w:lang w:val="en-US"/>
          </w:rPr>
          <w:delText>registry by IEEE Registration Authority</w:delText>
        </w:r>
      </w:del>
      <w:ins w:id="32" w:author="Graf Thomas, SCS-INI-NET-VNC-E2E" w:date="2025-08-21T08:47:00Z">
        <w:r w:rsidR="008776E2">
          <w:rPr>
            <w:rFonts w:ascii="Courier New" w:hAnsi="Courier New" w:cs="Courier New"/>
            <w:lang w:val="en-US"/>
          </w:rPr>
          <w:t>"</w:t>
        </w:r>
        <w:r w:rsidR="008776E2" w:rsidRPr="008776E2">
          <w:rPr>
            <w:rFonts w:ascii="Courier New" w:hAnsi="Courier New" w:cs="Courier New"/>
            <w:lang w:val="en-US"/>
          </w:rPr>
          <w:t>IEEE 802 Numbers</w:t>
        </w:r>
        <w:r w:rsidR="008776E2">
          <w:rPr>
            <w:rFonts w:ascii="Courier New" w:hAnsi="Courier New" w:cs="Courier New"/>
            <w:lang w:val="en-US"/>
          </w:rPr>
          <w:t>" registry</w:t>
        </w:r>
      </w:ins>
      <w:r w:rsidRPr="00705F92">
        <w:rPr>
          <w:rFonts w:ascii="Courier New" w:hAnsi="Courier New" w:cs="Courier New"/>
          <w:lang w:val="en-US"/>
        </w:rPr>
        <w:t>.  The description should be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"In-situ OAM (IOAM)".</w:t>
      </w:r>
      <w:commentRangeEnd w:id="30"/>
      <w:r w:rsidR="008776E2">
        <w:rPr>
          <w:rStyle w:val="CommentReference"/>
          <w:rFonts w:asciiTheme="minorHAnsi" w:hAnsiTheme="minorHAnsi"/>
        </w:rPr>
        <w:commentReference w:id="30"/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7.  Acknowledgements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We would like to thank Nagendra Kumar Nainar for the contribution.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8.  References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8.1.  Normative References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</w:t>
      </w:r>
      <w:proofErr w:type="gramStart"/>
      <w:r w:rsidRPr="00705F92">
        <w:rPr>
          <w:rFonts w:ascii="Courier New" w:hAnsi="Courier New" w:cs="Courier New"/>
          <w:lang w:val="en-US"/>
        </w:rPr>
        <w:t xml:space="preserve">ETYPES]   </w:t>
      </w:r>
      <w:proofErr w:type="gramEnd"/>
      <w:r w:rsidRPr="00705F92">
        <w:rPr>
          <w:rFonts w:ascii="Courier New" w:hAnsi="Courier New" w:cs="Courier New"/>
          <w:lang w:val="en-US"/>
        </w:rPr>
        <w:t>"IANA Ethernet Numbers",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&lt;https://www.iana.org/assignments/ieee-802-numbers/ieee-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802-numbers.xhtml&gt;.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705F9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705F92">
        <w:rPr>
          <w:rFonts w:ascii="Courier New" w:hAnsi="Courier New" w:cs="Courier New"/>
          <w:lang w:val="en-US"/>
        </w:rPr>
        <w:t>-ippm-</w:t>
      </w:r>
      <w:proofErr w:type="spellStart"/>
      <w:r w:rsidRPr="00705F92">
        <w:rPr>
          <w:rFonts w:ascii="Courier New" w:hAnsi="Courier New" w:cs="Courier New"/>
          <w:lang w:val="en-US"/>
        </w:rPr>
        <w:t>ioam</w:t>
      </w:r>
      <w:proofErr w:type="spellEnd"/>
      <w:r w:rsidRPr="00705F92">
        <w:rPr>
          <w:rFonts w:ascii="Courier New" w:hAnsi="Courier New" w:cs="Courier New"/>
          <w:lang w:val="en-US"/>
        </w:rPr>
        <w:t>-data]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Brockners, F., Bhandari, S., and T. Mizrahi, "Data Fields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for In-situ OAM", draft-ietf-ippm-ioam-data-17 (work in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progress), December 2021.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705F92">
        <w:rPr>
          <w:rFonts w:ascii="Courier New" w:hAnsi="Courier New" w:cs="Courier New"/>
          <w:lang w:val="en-US"/>
        </w:rPr>
        <w:t xml:space="preserve">]  </w:t>
      </w:r>
      <w:proofErr w:type="spellStart"/>
      <w:r w:rsidRPr="00705F92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705F92">
        <w:rPr>
          <w:rFonts w:ascii="Courier New" w:hAnsi="Courier New" w:cs="Courier New"/>
          <w:lang w:val="en-US"/>
        </w:rPr>
        <w:t>, S., "Key words for use in RFCs to Indicate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r w:rsidRPr="00705F92">
        <w:rPr>
          <w:rFonts w:ascii="Courier New" w:hAnsi="Courier New" w:cs="Courier New"/>
          <w:lang w:val="it-IT"/>
        </w:rPr>
        <w:t>[RFC2784</w:t>
      </w:r>
      <w:proofErr w:type="gramStart"/>
      <w:r w:rsidRPr="00705F92">
        <w:rPr>
          <w:rFonts w:ascii="Courier New" w:hAnsi="Courier New" w:cs="Courier New"/>
          <w:lang w:val="it-IT"/>
        </w:rPr>
        <w:t>]  Farinacci</w:t>
      </w:r>
      <w:proofErr w:type="gramEnd"/>
      <w:r w:rsidRPr="00705F92">
        <w:rPr>
          <w:rFonts w:ascii="Courier New" w:hAnsi="Courier New" w:cs="Courier New"/>
          <w:lang w:val="it-IT"/>
        </w:rPr>
        <w:t>, D., Li, T., Hanks, S., Meyer, D., and P.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it-IT"/>
        </w:rPr>
        <w:t xml:space="preserve">              </w:t>
      </w:r>
      <w:proofErr w:type="spellStart"/>
      <w:r w:rsidRPr="00705F92">
        <w:rPr>
          <w:rFonts w:ascii="Courier New" w:hAnsi="Courier New" w:cs="Courier New"/>
          <w:lang w:val="en-US"/>
        </w:rPr>
        <w:t>Traina</w:t>
      </w:r>
      <w:proofErr w:type="spellEnd"/>
      <w:r w:rsidRPr="00705F92">
        <w:rPr>
          <w:rFonts w:ascii="Courier New" w:hAnsi="Courier New" w:cs="Courier New"/>
          <w:lang w:val="en-US"/>
        </w:rPr>
        <w:t>, "Generic Routing Encapsulation (GRE)", RFC 2784,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DOI 10.17487/RFC2784, March 2000,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&lt;https://www.rfc-editor.org/info/rfc2784&gt;.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[RFC2890</w:t>
      </w:r>
      <w:proofErr w:type="gramStart"/>
      <w:r w:rsidRPr="00705F92">
        <w:rPr>
          <w:rFonts w:ascii="Courier New" w:hAnsi="Courier New" w:cs="Courier New"/>
          <w:lang w:val="en-US"/>
        </w:rPr>
        <w:t xml:space="preserve">]  </w:t>
      </w:r>
      <w:proofErr w:type="spellStart"/>
      <w:r w:rsidRPr="00705F92">
        <w:rPr>
          <w:rFonts w:ascii="Courier New" w:hAnsi="Courier New" w:cs="Courier New"/>
          <w:lang w:val="en-US"/>
        </w:rPr>
        <w:t>Dommety</w:t>
      </w:r>
      <w:proofErr w:type="spellEnd"/>
      <w:proofErr w:type="gramEnd"/>
      <w:r w:rsidRPr="00705F92">
        <w:rPr>
          <w:rFonts w:ascii="Courier New" w:hAnsi="Courier New" w:cs="Courier New"/>
          <w:lang w:val="en-US"/>
        </w:rPr>
        <w:t>, G., "Key and Sequence Number Extensions to GRE",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RFC 2890, DOI 10.17487/RFC2890, September 2000,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&lt;https://www.rfc-editor.org/info/rfc2890&gt;.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705F92">
        <w:rPr>
          <w:rFonts w:ascii="Courier New" w:hAnsi="Courier New" w:cs="Courier New"/>
          <w:lang w:val="en-US"/>
        </w:rPr>
        <w:t>]  Leiba</w:t>
      </w:r>
      <w:proofErr w:type="gramEnd"/>
      <w:r w:rsidRPr="00705F92">
        <w:rPr>
          <w:rFonts w:ascii="Courier New" w:hAnsi="Courier New" w:cs="Courier New"/>
          <w:lang w:val="en-US"/>
        </w:rPr>
        <w:t>, B., "Ambiguity of Uppercase vs Lowercase in RFC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[RFC8926</w:t>
      </w:r>
      <w:proofErr w:type="gramStart"/>
      <w:r w:rsidRPr="00705F92">
        <w:rPr>
          <w:rFonts w:ascii="Courier New" w:hAnsi="Courier New" w:cs="Courier New"/>
          <w:lang w:val="en-US"/>
        </w:rPr>
        <w:t>]  Gross</w:t>
      </w:r>
      <w:proofErr w:type="gramEnd"/>
      <w:r w:rsidRPr="00705F92">
        <w:rPr>
          <w:rFonts w:ascii="Courier New" w:hAnsi="Courier New" w:cs="Courier New"/>
          <w:lang w:val="en-US"/>
        </w:rPr>
        <w:t>, J., Ed., Ganga, I., Ed., and T. Sridhar, Ed.,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"Geneve: Generic Network Virtualization Encapsulation",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en-US"/>
        </w:rPr>
        <w:t xml:space="preserve">              </w:t>
      </w:r>
      <w:r w:rsidRPr="00705F92">
        <w:rPr>
          <w:rFonts w:ascii="Courier New" w:hAnsi="Courier New" w:cs="Courier New"/>
          <w:lang w:val="fr-CH"/>
        </w:rPr>
        <w:t xml:space="preserve">RFC 8926, DOI 10.17487/RFC8926, </w:t>
      </w:r>
      <w:proofErr w:type="spellStart"/>
      <w:r w:rsidRPr="00705F92">
        <w:rPr>
          <w:rFonts w:ascii="Courier New" w:hAnsi="Courier New" w:cs="Courier New"/>
          <w:lang w:val="fr-CH"/>
        </w:rPr>
        <w:t>November</w:t>
      </w:r>
      <w:proofErr w:type="spellEnd"/>
      <w:r w:rsidRPr="00705F92">
        <w:rPr>
          <w:rFonts w:ascii="Courier New" w:hAnsi="Courier New" w:cs="Courier New"/>
          <w:lang w:val="fr-CH"/>
        </w:rPr>
        <w:t xml:space="preserve"> 2020,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705F92">
        <w:rPr>
          <w:rFonts w:ascii="Courier New" w:hAnsi="Courier New" w:cs="Courier New"/>
          <w:lang w:val="fr-CH"/>
        </w:rPr>
        <w:t>https://www.rfc-editor.org/info/rfc8926</w:t>
      </w:r>
      <w:proofErr w:type="gramEnd"/>
      <w:r w:rsidRPr="00705F92">
        <w:rPr>
          <w:rFonts w:ascii="Courier New" w:hAnsi="Courier New" w:cs="Courier New"/>
          <w:lang w:val="fr-CH"/>
        </w:rPr>
        <w:t>&gt;.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</w:t>
      </w:r>
      <w:r w:rsidRPr="00705F92">
        <w:rPr>
          <w:rFonts w:ascii="Courier New" w:hAnsi="Courier New" w:cs="Courier New"/>
          <w:lang w:val="en-US"/>
        </w:rPr>
        <w:t xml:space="preserve">Expires August 25, 2022             </w:t>
      </w:r>
      <w:proofErr w:type="gramStart"/>
      <w:r w:rsidRPr="00705F92">
        <w:rPr>
          <w:rFonts w:ascii="Courier New" w:hAnsi="Courier New" w:cs="Courier New"/>
          <w:lang w:val="en-US"/>
        </w:rPr>
        <w:t xml:space="preserve">   [</w:t>
      </w:r>
      <w:proofErr w:type="gramEnd"/>
      <w:r w:rsidRPr="00705F92">
        <w:rPr>
          <w:rFonts w:ascii="Courier New" w:hAnsi="Courier New" w:cs="Courier New"/>
          <w:lang w:val="en-US"/>
        </w:rPr>
        <w:t>Page 8]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br w:type="page"/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lastRenderedPageBreak/>
        <w:t xml:space="preserve">Internet-Draft               </w:t>
      </w:r>
      <w:proofErr w:type="spellStart"/>
      <w:r w:rsidRPr="00705F92">
        <w:rPr>
          <w:rFonts w:ascii="Courier New" w:hAnsi="Courier New" w:cs="Courier New"/>
          <w:lang w:val="en-US"/>
        </w:rPr>
        <w:t>EtherType</w:t>
      </w:r>
      <w:proofErr w:type="spellEnd"/>
      <w:r w:rsidRPr="00705F92">
        <w:rPr>
          <w:rFonts w:ascii="Courier New" w:hAnsi="Courier New" w:cs="Courier New"/>
          <w:lang w:val="en-US"/>
        </w:rPr>
        <w:t xml:space="preserve"> IOAM                February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8.2.  Informative References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705F9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705F92">
        <w:rPr>
          <w:rFonts w:ascii="Courier New" w:hAnsi="Courier New" w:cs="Courier New"/>
          <w:lang w:val="en-US"/>
        </w:rPr>
        <w:t>-ippm-</w:t>
      </w:r>
      <w:proofErr w:type="spellStart"/>
      <w:r w:rsidRPr="00705F92">
        <w:rPr>
          <w:rFonts w:ascii="Courier New" w:hAnsi="Courier New" w:cs="Courier New"/>
          <w:lang w:val="en-US"/>
        </w:rPr>
        <w:t>ioam</w:t>
      </w:r>
      <w:proofErr w:type="spellEnd"/>
      <w:r w:rsidRPr="00705F92">
        <w:rPr>
          <w:rFonts w:ascii="Courier New" w:hAnsi="Courier New" w:cs="Courier New"/>
          <w:lang w:val="en-US"/>
        </w:rPr>
        <w:t>-data-integrity]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Brockners, F., Bhandari, S., and T. Mizrahi, "Integrity of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In-situ OAM Data Fields", draft-</w:t>
      </w:r>
      <w:proofErr w:type="spellStart"/>
      <w:r w:rsidRPr="00705F92">
        <w:rPr>
          <w:rFonts w:ascii="Courier New" w:hAnsi="Courier New" w:cs="Courier New"/>
          <w:lang w:val="en-US"/>
        </w:rPr>
        <w:t>ietf</w:t>
      </w:r>
      <w:proofErr w:type="spellEnd"/>
      <w:r w:rsidRPr="00705F92">
        <w:rPr>
          <w:rFonts w:ascii="Courier New" w:hAnsi="Courier New" w:cs="Courier New"/>
          <w:lang w:val="en-US"/>
        </w:rPr>
        <w:t>-ippm-</w:t>
      </w:r>
      <w:proofErr w:type="spellStart"/>
      <w:r w:rsidRPr="00705F92">
        <w:rPr>
          <w:rFonts w:ascii="Courier New" w:hAnsi="Courier New" w:cs="Courier New"/>
          <w:lang w:val="en-US"/>
        </w:rPr>
        <w:t>ioam</w:t>
      </w:r>
      <w:proofErr w:type="spellEnd"/>
      <w:r w:rsidRPr="00705F92">
        <w:rPr>
          <w:rFonts w:ascii="Courier New" w:hAnsi="Courier New" w:cs="Courier New"/>
          <w:lang w:val="en-US"/>
        </w:rPr>
        <w:t>-data-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           integrity-00 (work in progress), October 2021.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>Authors' Addresses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Brian Weis (editor)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Independent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USA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bew.stds@gmail.com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Frank Brockners (editor)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Cisco Systems, Inc.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r w:rsidRPr="00BF2043">
        <w:rPr>
          <w:rFonts w:ascii="Courier New" w:hAnsi="Courier New" w:cs="Courier New"/>
        </w:rPr>
        <w:t>Hansaallee 249, 3rd Floor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DUESSELDORF, NORDRHEIN-WESTFALEN  40549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</w:t>
      </w:r>
      <w:r w:rsidRPr="00705F92">
        <w:rPr>
          <w:rFonts w:ascii="Courier New" w:hAnsi="Courier New" w:cs="Courier New"/>
          <w:lang w:val="en-US"/>
        </w:rPr>
        <w:t>Germany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fbrockne@cisco.com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Craig Hill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Cisco Systems, Inc.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13600 Dulles Technology Drive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Herndon, </w:t>
      </w:r>
      <w:proofErr w:type="gramStart"/>
      <w:r w:rsidRPr="00705F92">
        <w:rPr>
          <w:rFonts w:ascii="Courier New" w:hAnsi="Courier New" w:cs="Courier New"/>
          <w:lang w:val="en-US"/>
        </w:rPr>
        <w:t>Virginia  20171</w:t>
      </w:r>
      <w:proofErr w:type="gram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United States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crhill@cisco.com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Shwetha Bhandari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proofErr w:type="spellStart"/>
      <w:r w:rsidRPr="00705F92">
        <w:rPr>
          <w:rFonts w:ascii="Courier New" w:hAnsi="Courier New" w:cs="Courier New"/>
          <w:lang w:val="en-US"/>
        </w:rPr>
        <w:t>Thoughtspot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3rd Floor, </w:t>
      </w:r>
      <w:proofErr w:type="spellStart"/>
      <w:r w:rsidRPr="00705F92">
        <w:rPr>
          <w:rFonts w:ascii="Courier New" w:hAnsi="Courier New" w:cs="Courier New"/>
          <w:lang w:val="en-US"/>
        </w:rPr>
        <w:t>Indiqube</w:t>
      </w:r>
      <w:proofErr w:type="spellEnd"/>
      <w:r w:rsidRPr="00705F92">
        <w:rPr>
          <w:rFonts w:ascii="Courier New" w:hAnsi="Courier New" w:cs="Courier New"/>
          <w:lang w:val="en-US"/>
        </w:rPr>
        <w:t xml:space="preserve"> Orion, 24th Main Rd, Garden Layout, HSR Layout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r w:rsidRPr="00705F92">
        <w:rPr>
          <w:rFonts w:ascii="Courier New" w:hAnsi="Courier New" w:cs="Courier New"/>
          <w:lang w:val="it-IT"/>
        </w:rPr>
        <w:t>Bangalore, KARNATAKA 560 102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India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</w:t>
      </w:r>
      <w:proofErr w:type="gramStart"/>
      <w:r w:rsidRPr="00705F92">
        <w:rPr>
          <w:rFonts w:ascii="Courier New" w:hAnsi="Courier New" w:cs="Courier New"/>
          <w:lang w:val="it-IT"/>
        </w:rPr>
        <w:t>Email</w:t>
      </w:r>
      <w:proofErr w:type="gramEnd"/>
      <w:r w:rsidRPr="00705F92">
        <w:rPr>
          <w:rFonts w:ascii="Courier New" w:hAnsi="Courier New" w:cs="Courier New"/>
          <w:lang w:val="it-IT"/>
        </w:rPr>
        <w:t>: shwetha.bhandari@thoughtspot.com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</w:t>
      </w:r>
      <w:proofErr w:type="spellStart"/>
      <w:r w:rsidRPr="00705F92">
        <w:rPr>
          <w:rFonts w:ascii="Courier New" w:hAnsi="Courier New" w:cs="Courier New"/>
          <w:lang w:val="it-IT"/>
        </w:rPr>
        <w:t>Vengada</w:t>
      </w:r>
      <w:proofErr w:type="spellEnd"/>
      <w:r w:rsidRPr="00705F92">
        <w:rPr>
          <w:rFonts w:ascii="Courier New" w:hAnsi="Courier New" w:cs="Courier New"/>
          <w:lang w:val="it-IT"/>
        </w:rPr>
        <w:t xml:space="preserve"> Prasad </w:t>
      </w:r>
      <w:proofErr w:type="spellStart"/>
      <w:r w:rsidRPr="00705F92">
        <w:rPr>
          <w:rFonts w:ascii="Courier New" w:hAnsi="Courier New" w:cs="Courier New"/>
          <w:lang w:val="it-IT"/>
        </w:rPr>
        <w:t>Govindan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it-IT"/>
        </w:rPr>
        <w:t xml:space="preserve">   </w:t>
      </w:r>
      <w:r w:rsidRPr="00705F92">
        <w:rPr>
          <w:rFonts w:ascii="Courier New" w:hAnsi="Courier New" w:cs="Courier New"/>
          <w:lang w:val="en-US"/>
        </w:rPr>
        <w:t>Cisco Systems, Inc.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venggovi@cisco.com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9]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</w:t>
      </w:r>
      <w:r w:rsidRPr="00705F92">
        <w:rPr>
          <w:rFonts w:ascii="Courier New" w:hAnsi="Courier New" w:cs="Courier New"/>
          <w:lang w:val="en-US"/>
        </w:rPr>
        <w:t>Carlos Pignataro (editor)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Cisco Systems, Inc.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7200-11 Kit Creek Road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Research Triangle Park, NC  27709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United States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cpignata@cisco.com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Nagendra Kumar Nainar (editor)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Cisco Systems, Inc.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7200-11 Kit Creek Road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Research Triangle Park, NC  27709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United States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naikumar@cisco.com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Hannes </w:t>
      </w:r>
      <w:proofErr w:type="spellStart"/>
      <w:r w:rsidRPr="00705F92">
        <w:rPr>
          <w:rFonts w:ascii="Courier New" w:hAnsi="Courier New" w:cs="Courier New"/>
          <w:lang w:val="en-US"/>
        </w:rPr>
        <w:t>Gredler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proofErr w:type="spellStart"/>
      <w:r w:rsidRPr="00705F92">
        <w:rPr>
          <w:rFonts w:ascii="Courier New" w:hAnsi="Courier New" w:cs="Courier New"/>
          <w:lang w:val="en-US"/>
        </w:rPr>
        <w:t>RtBrick</w:t>
      </w:r>
      <w:proofErr w:type="spellEnd"/>
      <w:r w:rsidRPr="00705F92">
        <w:rPr>
          <w:rFonts w:ascii="Courier New" w:hAnsi="Courier New" w:cs="Courier New"/>
          <w:lang w:val="en-US"/>
        </w:rPr>
        <w:t xml:space="preserve"> Inc.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hannes@rtbrick.com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John Leddy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United States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john@leddy.net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Stephen </w:t>
      </w:r>
      <w:proofErr w:type="spellStart"/>
      <w:r w:rsidRPr="00705F92">
        <w:rPr>
          <w:rFonts w:ascii="Courier New" w:hAnsi="Courier New" w:cs="Courier New"/>
          <w:lang w:val="en-US"/>
        </w:rPr>
        <w:t>Youell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JP Morgan Chase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25 Bank Street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proofErr w:type="gramStart"/>
      <w:r w:rsidRPr="00705F92">
        <w:rPr>
          <w:rFonts w:ascii="Courier New" w:hAnsi="Courier New" w:cs="Courier New"/>
          <w:lang w:val="en-US"/>
        </w:rPr>
        <w:t>London  E</w:t>
      </w:r>
      <w:proofErr w:type="gramEnd"/>
      <w:r w:rsidRPr="00705F92">
        <w:rPr>
          <w:rFonts w:ascii="Courier New" w:hAnsi="Courier New" w:cs="Courier New"/>
          <w:lang w:val="en-US"/>
        </w:rPr>
        <w:t>14 5JP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United Kingdom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stephen.youell@jpmorgan.com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en-US"/>
        </w:rPr>
        <w:t xml:space="preserve">   </w:t>
      </w:r>
      <w:r w:rsidRPr="00705F92">
        <w:rPr>
          <w:rFonts w:ascii="Courier New" w:hAnsi="Courier New" w:cs="Courier New"/>
          <w:lang w:val="it-IT"/>
        </w:rPr>
        <w:t>Tal Mizrahi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it-IT"/>
        </w:rPr>
      </w:pPr>
      <w:r w:rsidRPr="00705F92">
        <w:rPr>
          <w:rFonts w:ascii="Courier New" w:hAnsi="Courier New" w:cs="Courier New"/>
          <w:lang w:val="it-IT"/>
        </w:rPr>
        <w:t xml:space="preserve">   Huawei </w:t>
      </w:r>
      <w:proofErr w:type="spellStart"/>
      <w:r w:rsidRPr="00705F92">
        <w:rPr>
          <w:rFonts w:ascii="Courier New" w:hAnsi="Courier New" w:cs="Courier New"/>
          <w:lang w:val="it-IT"/>
        </w:rPr>
        <w:t>Network.IO</w:t>
      </w:r>
      <w:proofErr w:type="spellEnd"/>
      <w:r w:rsidRPr="00705F92">
        <w:rPr>
          <w:rFonts w:ascii="Courier New" w:hAnsi="Courier New" w:cs="Courier New"/>
          <w:lang w:val="it-IT"/>
        </w:rPr>
        <w:t xml:space="preserve"> Innovation Lab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705F92">
        <w:rPr>
          <w:rFonts w:ascii="Courier New" w:hAnsi="Courier New" w:cs="Courier New"/>
          <w:lang w:val="it-IT"/>
        </w:rPr>
        <w:t xml:space="preserve">   </w:t>
      </w:r>
      <w:r w:rsidRPr="00BF2043">
        <w:rPr>
          <w:rFonts w:ascii="Courier New" w:hAnsi="Courier New" w:cs="Courier New"/>
        </w:rPr>
        <w:t>Israel</w:t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t xml:space="preserve">   </w:t>
      </w:r>
      <w:proofErr w:type="gramStart"/>
      <w:r w:rsidRPr="00BF2043">
        <w:rPr>
          <w:rFonts w:ascii="Courier New" w:hAnsi="Courier New" w:cs="Courier New"/>
        </w:rPr>
        <w:t>Email</w:t>
      </w:r>
      <w:proofErr w:type="gramEnd"/>
      <w:r w:rsidRPr="00BF2043">
        <w:rPr>
          <w:rFonts w:ascii="Courier New" w:hAnsi="Courier New" w:cs="Courier New"/>
        </w:rPr>
        <w:t>: tal.mizrahi.phd@gmail.com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10]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br w:type="page"/>
      </w:r>
    </w:p>
    <w:p w:rsidR="002A0927" w:rsidRPr="00BF2043" w:rsidRDefault="002A0927" w:rsidP="00BF2043">
      <w:pPr>
        <w:pStyle w:val="PlainText"/>
        <w:rPr>
          <w:rFonts w:ascii="Courier New" w:hAnsi="Courier New" w:cs="Courier New"/>
        </w:rPr>
      </w:pPr>
      <w:r w:rsidRPr="00BF2043">
        <w:rPr>
          <w:rFonts w:ascii="Courier New" w:hAnsi="Courier New" w:cs="Courier New"/>
        </w:rPr>
        <w:lastRenderedPageBreak/>
        <w:t>Internet-</w:t>
      </w:r>
      <w:proofErr w:type="spellStart"/>
      <w:r w:rsidRPr="00BF2043">
        <w:rPr>
          <w:rFonts w:ascii="Courier New" w:hAnsi="Courier New" w:cs="Courier New"/>
        </w:rPr>
        <w:t>Draft</w:t>
      </w:r>
      <w:proofErr w:type="spellEnd"/>
      <w:r w:rsidRPr="00BF2043">
        <w:rPr>
          <w:rFonts w:ascii="Courier New" w:hAnsi="Courier New" w:cs="Courier New"/>
        </w:rPr>
        <w:t xml:space="preserve">               </w:t>
      </w:r>
      <w:proofErr w:type="spellStart"/>
      <w:r w:rsidRPr="00BF2043">
        <w:rPr>
          <w:rFonts w:ascii="Courier New" w:hAnsi="Courier New" w:cs="Courier New"/>
        </w:rPr>
        <w:t>EtherType</w:t>
      </w:r>
      <w:proofErr w:type="spellEnd"/>
      <w:r w:rsidRPr="00BF2043">
        <w:rPr>
          <w:rFonts w:ascii="Courier New" w:hAnsi="Courier New" w:cs="Courier New"/>
        </w:rPr>
        <w:t xml:space="preserve"> IOAM                </w:t>
      </w:r>
      <w:proofErr w:type="spellStart"/>
      <w:r w:rsidRPr="00BF2043">
        <w:rPr>
          <w:rFonts w:ascii="Courier New" w:hAnsi="Courier New" w:cs="Courier New"/>
        </w:rPr>
        <w:t>February</w:t>
      </w:r>
      <w:proofErr w:type="spellEnd"/>
      <w:r w:rsidRPr="00BF2043">
        <w:rPr>
          <w:rFonts w:ascii="Courier New" w:hAnsi="Courier New" w:cs="Courier New"/>
        </w:rPr>
        <w:t xml:space="preserve"> 2022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BF2043">
        <w:rPr>
          <w:rFonts w:ascii="Courier New" w:hAnsi="Courier New" w:cs="Courier New"/>
        </w:rPr>
        <w:t xml:space="preserve">   </w:t>
      </w:r>
      <w:r w:rsidRPr="00705F92">
        <w:rPr>
          <w:rFonts w:ascii="Courier New" w:hAnsi="Courier New" w:cs="Courier New"/>
          <w:lang w:val="en-US"/>
        </w:rPr>
        <w:t xml:space="preserve">Aviv </w:t>
      </w:r>
      <w:proofErr w:type="spellStart"/>
      <w:r w:rsidRPr="00705F92">
        <w:rPr>
          <w:rFonts w:ascii="Courier New" w:hAnsi="Courier New" w:cs="Courier New"/>
          <w:lang w:val="en-US"/>
        </w:rPr>
        <w:t>Kfir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Nvidia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350 Oakmead Parkway, Suite 100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Sunnyvale, CA  94085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U.S.A.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avivk@nvidia.com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Barak Gafni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Nvidia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350 Oakmead Parkway, Suite 100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Sunnyvale, CA  94085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U.S.A.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gbarak@nvidia.com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Petr </w:t>
      </w:r>
      <w:proofErr w:type="spellStart"/>
      <w:r w:rsidRPr="00705F92">
        <w:rPr>
          <w:rFonts w:ascii="Courier New" w:hAnsi="Courier New" w:cs="Courier New"/>
          <w:lang w:val="en-US"/>
        </w:rPr>
        <w:t>Lapukhov</w:t>
      </w:r>
      <w:proofErr w:type="spellEnd"/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Facebook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1 Hacker Way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Menlo Park, CA  94025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petr@fb.com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Mickey Spiegel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Barefoot Networks, an Intel company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4750 Patrick Henry Drive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Santa Clara, CA  95054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US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en-US"/>
        </w:rPr>
      </w:pPr>
      <w:r w:rsidRPr="00705F92">
        <w:rPr>
          <w:rFonts w:ascii="Courier New" w:hAnsi="Courier New" w:cs="Courier New"/>
          <w:lang w:val="en-US"/>
        </w:rPr>
        <w:t xml:space="preserve">   Email: mickey.spiegel@intel.com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  <w:r w:rsidRPr="00705F92">
        <w:rPr>
          <w:rFonts w:ascii="Courier New" w:hAnsi="Courier New" w:cs="Courier New"/>
          <w:lang w:val="fr-CH"/>
        </w:rPr>
        <w:t xml:space="preserve">Weis, et al.             Expires August 25, 2022            </w:t>
      </w:r>
      <w:proofErr w:type="gramStart"/>
      <w:r w:rsidRPr="00705F92">
        <w:rPr>
          <w:rFonts w:ascii="Courier New" w:hAnsi="Courier New" w:cs="Courier New"/>
          <w:lang w:val="fr-CH"/>
        </w:rPr>
        <w:t xml:space="preserve">   [</w:t>
      </w:r>
      <w:proofErr w:type="gramEnd"/>
      <w:r w:rsidRPr="00705F92">
        <w:rPr>
          <w:rFonts w:ascii="Courier New" w:hAnsi="Courier New" w:cs="Courier New"/>
          <w:lang w:val="fr-CH"/>
        </w:rPr>
        <w:t>Page 11]</w:t>
      </w:r>
    </w:p>
    <w:p w:rsidR="002A0927" w:rsidRPr="00705F92" w:rsidRDefault="002A0927" w:rsidP="00BF2043">
      <w:pPr>
        <w:pStyle w:val="PlainText"/>
        <w:rPr>
          <w:rFonts w:ascii="Courier New" w:hAnsi="Courier New" w:cs="Courier New"/>
          <w:lang w:val="fr-CH"/>
        </w:rPr>
      </w:pPr>
    </w:p>
    <w:sectPr w:rsidR="00000000" w:rsidRPr="00705F92" w:rsidSect="00BF2043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f Thomas, SCS-INI-NET-VNC-E2E" w:date="2025-08-21T08:54:00Z" w:initials="TG">
    <w:p w14:paraId="0123200C" w14:textId="77777777" w:rsidR="002A0927" w:rsidRDefault="002A0927" w:rsidP="002A0927">
      <w:pPr>
        <w:pStyle w:val="CommentText"/>
      </w:pPr>
      <w:r>
        <w:rPr>
          <w:rStyle w:val="CommentReference"/>
        </w:rPr>
        <w:annotationRef/>
      </w:r>
      <w:r>
        <w:t xml:space="preserve">I suggest to limit the amount of authors to 5 and create a contributor section. See </w:t>
      </w:r>
      <w:hyperlink r:id="rId1" w:history="1">
        <w:r w:rsidRPr="0085296D">
          <w:rPr>
            <w:rStyle w:val="Hyperlink"/>
          </w:rPr>
          <w:t>https://datatracker.ietf.org/doc/html/rfc7322#section-4.1.1</w:t>
        </w:r>
      </w:hyperlink>
      <w:r>
        <w:t xml:space="preserve">, </w:t>
      </w:r>
    </w:p>
    <w:p w14:paraId="5E8BBE72" w14:textId="77777777" w:rsidR="002A0927" w:rsidRDefault="002A0927" w:rsidP="002A0927">
      <w:pPr>
        <w:pStyle w:val="CommentText"/>
      </w:pPr>
      <w:hyperlink r:id="rId2" w:history="1">
        <w:r w:rsidRPr="0085296D">
          <w:rPr>
            <w:rStyle w:val="Hyperlink"/>
          </w:rPr>
          <w:t>https://datatracker.ietf.org/doc/html/rfc7322#section-4.11</w:t>
        </w:r>
      </w:hyperlink>
    </w:p>
  </w:comment>
  <w:comment w:id="5" w:author="Graf Thomas, SCS-INI-NET-VNC-E2E" w:date="2025-08-21T08:06:00Z" w:initials="TG">
    <w:p w14:paraId="51873BA5" w14:textId="4A485D5D" w:rsidR="00705F92" w:rsidRDefault="00705F92" w:rsidP="00705F92">
      <w:pPr>
        <w:pStyle w:val="CommentText"/>
      </w:pPr>
      <w:r>
        <w:rPr>
          <w:rStyle w:val="CommentReference"/>
        </w:rPr>
        <w:annotationRef/>
      </w:r>
      <w:r>
        <w:t xml:space="preserve">I reference to </w:t>
      </w:r>
      <w:hyperlink r:id="rId3" w:history="1">
        <w:r w:rsidRPr="00ED393A">
          <w:rPr>
            <w:rStyle w:val="Hyperlink"/>
          </w:rPr>
          <w:t>https://www.rfc-editor.org/rfc/rfc7799#section-3.8</w:t>
        </w:r>
      </w:hyperlink>
      <w:r>
        <w:t xml:space="preserve"> is advisable and the relationship between in-situ and hybrid type should be established in a terminology section of the document. </w:t>
      </w:r>
      <w:r>
        <w:br/>
      </w:r>
      <w:r>
        <w:br/>
        <w:t xml:space="preserve">It is noteworthy that on this subject there are some controversies and efforts taken in </w:t>
      </w:r>
      <w:hyperlink r:id="rId4" w:history="1">
        <w:r w:rsidRPr="00ED393A">
          <w:rPr>
            <w:rStyle w:val="Hyperlink"/>
          </w:rPr>
          <w:t>https://datatracker.ietf.org/doc/html/draft-ietf-opsawg-oam-characterization</w:t>
        </w:r>
      </w:hyperlink>
      <w:r>
        <w:t xml:space="preserve"> which are not yet resolved but expected to be resolved by the time the this document is progressing.</w:t>
      </w:r>
    </w:p>
  </w:comment>
  <w:comment w:id="19" w:author="Graf Thomas, SCS-INI-NET-VNC-E2E" w:date="2025-08-21T08:18:00Z" w:initials="TG">
    <w:p w14:paraId="08D4167D" w14:textId="77777777" w:rsidR="00B456B4" w:rsidRDefault="00B456B4" w:rsidP="00B456B4">
      <w:pPr>
        <w:pStyle w:val="CommentText"/>
      </w:pPr>
      <w:r>
        <w:rPr>
          <w:rStyle w:val="CommentReference"/>
        </w:rPr>
        <w:annotationRef/>
      </w:r>
      <w:r>
        <w:t>As expressed during IETF 123 IPPM working group session, speaking for a SRv6 network operator using L2 EVPN (</w:t>
      </w:r>
      <w:hyperlink r:id="rId5" w:history="1">
        <w:r w:rsidRPr="00E44928">
          <w:rPr>
            <w:rStyle w:val="Hyperlink"/>
          </w:rPr>
          <w:t>https://datatracker.ietf.org/doc/html/rfc3378</w:t>
        </w:r>
      </w:hyperlink>
      <w:r>
        <w:t xml:space="preserve">, </w:t>
      </w:r>
      <w:hyperlink r:id="rId6" w:history="1">
        <w:r w:rsidRPr="00E44928">
          <w:rPr>
            <w:rStyle w:val="Hyperlink"/>
          </w:rPr>
          <w:t>https://datatracker.ietf.org/doc/html/rfc9252</w:t>
        </w:r>
      </w:hyperlink>
      <w:r>
        <w:t>) to transport Ethernet over a SRV6 network, I would love to see examples related to RFC 3378.</w:t>
      </w:r>
    </w:p>
  </w:comment>
  <w:comment w:id="23" w:author="Graf Thomas, SCS-INI-NET-VNC-E2E" w:date="2025-08-21T08:34:00Z" w:initials="TG">
    <w:p w14:paraId="0DA7BD2C" w14:textId="77777777" w:rsidR="002A7356" w:rsidRDefault="002A7356" w:rsidP="002A7356">
      <w:pPr>
        <w:pStyle w:val="CommentText"/>
      </w:pPr>
      <w:r>
        <w:rPr>
          <w:rStyle w:val="CommentReference"/>
        </w:rPr>
        <w:annotationRef/>
      </w:r>
      <w:r>
        <w:t>That helps the reader to be prepared for Figure 2 where both is shown.</w:t>
      </w:r>
    </w:p>
  </w:comment>
  <w:comment w:id="29" w:author="Graf Thomas, SCS-INI-NET-VNC-E2E" w:date="2025-08-21T08:40:00Z" w:initials="TG">
    <w:p w14:paraId="17557591" w14:textId="77777777" w:rsidR="008776E2" w:rsidRDefault="008776E2" w:rsidP="008776E2">
      <w:pPr>
        <w:pStyle w:val="CommentText"/>
      </w:pPr>
      <w:r>
        <w:rPr>
          <w:rStyle w:val="CommentReference"/>
        </w:rPr>
        <w:annotationRef/>
      </w:r>
      <w:r>
        <w:t xml:space="preserve">I suggest to define both terms in the terminology section and refer to </w:t>
      </w:r>
      <w:hyperlink r:id="rId7" w:history="1">
        <w:r w:rsidRPr="00717B08">
          <w:rPr>
            <w:rStyle w:val="Hyperlink"/>
          </w:rPr>
          <w:t>https://datatracker.ietf.org/doc/html/rfc9378</w:t>
        </w:r>
      </w:hyperlink>
      <w:r>
        <w:t xml:space="preserve"> for detailing the meaning.</w:t>
      </w:r>
    </w:p>
  </w:comment>
  <w:comment w:id="30" w:author="Graf Thomas, SCS-INI-NET-VNC-E2E" w:date="2025-08-21T08:47:00Z" w:initials="TG">
    <w:p w14:paraId="441E1972" w14:textId="77777777" w:rsidR="008776E2" w:rsidRDefault="008776E2" w:rsidP="008776E2">
      <w:pPr>
        <w:pStyle w:val="CommentText"/>
      </w:pPr>
      <w:r>
        <w:rPr>
          <w:rStyle w:val="CommentReference"/>
        </w:rPr>
        <w:annotationRef/>
      </w:r>
      <w:r>
        <w:t xml:space="preserve">This section requires refactoring. I suggest to read and follow </w:t>
      </w:r>
      <w:hyperlink r:id="rId8" w:history="1">
        <w:r w:rsidRPr="005B73E1">
          <w:rPr>
            <w:rStyle w:val="Hyperlink"/>
          </w:rPr>
          <w:t>https://datatracker.ietf.org/doc/html/rfc8126#section-3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8BBE72" w15:done="0"/>
  <w15:commentEx w15:paraId="51873BA5" w15:done="0"/>
  <w15:commentEx w15:paraId="08D4167D" w15:done="0"/>
  <w15:commentEx w15:paraId="0DA7BD2C" w15:done="0"/>
  <w15:commentEx w15:paraId="17557591" w15:done="0"/>
  <w15:commentEx w15:paraId="441E19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D0AA326" w16cex:dateUtc="2025-08-21T06:54:00Z"/>
  <w16cex:commentExtensible w16cex:durableId="50588325" w16cex:dateUtc="2025-08-21T06:06:00Z"/>
  <w16cex:commentExtensible w16cex:durableId="07B429CE" w16cex:dateUtc="2025-08-21T06:18:00Z"/>
  <w16cex:commentExtensible w16cex:durableId="1409FEA5" w16cex:dateUtc="2025-08-21T06:34:00Z"/>
  <w16cex:commentExtensible w16cex:durableId="6C644097" w16cex:dateUtc="2025-08-21T06:40:00Z"/>
  <w16cex:commentExtensible w16cex:durableId="36EAFB58" w16cex:dateUtc="2025-08-21T0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8BBE72" w16cid:durableId="3D0AA326"/>
  <w16cid:commentId w16cid:paraId="51873BA5" w16cid:durableId="50588325"/>
  <w16cid:commentId w16cid:paraId="08D4167D" w16cid:durableId="07B429CE"/>
  <w16cid:commentId w16cid:paraId="0DA7BD2C" w16cid:durableId="1409FEA5"/>
  <w16cid:commentId w16cid:paraId="17557591" w16cid:durableId="6C644097"/>
  <w16cid:commentId w16cid:paraId="441E1972" w16cid:durableId="36EAFB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SCS-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43"/>
    <w:rsid w:val="002A0927"/>
    <w:rsid w:val="002A7356"/>
    <w:rsid w:val="00705F92"/>
    <w:rsid w:val="008776E2"/>
    <w:rsid w:val="00B456B4"/>
    <w:rsid w:val="00BF2043"/>
    <w:rsid w:val="00C96BFE"/>
    <w:rsid w:val="00F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BF8A"/>
  <w15:chartTrackingRefBased/>
  <w15:docId w15:val="{054F2399-7D2C-48F0-8A1F-A20DBDB7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20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4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705F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05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5F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5F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F9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5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8126#section-3" TargetMode="External"/><Relationship Id="rId3" Type="http://schemas.openxmlformats.org/officeDocument/2006/relationships/hyperlink" Target="https://www.rfc-editor.org/rfc/rfc7799#section-3.8" TargetMode="External"/><Relationship Id="rId7" Type="http://schemas.openxmlformats.org/officeDocument/2006/relationships/hyperlink" Target="https://datatracker.ietf.org/doc/html/rfc9378" TargetMode="External"/><Relationship Id="rId2" Type="http://schemas.openxmlformats.org/officeDocument/2006/relationships/hyperlink" Target="https://datatracker.ietf.org/doc/html/rfc7322#section-4.11" TargetMode="External"/><Relationship Id="rId1" Type="http://schemas.openxmlformats.org/officeDocument/2006/relationships/hyperlink" Target="https://datatracker.ietf.org/doc/html/rfc7322#section-4.1.1" TargetMode="External"/><Relationship Id="rId6" Type="http://schemas.openxmlformats.org/officeDocument/2006/relationships/hyperlink" Target="https://datatracker.ietf.org/doc/html/rfc9252" TargetMode="External"/><Relationship Id="rId5" Type="http://schemas.openxmlformats.org/officeDocument/2006/relationships/hyperlink" Target="https://datatracker.ietf.org/doc/html/rfc3378" TargetMode="External"/><Relationship Id="rId4" Type="http://schemas.openxmlformats.org/officeDocument/2006/relationships/hyperlink" Target="https://datatracker.ietf.org/doc/html/draft-ietf-opsawg-oam-characteriz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2886</Words>
  <Characters>18184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SCS-INI-NET-VNC-E2E</dc:creator>
  <cp:keywords/>
  <dc:description/>
  <cp:lastModifiedBy>Graf Thomas, SCS-INI-NET-VNC-E2E</cp:lastModifiedBy>
  <cp:revision>2</cp:revision>
  <dcterms:created xsi:type="dcterms:W3CDTF">2025-08-21T06:55:00Z</dcterms:created>
  <dcterms:modified xsi:type="dcterms:W3CDTF">2025-08-21T06:55:00Z</dcterms:modified>
</cp:coreProperties>
</file>