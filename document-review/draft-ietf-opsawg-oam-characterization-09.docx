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D592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</w:p>
    <w:p w14:paraId="4ADA3B79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OPS Area Working Group                                      C. Pignataro</w:t>
      </w:r>
    </w:p>
    <w:p w14:paraId="31287284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Internet-Draft                                      Blue Fern Consulting</w:t>
      </w:r>
    </w:p>
    <w:p w14:paraId="77BE03EC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Updates: 6291 (if </w:t>
      </w:r>
      <w:proofErr w:type="gramStart"/>
      <w:r w:rsidRPr="009314A8">
        <w:rPr>
          <w:rFonts w:ascii="Courier New" w:hAnsi="Courier New" w:cs="Courier New"/>
          <w:lang w:val="en-US"/>
        </w:rPr>
        <w:t xml:space="preserve">approved)   </w:t>
      </w:r>
      <w:proofErr w:type="gramEnd"/>
      <w:r w:rsidRPr="009314A8">
        <w:rPr>
          <w:rFonts w:ascii="Courier New" w:hAnsi="Courier New" w:cs="Courier New"/>
          <w:lang w:val="en-US"/>
        </w:rPr>
        <w:t xml:space="preserve">                                 A. Farrel</w:t>
      </w:r>
    </w:p>
    <w:p w14:paraId="4FA969FF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Intended status: Best Current Practice                Old Dog Consulting</w:t>
      </w:r>
    </w:p>
    <w:p w14:paraId="31543FD1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Expires: 3 January 2026                                       T. Mizrahi</w:t>
      </w:r>
    </w:p>
    <w:p w14:paraId="08210926" w14:textId="77777777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                                                    Huawei</w:t>
      </w:r>
    </w:p>
    <w:p w14:paraId="7668B092" w14:textId="4C8B45F9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                                               2 July 2025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    Guidelines for Characterizing "OAM"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 draft-ietf-opsawg-oam-characterization-09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Abstract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As the IETF continues to produce and standardize different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Operations, Administration, and Maintenance (OAM) protocols and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technologies, various qualifiers and modifiers are prepended </w:t>
      </w:r>
      <w:proofErr w:type="gramStart"/>
      <w:r w:rsidRPr="009314A8">
        <w:rPr>
          <w:rFonts w:ascii="Courier New" w:hAnsi="Courier New" w:cs="Courier New"/>
          <w:lang w:val="en-US"/>
        </w:rPr>
        <w:t>to</w:t>
      </w:r>
      <w:proofErr w:type="gramEnd"/>
      <w:r w:rsidRPr="009314A8">
        <w:rPr>
          <w:rFonts w:ascii="Courier New" w:hAnsi="Courier New" w:cs="Courier New"/>
          <w:lang w:val="en-US"/>
        </w:rPr>
        <w:t xml:space="preserve"> the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OAM abbreviation.  While, at first glance, the most used appear to be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well understood, the same qualifier may be interpreted differently in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different contexts.  A case in point is the qualifiers "in-band" and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"</w:t>
      </w:r>
      <w:proofErr w:type="gramStart"/>
      <w:r w:rsidRPr="009314A8">
        <w:rPr>
          <w:rFonts w:ascii="Courier New" w:hAnsi="Courier New" w:cs="Courier New"/>
          <w:lang w:val="en-US"/>
        </w:rPr>
        <w:t>out</w:t>
      </w:r>
      <w:proofErr w:type="gramEnd"/>
      <w:r w:rsidRPr="009314A8">
        <w:rPr>
          <w:rFonts w:ascii="Courier New" w:hAnsi="Courier New" w:cs="Courier New"/>
          <w:lang w:val="en-US"/>
        </w:rPr>
        <w:t>-of-band" which have their origins in the radio lexicon, and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which have been extrapolated into other communication networks.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document considers some common qualifiers and modifiers that are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prepended, within the context of packet networks, to the OAM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abbreviation and lays out guidelines for their use in future IETF</w:t>
      </w:r>
    </w:p>
    <w:p w14:paraId="39C8B348" w14:textId="3CCA65A3" w:rsidR="004E571A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commentRangeStart w:id="0"/>
      <w:r w:rsidRPr="009314A8">
        <w:rPr>
          <w:rFonts w:ascii="Courier New" w:hAnsi="Courier New" w:cs="Courier New"/>
          <w:lang w:val="en-US"/>
        </w:rPr>
        <w:t xml:space="preserve">   work</w:t>
      </w:r>
      <w:ins w:id="1" w:author="Graf Thomas, SCS-INI-NET-VNC-E2E" w:date="2025-07-18T09:06:00Z">
        <w:r>
          <w:rPr>
            <w:rFonts w:ascii="Courier New" w:hAnsi="Courier New" w:cs="Courier New"/>
            <w:lang w:val="en-US"/>
          </w:rPr>
          <w:t xml:space="preserve"> to </w:t>
        </w:r>
        <w:r w:rsidRPr="009314A8">
          <w:rPr>
            <w:rFonts w:ascii="Courier New" w:hAnsi="Courier New" w:cs="Courier New"/>
            <w:lang w:val="en-US"/>
          </w:rPr>
          <w:t>enable a more precise and consistent understanding of OAM mechanisms</w:t>
        </w:r>
      </w:ins>
      <w:del w:id="2" w:author="Graf Thomas, SCS-INI-NET-VNC-E2E" w:date="2025-07-18T09:06:00Z">
        <w:r w:rsidRPr="009314A8" w:rsidDel="004A7469">
          <w:rPr>
            <w:rFonts w:ascii="Courier New" w:hAnsi="Courier New" w:cs="Courier New"/>
            <w:lang w:val="en-US"/>
          </w:rPr>
          <w:delText>.</w:delText>
        </w:r>
      </w:del>
      <w:commentRangeEnd w:id="0"/>
      <w:r>
        <w:rPr>
          <w:rStyle w:val="CommentReference"/>
          <w:rFonts w:asciiTheme="minorHAnsi" w:hAnsiTheme="minorHAnsi"/>
        </w:rPr>
        <w:commentReference w:id="0"/>
      </w:r>
    </w:p>
    <w:p w14:paraId="39C8B348" w14:textId="3CCA65A3" w:rsidR="004A7469" w:rsidRPr="009314A8" w:rsidDel="009314A8" w:rsidRDefault="004A7469" w:rsidP="008505B7">
      <w:pPr>
        <w:pStyle w:val="PlainText"/>
        <w:rPr>
          <w:del w:id="3" w:author="Graf Thomas, SCS-INI-NET-VNC-E2E" w:date="2025-07-18T08:41:00Z"/>
          <w:rFonts w:ascii="Courier New" w:hAnsi="Courier New" w:cs="Courier New"/>
          <w:lang w:val="en-US"/>
        </w:rPr>
      </w:pPr>
      <w:commentRangeStart w:id="4"/>
      <w:del w:id="5" w:author="Graf Thomas, SCS-INI-NET-VNC-E2E" w:date="2025-07-18T08:41:00Z">
        <w:r w:rsidRPr="009314A8" w:rsidDel="009314A8">
          <w:rPr>
            <w:rFonts w:ascii="Courier New" w:hAnsi="Courier New" w:cs="Courier New"/>
            <w:lang w:val="en-US"/>
          </w:rPr>
          <w:delText xml:space="preserve">   This document updates RFC 6291 by adding to the guidelines for the</w:delText>
        </w:r>
      </w:del>
    </w:p>
    <w:p w14:paraId="39C8B348" w14:textId="3CCA65A3" w:rsidR="004A7469" w:rsidRPr="009314A8" w:rsidDel="009314A8" w:rsidRDefault="004A7469" w:rsidP="008505B7">
      <w:pPr>
        <w:pStyle w:val="PlainText"/>
        <w:rPr>
          <w:del w:id="6" w:author="Graf Thomas, SCS-INI-NET-VNC-E2E" w:date="2025-07-18T08:41:00Z"/>
          <w:rFonts w:ascii="Courier New" w:hAnsi="Courier New" w:cs="Courier New"/>
          <w:lang w:val="en-US"/>
        </w:rPr>
      </w:pPr>
      <w:del w:id="7" w:author="Graf Thomas, SCS-INI-NET-VNC-E2E" w:date="2025-07-18T08:41:00Z">
        <w:r w:rsidRPr="009314A8" w:rsidDel="009314A8">
          <w:rPr>
            <w:rFonts w:ascii="Courier New" w:hAnsi="Courier New" w:cs="Courier New"/>
            <w:lang w:val="en-US"/>
          </w:rPr>
          <w:delText xml:space="preserve">   use of the term "OAM".  It does not modify any other part of RFC</w:delText>
        </w:r>
      </w:del>
    </w:p>
    <w:p w14:paraId="39C8B348" w14:textId="3CCA65A3" w:rsidR="004A7469" w:rsidRPr="009314A8" w:rsidDel="009314A8" w:rsidRDefault="004A7469" w:rsidP="008505B7">
      <w:pPr>
        <w:pStyle w:val="PlainText"/>
        <w:rPr>
          <w:del w:id="8" w:author="Graf Thomas, SCS-INI-NET-VNC-E2E" w:date="2025-07-18T08:41:00Z"/>
          <w:rFonts w:ascii="Courier New" w:hAnsi="Courier New" w:cs="Courier New"/>
          <w:lang w:val="en-US"/>
        </w:rPr>
      </w:pPr>
      <w:del w:id="9" w:author="Graf Thomas, SCS-INI-NET-VNC-E2E" w:date="2025-07-18T08:41:00Z">
        <w:r w:rsidRPr="009314A8" w:rsidDel="009314A8">
          <w:rPr>
            <w:rFonts w:ascii="Courier New" w:hAnsi="Courier New" w:cs="Courier New"/>
            <w:lang w:val="en-US"/>
          </w:rPr>
          <w:delText xml:space="preserve">   6291.</w:delText>
        </w:r>
      </w:del>
      <w:commentRangeEnd w:id="4"/>
      <w:r w:rsidR="009314A8">
        <w:rPr>
          <w:rStyle w:val="CommentReference"/>
          <w:rFonts w:asciiTheme="minorHAnsi" w:hAnsiTheme="minorHAnsi"/>
        </w:rPr>
        <w:commentReference w:id="4"/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Status of This Memo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provisions of BCP 78 and BCP 79.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Internet-Draft will expire on 3 January 2026.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1]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Copyright Notice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Table of Contents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1.  </w:t>
      </w:r>
      <w:proofErr w:type="gramStart"/>
      <w:r w:rsidRPr="009314A8">
        <w:rPr>
          <w:rFonts w:ascii="Courier New" w:hAnsi="Courier New" w:cs="Courier New"/>
          <w:lang w:val="en-US"/>
        </w:rPr>
        <w:t>Introduction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2.  In-Band and Out-of-Band OAM . . . . . . . . . . . . </w:t>
      </w:r>
      <w:proofErr w:type="gramStart"/>
      <w:r w:rsidRPr="009314A8">
        <w:rPr>
          <w:rFonts w:ascii="Courier New" w:hAnsi="Courier New" w:cs="Courier New"/>
          <w:lang w:val="en-US"/>
        </w:rPr>
        <w:t>.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  3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3.  Terminology and </w:t>
      </w:r>
      <w:proofErr w:type="gramStart"/>
      <w:r w:rsidRPr="009314A8">
        <w:rPr>
          <w:rFonts w:ascii="Courier New" w:hAnsi="Courier New" w:cs="Courier New"/>
          <w:lang w:val="en-US"/>
        </w:rPr>
        <w:t>Guidance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.   3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3.1.  Active, Passive, Hybrid, and In-Packet </w:t>
      </w:r>
      <w:proofErr w:type="gramStart"/>
      <w:r w:rsidRPr="009314A8">
        <w:rPr>
          <w:rFonts w:ascii="Courier New" w:hAnsi="Courier New" w:cs="Courier New"/>
          <w:lang w:val="en-US"/>
        </w:rPr>
        <w:t>OAM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  4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3.2.  Path Followed OAM . . . . . . . . . . . . . . . </w:t>
      </w:r>
      <w:proofErr w:type="gramStart"/>
      <w:r w:rsidRPr="009314A8">
        <w:rPr>
          <w:rFonts w:ascii="Courier New" w:hAnsi="Courier New" w:cs="Courier New"/>
          <w:lang w:val="en-US"/>
        </w:rPr>
        <w:t>.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  5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3.3.  Packet Forwarding Treatment OAM . . . . . . . . . </w:t>
      </w:r>
      <w:proofErr w:type="gramStart"/>
      <w:r w:rsidRPr="009314A8">
        <w:rPr>
          <w:rFonts w:ascii="Courier New" w:hAnsi="Courier New" w:cs="Courier New"/>
          <w:lang w:val="en-US"/>
        </w:rPr>
        <w:t>.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  6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3.4.  Using Multiple Criteria . . . . . . . . . . . . </w:t>
      </w:r>
      <w:proofErr w:type="gramStart"/>
      <w:r w:rsidRPr="009314A8">
        <w:rPr>
          <w:rFonts w:ascii="Courier New" w:hAnsi="Courier New" w:cs="Courier New"/>
          <w:lang w:val="en-US"/>
        </w:rPr>
        <w:t>.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  6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4.  Security Considerations . . . . . . . . . . . . . . . </w:t>
      </w:r>
      <w:proofErr w:type="gramStart"/>
      <w:r w:rsidRPr="009314A8">
        <w:rPr>
          <w:rFonts w:ascii="Courier New" w:hAnsi="Courier New" w:cs="Courier New"/>
          <w:lang w:val="en-US"/>
        </w:rPr>
        <w:t>.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  8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5.  IANA Considerations . . . . . . . . . . . . . . . . . . . . .   8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6.  </w:t>
      </w:r>
      <w:proofErr w:type="gramStart"/>
      <w:r w:rsidRPr="009314A8">
        <w:rPr>
          <w:rFonts w:ascii="Courier New" w:hAnsi="Courier New" w:cs="Courier New"/>
          <w:lang w:val="en-US"/>
        </w:rPr>
        <w:t>Acknowledgements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. . . . .   8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7.  </w:t>
      </w:r>
      <w:proofErr w:type="gramStart"/>
      <w:r w:rsidRPr="009314A8">
        <w:rPr>
          <w:rFonts w:ascii="Courier New" w:hAnsi="Courier New" w:cs="Courier New"/>
          <w:lang w:val="en-US"/>
        </w:rPr>
        <w:t>References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. . . . . . . .   8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7.1.  Normative </w:t>
      </w:r>
      <w:proofErr w:type="gramStart"/>
      <w:r w:rsidRPr="009314A8">
        <w:rPr>
          <w:rFonts w:ascii="Courier New" w:hAnsi="Courier New" w:cs="Courier New"/>
          <w:lang w:val="en-US"/>
        </w:rPr>
        <w:t>References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.   8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7.2.  Informative </w:t>
      </w:r>
      <w:proofErr w:type="gramStart"/>
      <w:r w:rsidRPr="009314A8">
        <w:rPr>
          <w:rFonts w:ascii="Courier New" w:hAnsi="Courier New" w:cs="Courier New"/>
          <w:lang w:val="en-US"/>
        </w:rPr>
        <w:t>References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  8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9314A8">
        <w:rPr>
          <w:rFonts w:ascii="Courier New" w:hAnsi="Courier New" w:cs="Courier New"/>
          <w:lang w:val="en-US"/>
        </w:rPr>
        <w:t>Addresses  . . .</w:t>
      </w:r>
      <w:proofErr w:type="gramEnd"/>
      <w:r w:rsidRPr="009314A8">
        <w:rPr>
          <w:rFonts w:ascii="Courier New" w:hAnsi="Courier New" w:cs="Courier New"/>
          <w:lang w:val="en-US"/>
        </w:rPr>
        <w:t xml:space="preserve"> . . . . . . . . . . . . . . . . . . . .  10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1.  Introduction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It is not uncommon for historical and popular terms to have nuances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 how they are interpreted or understood.  This was, for example,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case with the abbreviation for Operations, Administration, and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Maintenance, "OAM", and [RFC6291] provided guidelines for its use as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well as definitions of its constituent parts.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Characterizations or qualifiers for "OAM" within packet networks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often encounter similar problems of interpretation, such as with the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adjective phrases "in-band" and "out-of-band".  This document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considers some common qualifiers and modifiers that are prepended to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OAM abbreviation, and lays out guidelines for their use in future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IETF work to achieve consistent and unambiguous characterization.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2]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document updates [RFC6291] by adding to the guidelines for the</w:t>
      </w:r>
    </w:p>
    <w:p w14:paraId="39C8B348" w14:textId="3CCA65A3"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use of the term "OAM".  It does not modify any other part of</w:t>
      </w:r>
    </w:p>
    <w:p w14:paraId="39C8B348" w14:textId="3CCA65A3" w:rsidR="004A7469" w:rsidRDefault="004A7469" w:rsidP="004E571A">
      <w:pPr>
        <w:pStyle w:val="PlainText"/>
        <w:rPr>
          <w:ins w:id="10" w:author="Graf Thomas, SCS-INI-NET-VNC-E2E" w:date="2025-07-18T09:03:00Z"/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[RFC6291].</w:t>
      </w:r>
      <w:ins w:id="11" w:author="Graf Thomas, SCS-INI-NET-VNC-E2E" w:date="2025-07-18T09:03:00Z">
        <w:r w:rsidR="004E571A">
          <w:rPr>
            <w:rFonts w:ascii="Courier New" w:hAnsi="Courier New" w:cs="Courier New"/>
            <w:lang w:val="en-US"/>
          </w:rPr>
          <w:t xml:space="preserve"> </w:t>
        </w:r>
      </w:ins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2.  In-Band and Out-of-Band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Historically, the terms "in-band" and "out-of-band" were used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extensively in radio communications as well as in telephony signaling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[RFC4733].  In both these cases, there is an actual "Band" (i.e., 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"Channel" or "Frequency") to be within or outside.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While those terms, useful in their simplicity, continued to be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broadly used to mean "within something" and "outside something", 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challenge is presented for IP communications and packet-switched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networks (PSNs) which do not have a "band" per se, and, in fact, have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multiple "somethings" that OAM traffic can be carried within or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outside.  A frequently encountered case is the use of "in-band" to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mean either In-Packet or on-path.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Within the IETF, the terms "in-band" and "out-of-band" cannot be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reliably understood consistently and unambiguously.  Context-specific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definitions of these terms are inconsistent and therefore cannot be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generalized.  More importantly, the terms are not self-defining to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any further extent and cannot be understood by someone exposed to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them for the first time, since there is no "band" in IP.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There are many examples of "in-band OAM" and "out-of-band OAM" 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published RFCs.  For instance, the term "in-band" appears in both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Virtual Circuit Connectivity Verification (VCCV) [RFC5085] and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for Deterministic Networking (</w:t>
      </w:r>
      <w:proofErr w:type="spellStart"/>
      <w:r w:rsidRPr="009314A8">
        <w:rPr>
          <w:rFonts w:ascii="Courier New" w:hAnsi="Courier New" w:cs="Courier New"/>
          <w:lang w:val="en-US"/>
        </w:rPr>
        <w:t>DetNet</w:t>
      </w:r>
      <w:proofErr w:type="spellEnd"/>
      <w:r w:rsidRPr="009314A8">
        <w:rPr>
          <w:rFonts w:ascii="Courier New" w:hAnsi="Courier New" w:cs="Courier New"/>
          <w:lang w:val="en-US"/>
        </w:rPr>
        <w:t>) [RFC9551].  While the context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 each of these documents is clear, the term carries different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meanings in each case.  These two examples, as well as other examples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of uses of the term "in-band" in previous documents are described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throughout Section 3.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While interpreting existing documents, it is important to understand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semantics of what "band" is a proxy for, and to be more explicit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if those documents are updated.  This document does not change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meaning of any terms in any prior RFCs.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3.  Terminology and Guidance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document recommends avoiding the terms "in-band" and "out-of-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band" when referring to OAM.  Instead, it encourages the use of more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fine-grained and descriptive terminology.  The document also presents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alternative terms and definitions for use in future IETF documents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referencing OAM, without precluding the use of other precise,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descriptive terms that do not rely on the "-band" convention.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3]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terminology presented in this section classifies OAM according to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three criteria: whether it operates in an active, passive, or hybrid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proofErr w:type="gramStart"/>
      <w:r w:rsidRPr="009314A8">
        <w:rPr>
          <w:rFonts w:ascii="Courier New" w:hAnsi="Courier New" w:cs="Courier New"/>
          <w:lang w:val="en-US"/>
        </w:rPr>
        <w:t>mode;</w:t>
      </w:r>
      <w:proofErr w:type="gramEnd"/>
      <w:r w:rsidRPr="009314A8">
        <w:rPr>
          <w:rFonts w:ascii="Courier New" w:hAnsi="Courier New" w:cs="Courier New"/>
          <w:lang w:val="en-US"/>
        </w:rPr>
        <w:t xml:space="preserve"> whether it follows the same path as data traffic; and whether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it receives the same treatment as data traffic.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3.1.  Active, Passive, Hybrid, and In-Packet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[RFC7799] provides clear definitions for active and passive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performance assessment, enabling the construction of metrics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methods to be described as either "Active" or "Passive".  Even though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[RFC7799] does not explicitly use these terms as modifiers of "OAM",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they are widely used in practice and are included here for clarity.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terms "Active", "Passive" and "Hybrid", as described below, are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consistent with [RFC7799].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Active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</w:t>
      </w:r>
      <w:commentRangeStart w:id="12"/>
      <w:del w:id="13" w:author="Graf Thomas, SCS-INI-NET-VNC-E2E" w:date="2025-07-18T08:41:00Z">
        <w:r w:rsidRPr="009314A8" w:rsidDel="009314A8">
          <w:rPr>
            <w:rFonts w:ascii="Courier New" w:hAnsi="Courier New" w:cs="Courier New"/>
            <w:lang w:val="en-US"/>
          </w:rPr>
          <w:delText>Depends on</w:delText>
        </w:r>
      </w:del>
      <w:ins w:id="14" w:author="Graf Thomas, SCS-INI-NET-VNC-E2E" w:date="2025-07-18T08:41:00Z">
        <w:r w:rsidR="009314A8">
          <w:rPr>
            <w:rFonts w:ascii="Courier New" w:hAnsi="Courier New" w:cs="Courier New"/>
            <w:lang w:val="en-US"/>
          </w:rPr>
          <w:t>Uses</w:t>
        </w:r>
      </w:ins>
      <w:r w:rsidRPr="009314A8">
        <w:rPr>
          <w:rFonts w:ascii="Courier New" w:hAnsi="Courier New" w:cs="Courier New"/>
          <w:lang w:val="en-US"/>
        </w:rPr>
        <w:t xml:space="preserve"> </w:t>
      </w:r>
      <w:commentRangeEnd w:id="12"/>
      <w:r w:rsidR="009314A8">
        <w:rPr>
          <w:rStyle w:val="CommentReference"/>
          <w:rFonts w:asciiTheme="minorHAnsi" w:hAnsiTheme="minorHAnsi"/>
        </w:rPr>
        <w:commentReference w:id="12"/>
      </w:r>
      <w:r w:rsidRPr="009314A8">
        <w:rPr>
          <w:rFonts w:ascii="Courier New" w:hAnsi="Courier New" w:cs="Courier New"/>
          <w:lang w:val="en-US"/>
        </w:rPr>
        <w:t>dedicated OAM packets.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Passive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</w:t>
      </w:r>
      <w:del w:id="15" w:author="Graf Thomas, SCS-INI-NET-VNC-E2E" w:date="2025-07-18T08:45:00Z">
        <w:r w:rsidRPr="009314A8" w:rsidDel="009314A8">
          <w:rPr>
            <w:rFonts w:ascii="Courier New" w:hAnsi="Courier New" w:cs="Courier New"/>
            <w:lang w:val="en-US"/>
          </w:rPr>
          <w:delText>Depends solely</w:delText>
        </w:r>
      </w:del>
      <w:ins w:id="16" w:author="Graf Thomas, SCS-INI-NET-VNC-E2E" w:date="2025-07-18T08:45:00Z">
        <w:r w:rsidR="009314A8">
          <w:rPr>
            <w:rFonts w:ascii="Courier New" w:hAnsi="Courier New" w:cs="Courier New"/>
            <w:lang w:val="en-US"/>
          </w:rPr>
          <w:t>Relies</w:t>
        </w:r>
      </w:ins>
      <w:r w:rsidRPr="009314A8">
        <w:rPr>
          <w:rFonts w:ascii="Courier New" w:hAnsi="Courier New" w:cs="Courier New"/>
          <w:lang w:val="en-US"/>
        </w:rPr>
        <w:t xml:space="preserve"> on the observation of one or more existing data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packet streams and does not use dedicated OAM packets</w:t>
      </w:r>
      <w:ins w:id="17" w:author="Graf Thomas, SCS-INI-NET-VNC-E2E" w:date="2025-07-18T08:45:00Z">
        <w:r w:rsidR="009314A8">
          <w:rPr>
            <w:rFonts w:ascii="Courier New" w:hAnsi="Courier New" w:cs="Courier New"/>
            <w:lang w:val="en-US"/>
          </w:rPr>
          <w:t xml:space="preserve"> nor does it modif</w:t>
        </w:r>
        <w:r w:rsidR="00480A7C">
          <w:rPr>
            <w:rFonts w:ascii="Courier New" w:hAnsi="Courier New" w:cs="Courier New"/>
            <w:lang w:val="en-US"/>
          </w:rPr>
          <w:t>y packets</w:t>
        </w:r>
      </w:ins>
      <w:r w:rsidRPr="009314A8">
        <w:rPr>
          <w:rFonts w:ascii="Courier New" w:hAnsi="Courier New" w:cs="Courier New"/>
          <w:lang w:val="en-US"/>
        </w:rPr>
        <w:t>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Hybrid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Uses augmentation or modification of </w:t>
      </w:r>
      <w:del w:id="18" w:author="Graf Thomas, SCS-INI-NET-VNC-E2E" w:date="2025-07-18T08:47:00Z">
        <w:r w:rsidRPr="009314A8" w:rsidDel="00480A7C">
          <w:rPr>
            <w:rFonts w:ascii="Courier New" w:hAnsi="Courier New" w:cs="Courier New"/>
            <w:lang w:val="en-US"/>
          </w:rPr>
          <w:delText xml:space="preserve">the </w:delText>
        </w:r>
      </w:del>
      <w:r w:rsidRPr="009314A8">
        <w:rPr>
          <w:rFonts w:ascii="Courier New" w:hAnsi="Courier New" w:cs="Courier New"/>
          <w:lang w:val="en-US"/>
        </w:rPr>
        <w:t>packet stream</w:t>
      </w:r>
      <w:ins w:id="19" w:author="Graf Thomas, SCS-INI-NET-VNC-E2E" w:date="2025-07-18T08:47:00Z">
        <w:r w:rsidR="00480A7C">
          <w:rPr>
            <w:rFonts w:ascii="Courier New" w:hAnsi="Courier New" w:cs="Courier New"/>
            <w:lang w:val="en-US"/>
          </w:rPr>
          <w:t>s</w:t>
        </w:r>
      </w:ins>
      <w:r w:rsidRPr="009314A8">
        <w:rPr>
          <w:rFonts w:ascii="Courier New" w:hAnsi="Courier New" w:cs="Courier New"/>
          <w:lang w:val="en-US"/>
        </w:rPr>
        <w:t>.  Examples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of protocols classified as "Hybrid OAM" include Alternate Marking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[RFC9341], In situ OAM (IOAM) [RFC9197], and MPLS Loss Measurement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[RFC6374].  Hybrid OAM can be implemented by piggybacking OAM-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related information onto data packets, as described in [RFC9197],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or by utilizing reserved fields in the packet header or specific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values of existing header fields, as proposed in [RFC9341].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Direct loss </w:t>
      </w:r>
      <w:del w:id="20" w:author="Graf Thomas, SCS-INI-NET-VNC-E2E" w:date="2025-07-18T08:48:00Z">
        <w:r w:rsidRPr="009314A8" w:rsidDel="00480A7C">
          <w:rPr>
            <w:rFonts w:ascii="Courier New" w:hAnsi="Courier New" w:cs="Courier New"/>
            <w:lang w:val="en-US"/>
          </w:rPr>
          <w:delText>measurment</w:delText>
        </w:r>
      </w:del>
      <w:ins w:id="21" w:author="Graf Thomas, SCS-INI-NET-VNC-E2E" w:date="2025-07-18T08:48:00Z">
        <w:r w:rsidR="00480A7C" w:rsidRPr="009314A8">
          <w:rPr>
            <w:rFonts w:ascii="Courier New" w:hAnsi="Courier New" w:cs="Courier New"/>
            <w:lang w:val="en-US"/>
          </w:rPr>
          <w:t>measurement</w:t>
        </w:r>
      </w:ins>
      <w:r w:rsidRPr="009314A8">
        <w:rPr>
          <w:rFonts w:ascii="Courier New" w:hAnsi="Courier New" w:cs="Courier New"/>
          <w:lang w:val="en-US"/>
        </w:rPr>
        <w:t xml:space="preserve"> [RFC6374] is an example of "Hybrid OAM" 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which user packets are not modified by the protocol.  Instead,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packets are used to exchange information about user packet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counters, allowing for packet loss </w:t>
      </w:r>
      <w:ins w:id="22" w:author="Graf Thomas, SCS-INI-NET-VNC-E2E" w:date="2025-07-18T08:49:00Z">
        <w:r w:rsidR="00480A7C">
          <w:rPr>
            <w:rFonts w:ascii="Courier New" w:hAnsi="Courier New" w:cs="Courier New"/>
            <w:lang w:val="en-US"/>
          </w:rPr>
          <w:t xml:space="preserve">and delay </w:t>
        </w:r>
      </w:ins>
      <w:r w:rsidRPr="009314A8">
        <w:rPr>
          <w:rFonts w:ascii="Courier New" w:hAnsi="Courier New" w:cs="Courier New"/>
          <w:lang w:val="en-US"/>
        </w:rPr>
        <w:t>computation.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commentRangeStart w:id="23"/>
      <w:r w:rsidRPr="009314A8">
        <w:rPr>
          <w:rFonts w:ascii="Courier New" w:hAnsi="Courier New" w:cs="Courier New"/>
          <w:lang w:val="en-US"/>
        </w:rPr>
        <w:t xml:space="preserve">   This document defines the term In-Packet OAM as a more specific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narrowly scoped instance within the broader category of Hybrid OAM.</w:t>
      </w:r>
      <w:commentRangeEnd w:id="23"/>
      <w:r w:rsidR="004E571A">
        <w:rPr>
          <w:rStyle w:val="CommentReference"/>
          <w:rFonts w:asciiTheme="minorHAnsi" w:hAnsiTheme="minorHAnsi"/>
        </w:rPr>
        <w:commentReference w:id="23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In-Packet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The OAM information is carried in the packets that also carry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data traffic.  This is a specific case of Hybrid OAM.  It was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sometimes referred to as "in-band".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MPLS echo request/</w:t>
      </w:r>
      <w:proofErr w:type="gramStart"/>
      <w:r w:rsidRPr="009314A8">
        <w:rPr>
          <w:rFonts w:ascii="Courier New" w:hAnsi="Courier New" w:cs="Courier New"/>
          <w:lang w:val="en-US"/>
        </w:rPr>
        <w:t>reply</w:t>
      </w:r>
      <w:proofErr w:type="gramEnd"/>
      <w:r w:rsidRPr="009314A8">
        <w:rPr>
          <w:rFonts w:ascii="Courier New" w:hAnsi="Courier New" w:cs="Courier New"/>
          <w:lang w:val="en-US"/>
        </w:rPr>
        <w:t xml:space="preserve"> messages [RFC8029] are an example of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"Active OAM", since they are described as "An MPLS echo request/reply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is a (possibly MPLS-labeled) IPv4 or IPv6 UDP packet".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4]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IOAM [RFC9197] is an example of "Hybrid OAM" that is also "In-Packet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OAM", given that it: '...records OAM information within the packet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while the packet traverses a particular network domain.  The term "in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situ" refers to the fact that the OAM data is added to the data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packets rather than being sent within packets specifically dedicated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to OAM.'  Another example of In-Packet OAM is Alternate Marking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[RFC9341], in which a small number of bits in the packet header is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used for marking a subset of packets in a flow.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 example of "Hybrid OAM" which is not classified as "In-Packet OAM"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is Direct loss measurement [RFC6374].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Initially, "In situ OAM" [RFC9197] was also referred to as "In-band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OAM</w:t>
      </w:r>
      <w:proofErr w:type="gramStart"/>
      <w:r w:rsidRPr="009314A8">
        <w:rPr>
          <w:rFonts w:ascii="Courier New" w:hAnsi="Courier New" w:cs="Courier New"/>
          <w:lang w:val="en-US"/>
        </w:rPr>
        <w:t>", but</w:t>
      </w:r>
      <w:proofErr w:type="gramEnd"/>
      <w:r w:rsidRPr="009314A8">
        <w:rPr>
          <w:rFonts w:ascii="Courier New" w:hAnsi="Courier New" w:cs="Courier New"/>
          <w:lang w:val="en-US"/>
        </w:rPr>
        <w:t xml:space="preserve"> was renamed due to the overloaded meaning of "In-band OAM".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Further, [RFC9232] also intertwines the terms "in-band" with "in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situ", though [I-</w:t>
      </w:r>
      <w:proofErr w:type="spellStart"/>
      <w:proofErr w:type="gramStart"/>
      <w:r w:rsidRPr="009314A8">
        <w:rPr>
          <w:rFonts w:ascii="Courier New" w:hAnsi="Courier New" w:cs="Courier New"/>
          <w:lang w:val="en-US"/>
        </w:rPr>
        <w:t>D.song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-opsawg-</w:t>
      </w:r>
      <w:proofErr w:type="spellStart"/>
      <w:r w:rsidRPr="009314A8">
        <w:rPr>
          <w:rFonts w:ascii="Courier New" w:hAnsi="Courier New" w:cs="Courier New"/>
          <w:lang w:val="en-US"/>
        </w:rPr>
        <w:t>ifit</w:t>
      </w:r>
      <w:proofErr w:type="spellEnd"/>
      <w:r w:rsidRPr="009314A8">
        <w:rPr>
          <w:rFonts w:ascii="Courier New" w:hAnsi="Courier New" w:cs="Courier New"/>
          <w:lang w:val="en-US"/>
        </w:rPr>
        <w:t>-framework] settled on using "in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Situ".  Other similar uses, including [P4-INT-2.1]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314A8">
        <w:rPr>
          <w:rFonts w:ascii="Courier New" w:hAnsi="Courier New" w:cs="Courier New"/>
          <w:lang w:val="en-US"/>
        </w:rPr>
        <w:t>D.kumar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-ippm-</w:t>
      </w:r>
      <w:proofErr w:type="spellStart"/>
      <w:r w:rsidRPr="009314A8">
        <w:rPr>
          <w:rFonts w:ascii="Courier New" w:hAnsi="Courier New" w:cs="Courier New"/>
          <w:lang w:val="en-US"/>
        </w:rPr>
        <w:t>ifa</w:t>
      </w:r>
      <w:proofErr w:type="spellEnd"/>
      <w:r w:rsidRPr="009314A8">
        <w:rPr>
          <w:rFonts w:ascii="Courier New" w:hAnsi="Courier New" w:cs="Courier New"/>
          <w:lang w:val="en-US"/>
        </w:rPr>
        <w:t>], still use variations of "in-band", "in band",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or "</w:t>
      </w:r>
      <w:proofErr w:type="spellStart"/>
      <w:r w:rsidRPr="009314A8">
        <w:rPr>
          <w:rFonts w:ascii="Courier New" w:hAnsi="Courier New" w:cs="Courier New"/>
          <w:lang w:val="en-US"/>
        </w:rPr>
        <w:t>inband</w:t>
      </w:r>
      <w:proofErr w:type="spellEnd"/>
      <w:r w:rsidRPr="009314A8">
        <w:rPr>
          <w:rFonts w:ascii="Courier New" w:hAnsi="Courier New" w:cs="Courier New"/>
          <w:lang w:val="en-US"/>
        </w:rPr>
        <w:t>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3.2.  Path Followed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Path-Congruent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The OAM information follows the exact same path as the observed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data traffic.  This was sometimes referred to as "in-band".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Non-Path-Congruent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The OAM information does not follow the exact same path as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observed data traffic.  This can also be called Path-Incongruent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OAM, and was sometimes referred to as "out-of-band".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 this document, the term "path-congruent packets" describes packets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that follow the exact same path (i.e., traverse the same nodes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links) within a network.  Note that this definition does not describe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how the packets are treated in queues within the nodes on the path.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 further concept, "equal-forwarding-treatment" describes how path-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congruent packets receive the same forwarding treatment (e.g.,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Quality of Service (QoS)).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 example of "Path-Congruent OAM" is the Virtual Circuit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Connectivity Verification (VCCV), described is [RFC5085] as "The VCCV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message travels in-band with the Session and follows the exact same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path as the user data for the session".  Thus, the term "in-band" 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[RFC5085] refers to using the same path as the user data.  This term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is also used in Section 2 of [RFC6669] with the same meaning, and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word "congruent" is mentioned as synonymous.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5]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3.3.  Packet Forwarding Treatment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Equal-Forwarding-Treatment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The OAM packets receive the same forwarding (e.g., QoS) treatment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as user data packets.  This was sometimes referred to as "in-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band".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Different-Forwarding-Treatment OAM: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The OAM packets receive different forwarding (e.g., QoS) treatment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as user data packets.  This was sometimes referred to as "out-of-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band".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motivation for Equal-Forwarding-Treatment OAM lies in the desire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to ensure that OAM packets experience the same network conditions as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user data they are intended to monitor.  This includes not only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traversing the same topological path but also receiving identical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Quality of Service (QoS) treatment, such as queuing, scheduling,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traffic shaping.  When both topological and forwarding treatment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equivalence </w:t>
      </w:r>
      <w:del w:id="24" w:author="Graf Thomas, SCS-INI-NET-VNC-E2E" w:date="2025-07-18T08:57:00Z">
        <w:r w:rsidRPr="009314A8" w:rsidDel="004E571A">
          <w:rPr>
            <w:rFonts w:ascii="Courier New" w:hAnsi="Courier New" w:cs="Courier New"/>
            <w:lang w:val="en-US"/>
          </w:rPr>
          <w:delText>are</w:delText>
        </w:r>
      </w:del>
      <w:ins w:id="25" w:author="Graf Thomas, SCS-INI-NET-VNC-E2E" w:date="2025-07-18T08:57:00Z">
        <w:r w:rsidR="004E571A" w:rsidRPr="009314A8">
          <w:rPr>
            <w:rFonts w:ascii="Courier New" w:hAnsi="Courier New" w:cs="Courier New"/>
            <w:lang w:val="en-US"/>
          </w:rPr>
          <w:t>is</w:t>
        </w:r>
      </w:ins>
      <w:r w:rsidRPr="009314A8">
        <w:rPr>
          <w:rFonts w:ascii="Courier New" w:hAnsi="Courier New" w:cs="Courier New"/>
          <w:lang w:val="en-US"/>
        </w:rPr>
        <w:t xml:space="preserve"> achieved, the OAM packets are said to exhibit fate-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sharing [RFC7276] with the data traffic.  Fate-sharing ensures that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any impairments or anomalies affecting the user traffic are also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reflected in the behavior of the OAM packets, thereby making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results of the OAM observations more operationally meaningful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actionable.  Without such equivalence, discrepancies in treatment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could lead to misleading measurements or diagnostics, and even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inadequate corrective actions, reducing the utility of the OAM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mechanism for performance monitoring and fault detection.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 example of "Equal-Forwarding-Treatment OAM" is presented 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[RFC9551] in the context of </w:t>
      </w:r>
      <w:proofErr w:type="spellStart"/>
      <w:r w:rsidRPr="009314A8">
        <w:rPr>
          <w:rFonts w:ascii="Courier New" w:hAnsi="Courier New" w:cs="Courier New"/>
          <w:lang w:val="en-US"/>
        </w:rPr>
        <w:t>DetNet</w:t>
      </w:r>
      <w:proofErr w:type="spellEnd"/>
      <w:r w:rsidRPr="009314A8">
        <w:rPr>
          <w:rFonts w:ascii="Courier New" w:hAnsi="Courier New" w:cs="Courier New"/>
          <w:lang w:val="en-US"/>
        </w:rPr>
        <w:t xml:space="preserve"> OAM: "it traverses the same set of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links and interfaces receiving the same QoS and Packet Replication,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Elimination, and Ordering Functions (PREOF) treatment as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monitored </w:t>
      </w:r>
      <w:proofErr w:type="spellStart"/>
      <w:r w:rsidRPr="009314A8">
        <w:rPr>
          <w:rFonts w:ascii="Courier New" w:hAnsi="Courier New" w:cs="Courier New"/>
          <w:lang w:val="en-US"/>
        </w:rPr>
        <w:t>DetNet</w:t>
      </w:r>
      <w:proofErr w:type="spellEnd"/>
      <w:r w:rsidRPr="009314A8">
        <w:rPr>
          <w:rFonts w:ascii="Courier New" w:hAnsi="Courier New" w:cs="Courier New"/>
          <w:lang w:val="en-US"/>
        </w:rPr>
        <w:t xml:space="preserve"> flow".  This is classified in [RFC9551] as "In-band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OAM".  Similarly, the property of "Different-Forwarding-Treatment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OAM" can be found in the following definition in [RFC9551]: "Out-of-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band OAM: an active OAM method whose path through the </w:t>
      </w:r>
      <w:proofErr w:type="spellStart"/>
      <w:r w:rsidRPr="009314A8">
        <w:rPr>
          <w:rFonts w:ascii="Courier New" w:hAnsi="Courier New" w:cs="Courier New"/>
          <w:lang w:val="en-US"/>
        </w:rPr>
        <w:t>DetNet</w:t>
      </w:r>
      <w:proofErr w:type="spellEnd"/>
      <w:r w:rsidRPr="009314A8">
        <w:rPr>
          <w:rFonts w:ascii="Courier New" w:hAnsi="Courier New" w:cs="Courier New"/>
          <w:lang w:val="en-US"/>
        </w:rPr>
        <w:t xml:space="preserve"> domain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may not be topologically identical to the path of the monitored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proofErr w:type="spellStart"/>
      <w:r w:rsidRPr="009314A8">
        <w:rPr>
          <w:rFonts w:ascii="Courier New" w:hAnsi="Courier New" w:cs="Courier New"/>
          <w:lang w:val="en-US"/>
        </w:rPr>
        <w:t>DetNet</w:t>
      </w:r>
      <w:proofErr w:type="spellEnd"/>
      <w:r w:rsidRPr="009314A8">
        <w:rPr>
          <w:rFonts w:ascii="Courier New" w:hAnsi="Courier New" w:cs="Courier New"/>
          <w:lang w:val="en-US"/>
        </w:rPr>
        <w:t xml:space="preserve"> flow, its test packets may receive different QoS and/or PREOF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treatment, or both."  [I-</w:t>
      </w:r>
      <w:proofErr w:type="spellStart"/>
      <w:proofErr w:type="gramStart"/>
      <w:r w:rsidRPr="009314A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-raw-architecture] uses similar text.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3.4.  Using Multiple Criteria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OAM protocols and tools can be classified according to the three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criteria that were described in the previous sections.  However, not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all criteria are applicable to all OAM protocols, and not all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combinations are necessarily possible.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6]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When defining a new OAM protocol or analyzing an existing one, it is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recommended to explicitly consider which of these </w:t>
      </w:r>
      <w:proofErr w:type="spellStart"/>
      <w:r w:rsidRPr="009314A8">
        <w:rPr>
          <w:rFonts w:ascii="Courier New" w:hAnsi="Courier New" w:cs="Courier New"/>
          <w:lang w:val="en-US"/>
        </w:rPr>
        <w:t>criteria</w:t>
      </w:r>
      <w:ins w:id="26" w:author="Graf Thomas, SCS-INI-NET-VNC-E2E" w:date="2025-07-18T08:59:00Z">
        <w:r w:rsidR="004E571A">
          <w:rPr>
            <w:rFonts w:ascii="Courier New" w:hAnsi="Courier New" w:cs="Courier New"/>
            <w:lang w:val="en-US"/>
          </w:rPr>
          <w:t>s</w:t>
        </w:r>
      </w:ins>
      <w:proofErr w:type="spellEnd"/>
      <w:r w:rsidRPr="009314A8">
        <w:rPr>
          <w:rFonts w:ascii="Courier New" w:hAnsi="Courier New" w:cs="Courier New"/>
          <w:lang w:val="en-US"/>
        </w:rPr>
        <w:t xml:space="preserve"> are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applicable and to describe the protocol accordingly.  As a first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step, all OAM mechanisms can be classified according to the first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criterion, as Active, Passive, or Hybrid/In-Packet.  Further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classification according to the other two criteria should be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considered on a case-by-case basis.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In some cases, certain criteria are not relevant, or not all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combinations are possible.  For example: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*  Passive OAM relies solely on observing existing data </w:t>
      </w:r>
      <w:del w:id="27" w:author="Graf Thomas, SCS-INI-NET-VNC-E2E" w:date="2025-07-18T09:00:00Z">
        <w:r w:rsidRPr="009314A8" w:rsidDel="004E571A">
          <w:rPr>
            <w:rFonts w:ascii="Courier New" w:hAnsi="Courier New" w:cs="Courier New"/>
            <w:lang w:val="en-US"/>
          </w:rPr>
          <w:delText xml:space="preserve">traffic </w:delText>
        </w:r>
      </w:del>
      <w:ins w:id="28" w:author="Graf Thomas, SCS-INI-NET-VNC-E2E" w:date="2025-07-18T09:00:00Z">
        <w:r w:rsidR="004E571A">
          <w:rPr>
            <w:rFonts w:ascii="Courier New" w:hAnsi="Courier New" w:cs="Courier New"/>
            <w:lang w:val="en-US"/>
          </w:rPr>
          <w:t>packet streams</w:t>
        </w:r>
        <w:r w:rsidR="004E571A" w:rsidRPr="009314A8">
          <w:rPr>
            <w:rFonts w:ascii="Courier New" w:hAnsi="Courier New" w:cs="Courier New"/>
            <w:lang w:val="en-US"/>
          </w:rPr>
          <w:t xml:space="preserve"> </w:t>
        </w:r>
      </w:ins>
      <w:r w:rsidRPr="009314A8">
        <w:rPr>
          <w:rFonts w:ascii="Courier New" w:hAnsi="Courier New" w:cs="Courier New"/>
          <w:lang w:val="en-US"/>
        </w:rPr>
        <w:t>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does not generate dedicated OAM packets.  As such, the path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congruence and forwarding treatment criteria are not relevant,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since no dedicated OAM packets are exchanged between the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</w:t>
      </w:r>
      <w:del w:id="29" w:author="Graf Thomas, SCS-INI-NET-VNC-E2E" w:date="2025-07-18T08:58:00Z">
        <w:r w:rsidRPr="009314A8" w:rsidDel="004E571A">
          <w:rPr>
            <w:rFonts w:ascii="Courier New" w:hAnsi="Courier New" w:cs="Courier New"/>
            <w:lang w:val="en-US"/>
          </w:rPr>
          <w:delText>measurment</w:delText>
        </w:r>
      </w:del>
      <w:ins w:id="30" w:author="Graf Thomas, SCS-INI-NET-VNC-E2E" w:date="2025-07-18T08:58:00Z">
        <w:r w:rsidR="004E571A" w:rsidRPr="009314A8">
          <w:rPr>
            <w:rFonts w:ascii="Courier New" w:hAnsi="Courier New" w:cs="Courier New"/>
            <w:lang w:val="en-US"/>
          </w:rPr>
          <w:t>measurement</w:t>
        </w:r>
      </w:ins>
      <w:r w:rsidRPr="009314A8">
        <w:rPr>
          <w:rFonts w:ascii="Courier New" w:hAnsi="Courier New" w:cs="Courier New"/>
          <w:lang w:val="en-US"/>
        </w:rPr>
        <w:t xml:space="preserve"> points.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*  Non-Path-Congruent OAM, by nature, cannot be Equal-Forwarding-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Treatment.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 few </w:t>
      </w:r>
      <w:del w:id="31" w:author="Graf Thomas, SCS-INI-NET-VNC-E2E" w:date="2025-07-18T09:00:00Z">
        <w:r w:rsidRPr="009314A8" w:rsidDel="004E571A">
          <w:rPr>
            <w:rFonts w:ascii="Courier New" w:hAnsi="Courier New" w:cs="Courier New"/>
            <w:lang w:val="en-US"/>
          </w:rPr>
          <w:delText>example</w:delText>
        </w:r>
      </w:del>
      <w:ins w:id="32" w:author="Graf Thomas, SCS-INI-NET-VNC-E2E" w:date="2025-07-18T09:00:00Z">
        <w:r w:rsidR="004E571A" w:rsidRPr="009314A8">
          <w:rPr>
            <w:rFonts w:ascii="Courier New" w:hAnsi="Courier New" w:cs="Courier New"/>
            <w:lang w:val="en-US"/>
          </w:rPr>
          <w:t>examples</w:t>
        </w:r>
      </w:ins>
      <w:r w:rsidRPr="009314A8">
        <w:rPr>
          <w:rFonts w:ascii="Courier New" w:hAnsi="Courier New" w:cs="Courier New"/>
          <w:lang w:val="en-US"/>
        </w:rPr>
        <w:t xml:space="preserve"> of OAM classification according to the three criteria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are presented below: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*  IP Ping, which uses ICMP Echo messages, can be classified as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Active OAM.  Since it is not guaranteed to follow the same path or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receive the same treatment as user data packets, it is classified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as Non-Path-Congruent and, consequently, as Different-Forwarding-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Treatment.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*  When IOAM [RFC9197] is incorporated in data packets it can be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classified as In-Packet, Path-Congruent and Equal-Forwarding-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Treatment.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*  VCCV [RFC5085], as discussed above, is classified as Active, Path-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Congruent and Different-Forwarding-Treatment.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*  MPLS inferred loss measurement [RFC6374] uses specially generated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test messages, and therefore can be classified as Active.  It is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</w:t>
      </w:r>
      <w:proofErr w:type="gramStart"/>
      <w:r w:rsidRPr="009314A8">
        <w:rPr>
          <w:rFonts w:ascii="Courier New" w:hAnsi="Courier New" w:cs="Courier New"/>
          <w:lang w:val="en-US"/>
        </w:rPr>
        <w:t>also</w:t>
      </w:r>
      <w:proofErr w:type="gramEnd"/>
      <w:r w:rsidRPr="009314A8">
        <w:rPr>
          <w:rFonts w:ascii="Courier New" w:hAnsi="Courier New" w:cs="Courier New"/>
          <w:lang w:val="en-US"/>
        </w:rPr>
        <w:t xml:space="preserve"> Path-Congruent, and can be deployed either as Equal- or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Different-Forwarding-Treatment OAM.  MPLS direct loss measurement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[RFC6374] uses OAM messages that exchange counters that count user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data traffic.  Hence, it is classified as Hybrid OAM, and as in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the inferred mode, it is Path-Congruent, and can be either Equal-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or Different-Forwarding-Treatment OAM.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multi-dimensional classification enables a more precise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consistent understanding of OAM mechanisms.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7]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4.  Security Considerations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Security is improved when terms are used with precision, and their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definitions are unambiguous.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5.  IANA Considerations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This document has no IANA actions.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6.  Acknowledgements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creation of this document was triggered when observing one of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many on-mailing-list discussions of what these terms mean, and how to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abbreviate them.  Participants on that mailing thread include,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alphabetically: Adrian Farrel, Alexander </w:t>
      </w:r>
      <w:proofErr w:type="spellStart"/>
      <w:r w:rsidRPr="009314A8">
        <w:rPr>
          <w:rFonts w:ascii="Courier New" w:hAnsi="Courier New" w:cs="Courier New"/>
          <w:lang w:val="en-US"/>
        </w:rPr>
        <w:t>Vainshtein</w:t>
      </w:r>
      <w:proofErr w:type="spellEnd"/>
      <w:r w:rsidRPr="009314A8">
        <w:rPr>
          <w:rFonts w:ascii="Courier New" w:hAnsi="Courier New" w:cs="Courier New"/>
          <w:lang w:val="en-US"/>
        </w:rPr>
        <w:t xml:space="preserve">, Florian </w:t>
      </w:r>
      <w:proofErr w:type="spellStart"/>
      <w:r w:rsidRPr="009314A8">
        <w:rPr>
          <w:rFonts w:ascii="Courier New" w:hAnsi="Courier New" w:cs="Courier New"/>
          <w:lang w:val="en-US"/>
        </w:rPr>
        <w:t>Kauer</w:t>
      </w:r>
      <w:proofErr w:type="spellEnd"/>
      <w:r w:rsidRPr="009314A8">
        <w:rPr>
          <w:rFonts w:ascii="Courier New" w:hAnsi="Courier New" w:cs="Courier New"/>
          <w:lang w:val="en-US"/>
        </w:rPr>
        <w:t>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Frank Brockners, Greg Mirsky, Italo Busi, Loa Andersson, Med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Boucadair, Michael Richardson, Quan Xiong, Stewart Bryant, Tom Petch,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Eduard Vasilenko, and Xiao Min.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The authors wish to thank, chronologically, Hesham </w:t>
      </w:r>
      <w:proofErr w:type="spellStart"/>
      <w:r w:rsidRPr="009314A8">
        <w:rPr>
          <w:rFonts w:ascii="Courier New" w:hAnsi="Courier New" w:cs="Courier New"/>
          <w:lang w:val="en-US"/>
        </w:rPr>
        <w:t>Elbakoury</w:t>
      </w:r>
      <w:proofErr w:type="spellEnd"/>
      <w:r w:rsidRPr="009314A8">
        <w:rPr>
          <w:rFonts w:ascii="Courier New" w:hAnsi="Courier New" w:cs="Courier New"/>
          <w:lang w:val="en-US"/>
        </w:rPr>
        <w:t>, Michael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Richardson, Stewart Bryant, Greg Mirsky, Med Boucadair, Loa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Andersson, Thomas Graf, Alex Huang Feng, Xiao Min, Dhruv Dhody, Henk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Birkholz, Alex Huang Feng, Tom Petch, Roni Even, Tim </w:t>
      </w:r>
      <w:proofErr w:type="spellStart"/>
      <w:r w:rsidRPr="009314A8">
        <w:rPr>
          <w:rFonts w:ascii="Courier New" w:hAnsi="Courier New" w:cs="Courier New"/>
          <w:lang w:val="en-US"/>
        </w:rPr>
        <w:t>Chown</w:t>
      </w:r>
      <w:proofErr w:type="spellEnd"/>
      <w:r w:rsidRPr="009314A8">
        <w:rPr>
          <w:rFonts w:ascii="Courier New" w:hAnsi="Courier New" w:cs="Courier New"/>
          <w:lang w:val="en-US"/>
        </w:rPr>
        <w:t>, Marcus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Ihlar, Med Boucadair, and Benoit Claise for their thorough review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useful feedback comments that greatly improved this document.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7.  References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7.1.  Normative References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[RFC6291</w:t>
      </w:r>
      <w:proofErr w:type="gramStart"/>
      <w:r w:rsidRPr="009314A8">
        <w:rPr>
          <w:rFonts w:ascii="Courier New" w:hAnsi="Courier New" w:cs="Courier New"/>
          <w:lang w:val="en-US"/>
        </w:rPr>
        <w:t>]  Andersson</w:t>
      </w:r>
      <w:proofErr w:type="gramEnd"/>
      <w:r w:rsidRPr="009314A8">
        <w:rPr>
          <w:rFonts w:ascii="Courier New" w:hAnsi="Courier New" w:cs="Courier New"/>
          <w:lang w:val="en-US"/>
        </w:rPr>
        <w:t xml:space="preserve">, L., van </w:t>
      </w:r>
      <w:proofErr w:type="spellStart"/>
      <w:r w:rsidRPr="009314A8">
        <w:rPr>
          <w:rFonts w:ascii="Courier New" w:hAnsi="Courier New" w:cs="Courier New"/>
          <w:lang w:val="en-US"/>
        </w:rPr>
        <w:t>Helvoort</w:t>
      </w:r>
      <w:proofErr w:type="spellEnd"/>
      <w:r w:rsidRPr="009314A8">
        <w:rPr>
          <w:rFonts w:ascii="Courier New" w:hAnsi="Courier New" w:cs="Courier New"/>
          <w:lang w:val="en-US"/>
        </w:rPr>
        <w:t>, H., Bonica, R., Romascanu,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D., and S. Mansfield, "Guidelines for the Use of the "OAM"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Acronym in the IETF", BCP 161, RFC 6291,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fr-CH"/>
        </w:rPr>
      </w:pPr>
      <w:r w:rsidRPr="009314A8">
        <w:rPr>
          <w:rFonts w:ascii="Courier New" w:hAnsi="Courier New" w:cs="Courier New"/>
          <w:lang w:val="en-US"/>
        </w:rPr>
        <w:t xml:space="preserve">              </w:t>
      </w:r>
      <w:r w:rsidRPr="009314A8">
        <w:rPr>
          <w:rFonts w:ascii="Courier New" w:hAnsi="Courier New" w:cs="Courier New"/>
          <w:lang w:val="fr-CH"/>
        </w:rPr>
        <w:t>DOI 10.17487/RFC6291, June 2011,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fr-CH"/>
        </w:rPr>
      </w:pPr>
      <w:r w:rsidRPr="009314A8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9314A8">
        <w:rPr>
          <w:rFonts w:ascii="Courier New" w:hAnsi="Courier New" w:cs="Courier New"/>
          <w:lang w:val="fr-CH"/>
        </w:rPr>
        <w:t>https://www.rfc-editor.org/info/rfc6291</w:t>
      </w:r>
      <w:proofErr w:type="gramEnd"/>
      <w:r w:rsidRPr="009314A8">
        <w:rPr>
          <w:rFonts w:ascii="Courier New" w:hAnsi="Courier New" w:cs="Courier New"/>
          <w:lang w:val="fr-CH"/>
        </w:rPr>
        <w:t>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7.2.  Informative References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314A8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-raw-architecture]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Thubert, P., "Reliable and Available Wireless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Architecture", Work in Progress, Internet-Draft, draft-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ietf-raw-architecture-25, 10 June 2025,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&lt;https://datatracker.ietf.org/doc/html/draft-ietf-raw-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architecture-25&gt;.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314A8">
        <w:rPr>
          <w:rFonts w:ascii="Courier New" w:hAnsi="Courier New" w:cs="Courier New"/>
          <w:lang w:val="en-US"/>
        </w:rPr>
        <w:t>D.kumar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-ippm-</w:t>
      </w:r>
      <w:proofErr w:type="spellStart"/>
      <w:r w:rsidRPr="009314A8">
        <w:rPr>
          <w:rFonts w:ascii="Courier New" w:hAnsi="Courier New" w:cs="Courier New"/>
          <w:lang w:val="en-US"/>
        </w:rPr>
        <w:t>ifa</w:t>
      </w:r>
      <w:proofErr w:type="spellEnd"/>
      <w:r w:rsidRPr="009314A8">
        <w:rPr>
          <w:rFonts w:ascii="Courier New" w:hAnsi="Courier New" w:cs="Courier New"/>
          <w:lang w:val="en-US"/>
        </w:rPr>
        <w:t>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Kumar, J., </w:t>
      </w:r>
      <w:proofErr w:type="spellStart"/>
      <w:r w:rsidRPr="009314A8">
        <w:rPr>
          <w:rFonts w:ascii="Courier New" w:hAnsi="Courier New" w:cs="Courier New"/>
          <w:lang w:val="en-US"/>
        </w:rPr>
        <w:t>Anubolu</w:t>
      </w:r>
      <w:proofErr w:type="spellEnd"/>
      <w:r w:rsidRPr="009314A8">
        <w:rPr>
          <w:rFonts w:ascii="Courier New" w:hAnsi="Courier New" w:cs="Courier New"/>
          <w:lang w:val="en-US"/>
        </w:rPr>
        <w:t xml:space="preserve">, S., Lemon, J., </w:t>
      </w:r>
      <w:proofErr w:type="spellStart"/>
      <w:r w:rsidRPr="009314A8">
        <w:rPr>
          <w:rFonts w:ascii="Courier New" w:hAnsi="Courier New" w:cs="Courier New"/>
          <w:lang w:val="en-US"/>
        </w:rPr>
        <w:t>Manur</w:t>
      </w:r>
      <w:proofErr w:type="spellEnd"/>
      <w:r w:rsidRPr="009314A8">
        <w:rPr>
          <w:rFonts w:ascii="Courier New" w:hAnsi="Courier New" w:cs="Courier New"/>
          <w:lang w:val="en-US"/>
        </w:rPr>
        <w:t>, R., Holbrook,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H., </w:t>
      </w:r>
      <w:proofErr w:type="spellStart"/>
      <w:r w:rsidRPr="009314A8">
        <w:rPr>
          <w:rFonts w:ascii="Courier New" w:hAnsi="Courier New" w:cs="Courier New"/>
          <w:lang w:val="en-US"/>
        </w:rPr>
        <w:t>Ghanwani</w:t>
      </w:r>
      <w:proofErr w:type="spellEnd"/>
      <w:r w:rsidRPr="009314A8">
        <w:rPr>
          <w:rFonts w:ascii="Courier New" w:hAnsi="Courier New" w:cs="Courier New"/>
          <w:lang w:val="en-US"/>
        </w:rPr>
        <w:t>, A., Cai, D., Ou, H., Li, Y., and X. Wang,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8]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"</w:t>
      </w:r>
      <w:proofErr w:type="spellStart"/>
      <w:r w:rsidRPr="009314A8">
        <w:rPr>
          <w:rFonts w:ascii="Courier New" w:hAnsi="Courier New" w:cs="Courier New"/>
          <w:lang w:val="en-US"/>
        </w:rPr>
        <w:t>Inband</w:t>
      </w:r>
      <w:proofErr w:type="spellEnd"/>
      <w:r w:rsidRPr="009314A8">
        <w:rPr>
          <w:rFonts w:ascii="Courier New" w:hAnsi="Courier New" w:cs="Courier New"/>
          <w:lang w:val="en-US"/>
        </w:rPr>
        <w:t xml:space="preserve"> Flow Analyzer", Work in Progress, Internet-Draft,</w:t>
      </w:r>
    </w:p>
    <w:p w:rsidR="004A7469" w:rsidRPr="008505B7" w:rsidRDefault="004A7469" w:rsidP="008505B7">
      <w:pPr>
        <w:pStyle w:val="PlainText"/>
        <w:rPr>
          <w:rFonts w:ascii="Courier New" w:hAnsi="Courier New" w:cs="Courier New"/>
        </w:rPr>
      </w:pPr>
      <w:r w:rsidRPr="009314A8">
        <w:rPr>
          <w:rFonts w:ascii="Courier New" w:hAnsi="Courier New" w:cs="Courier New"/>
          <w:lang w:val="en-US"/>
        </w:rPr>
        <w:t xml:space="preserve">              </w:t>
      </w:r>
      <w:r w:rsidRPr="008505B7">
        <w:rPr>
          <w:rFonts w:ascii="Courier New" w:hAnsi="Courier New" w:cs="Courier New"/>
        </w:rPr>
        <w:t>draft-kumar-ippm-ifa-08, 26 April 2024,</w:t>
      </w:r>
    </w:p>
    <w:p w:rsidR="004A7469" w:rsidRPr="008505B7" w:rsidRDefault="004A7469" w:rsidP="008505B7">
      <w:pPr>
        <w:pStyle w:val="PlainText"/>
        <w:rPr>
          <w:rFonts w:ascii="Courier New" w:hAnsi="Courier New" w:cs="Courier New"/>
        </w:rPr>
      </w:pPr>
      <w:r w:rsidRPr="008505B7">
        <w:rPr>
          <w:rFonts w:ascii="Courier New" w:hAnsi="Courier New" w:cs="Courier New"/>
        </w:rPr>
        <w:t xml:space="preserve">              &lt;https://datatracker.ietf.org/doc/html/draft-kumar-ippm-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8505B7">
        <w:rPr>
          <w:rFonts w:ascii="Courier New" w:hAnsi="Courier New" w:cs="Courier New"/>
        </w:rPr>
        <w:t xml:space="preserve">              </w:t>
      </w:r>
      <w:r w:rsidRPr="009314A8">
        <w:rPr>
          <w:rFonts w:ascii="Courier New" w:hAnsi="Courier New" w:cs="Courier New"/>
          <w:lang w:val="en-US"/>
        </w:rPr>
        <w:t>ifa-08&gt;.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9314A8">
        <w:rPr>
          <w:rFonts w:ascii="Courier New" w:hAnsi="Courier New" w:cs="Courier New"/>
          <w:lang w:val="en-US"/>
        </w:rPr>
        <w:t>D.song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-opsawg-</w:t>
      </w:r>
      <w:proofErr w:type="spellStart"/>
      <w:r w:rsidRPr="009314A8">
        <w:rPr>
          <w:rFonts w:ascii="Courier New" w:hAnsi="Courier New" w:cs="Courier New"/>
          <w:lang w:val="en-US"/>
        </w:rPr>
        <w:t>ifit</w:t>
      </w:r>
      <w:proofErr w:type="spellEnd"/>
      <w:r w:rsidRPr="009314A8">
        <w:rPr>
          <w:rFonts w:ascii="Courier New" w:hAnsi="Courier New" w:cs="Courier New"/>
          <w:lang w:val="en-US"/>
        </w:rPr>
        <w:t>-framework]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Song, H., Qin, F., Chen, H., Jin, J., and J. Shin,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"Framework for In-situ Flow Information Telemetry", Work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in Progress, Internet-Draft, draft-song-opsawg-</w:t>
      </w:r>
      <w:proofErr w:type="spellStart"/>
      <w:r w:rsidRPr="009314A8">
        <w:rPr>
          <w:rFonts w:ascii="Courier New" w:hAnsi="Courier New" w:cs="Courier New"/>
          <w:lang w:val="en-US"/>
        </w:rPr>
        <w:t>ifit</w:t>
      </w:r>
      <w:proofErr w:type="spellEnd"/>
      <w:r w:rsidRPr="009314A8">
        <w:rPr>
          <w:rFonts w:ascii="Courier New" w:hAnsi="Courier New" w:cs="Courier New"/>
          <w:lang w:val="en-US"/>
        </w:rPr>
        <w:t>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framework-21, 23 October 2023,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&lt;https://datatracker.ietf.org/doc/html/draft-song-opsawg-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ifit-framework-21&gt;.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[P4-INT-2.1]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"In-band Network Telemetry (INT) </w:t>
      </w:r>
      <w:proofErr w:type="spellStart"/>
      <w:r w:rsidRPr="009314A8">
        <w:rPr>
          <w:rFonts w:ascii="Courier New" w:hAnsi="Courier New" w:cs="Courier New"/>
          <w:lang w:val="en-US"/>
        </w:rPr>
        <w:t>Dataplane</w:t>
      </w:r>
      <w:proofErr w:type="spellEnd"/>
      <w:r w:rsidRPr="009314A8">
        <w:rPr>
          <w:rFonts w:ascii="Courier New" w:hAnsi="Courier New" w:cs="Courier New"/>
          <w:lang w:val="en-US"/>
        </w:rPr>
        <w:t xml:space="preserve"> Specification,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Version 2.1", 11 November 2020,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&lt;https://p4.org/p4-spec/docs/INT_v2_1.pdf&gt;.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[RFC4733</w:t>
      </w:r>
      <w:proofErr w:type="gramStart"/>
      <w:r w:rsidRPr="009314A8">
        <w:rPr>
          <w:rFonts w:ascii="Courier New" w:hAnsi="Courier New" w:cs="Courier New"/>
          <w:lang w:val="en-US"/>
        </w:rPr>
        <w:t xml:space="preserve">]  </w:t>
      </w:r>
      <w:proofErr w:type="spellStart"/>
      <w:r w:rsidRPr="009314A8">
        <w:rPr>
          <w:rFonts w:ascii="Courier New" w:hAnsi="Courier New" w:cs="Courier New"/>
          <w:lang w:val="en-US"/>
        </w:rPr>
        <w:t>Schulzrinne</w:t>
      </w:r>
      <w:proofErr w:type="spellEnd"/>
      <w:proofErr w:type="gramEnd"/>
      <w:r w:rsidRPr="009314A8">
        <w:rPr>
          <w:rFonts w:ascii="Courier New" w:hAnsi="Courier New" w:cs="Courier New"/>
          <w:lang w:val="en-US"/>
        </w:rPr>
        <w:t>, H. and T. Taylor, "RTP Payload for DTMF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Digits, Telephony Tones, and Telephony Signals", RFC 4733,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DOI 10.17487/RFC4733, December 2006,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&lt;https://www.rfc-editor.org/info/rfc4733&gt;.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r w:rsidRPr="009314A8">
        <w:rPr>
          <w:rFonts w:ascii="Courier New" w:hAnsi="Courier New" w:cs="Courier New"/>
          <w:lang w:val="it-IT"/>
        </w:rPr>
        <w:t>[RFC5085</w:t>
      </w:r>
      <w:proofErr w:type="gramStart"/>
      <w:r w:rsidRPr="009314A8">
        <w:rPr>
          <w:rFonts w:ascii="Courier New" w:hAnsi="Courier New" w:cs="Courier New"/>
          <w:lang w:val="it-IT"/>
        </w:rPr>
        <w:t xml:space="preserve">]  </w:t>
      </w:r>
      <w:proofErr w:type="spellStart"/>
      <w:r w:rsidRPr="009314A8">
        <w:rPr>
          <w:rFonts w:ascii="Courier New" w:hAnsi="Courier New" w:cs="Courier New"/>
          <w:lang w:val="it-IT"/>
        </w:rPr>
        <w:t>Nadeau</w:t>
      </w:r>
      <w:proofErr w:type="spellEnd"/>
      <w:proofErr w:type="gramEnd"/>
      <w:r w:rsidRPr="009314A8">
        <w:rPr>
          <w:rFonts w:ascii="Courier New" w:hAnsi="Courier New" w:cs="Courier New"/>
          <w:lang w:val="it-IT"/>
        </w:rPr>
        <w:t>, T., Ed. and C. Pignataro, Ed., "</w:t>
      </w:r>
      <w:proofErr w:type="spellStart"/>
      <w:r w:rsidRPr="009314A8">
        <w:rPr>
          <w:rFonts w:ascii="Courier New" w:hAnsi="Courier New" w:cs="Courier New"/>
          <w:lang w:val="it-IT"/>
        </w:rPr>
        <w:t>Pseudowire</w:t>
      </w:r>
      <w:proofErr w:type="spellEnd"/>
      <w:r w:rsidRPr="009314A8">
        <w:rPr>
          <w:rFonts w:ascii="Courier New" w:hAnsi="Courier New" w:cs="Courier New"/>
          <w:lang w:val="it-IT"/>
        </w:rPr>
        <w:t xml:space="preserve"> Virtual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it-IT"/>
        </w:rPr>
        <w:t xml:space="preserve">              </w:t>
      </w:r>
      <w:r w:rsidRPr="009314A8">
        <w:rPr>
          <w:rFonts w:ascii="Courier New" w:hAnsi="Courier New" w:cs="Courier New"/>
          <w:lang w:val="en-US"/>
        </w:rPr>
        <w:t>Circuit Connectivity Verification (VCCV): A Control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Channel for </w:t>
      </w:r>
      <w:proofErr w:type="spellStart"/>
      <w:r w:rsidRPr="009314A8">
        <w:rPr>
          <w:rFonts w:ascii="Courier New" w:hAnsi="Courier New" w:cs="Courier New"/>
          <w:lang w:val="en-US"/>
        </w:rPr>
        <w:t>Pseudowires</w:t>
      </w:r>
      <w:proofErr w:type="spellEnd"/>
      <w:r w:rsidRPr="009314A8">
        <w:rPr>
          <w:rFonts w:ascii="Courier New" w:hAnsi="Courier New" w:cs="Courier New"/>
          <w:lang w:val="en-US"/>
        </w:rPr>
        <w:t>", RFC 5085, DOI 10.17487/RFC5085,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December 2007, &lt;https://www.rfc-editor.org/info/rfc5085&gt;.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[RFC6374</w:t>
      </w:r>
      <w:proofErr w:type="gramStart"/>
      <w:r w:rsidRPr="009314A8">
        <w:rPr>
          <w:rFonts w:ascii="Courier New" w:hAnsi="Courier New" w:cs="Courier New"/>
          <w:lang w:val="en-US"/>
        </w:rPr>
        <w:t>]  Frost</w:t>
      </w:r>
      <w:proofErr w:type="gramEnd"/>
      <w:r w:rsidRPr="009314A8">
        <w:rPr>
          <w:rFonts w:ascii="Courier New" w:hAnsi="Courier New" w:cs="Courier New"/>
          <w:lang w:val="en-US"/>
        </w:rPr>
        <w:t>, D. and S. Bryant, "Packet Loss and Delay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Measurement for MPLS Networks", RFC 6374,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DOI 10.17487/RFC6374, September 2011,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&lt;https://www.rfc-editor.org/info/rfc6374&gt;.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[RFC6669</w:t>
      </w:r>
      <w:proofErr w:type="gramStart"/>
      <w:r w:rsidRPr="009314A8">
        <w:rPr>
          <w:rFonts w:ascii="Courier New" w:hAnsi="Courier New" w:cs="Courier New"/>
          <w:lang w:val="en-US"/>
        </w:rPr>
        <w:t>]  Sprecher</w:t>
      </w:r>
      <w:proofErr w:type="gramEnd"/>
      <w:r w:rsidRPr="009314A8">
        <w:rPr>
          <w:rFonts w:ascii="Courier New" w:hAnsi="Courier New" w:cs="Courier New"/>
          <w:lang w:val="en-US"/>
        </w:rPr>
        <w:t>, N. and L. Fang, "An Overview of the Operations,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Administration, and Maintenance (OAM) Toolset for MPLS-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Based Transport Networks", RFC 6669, DOI 10.17487/RFC6669,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July 2012, &lt;https://www.rfc-editor.org/info/rfc6669&gt;.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[RFC7276</w:t>
      </w:r>
      <w:proofErr w:type="gramStart"/>
      <w:r w:rsidRPr="009314A8">
        <w:rPr>
          <w:rFonts w:ascii="Courier New" w:hAnsi="Courier New" w:cs="Courier New"/>
          <w:lang w:val="en-US"/>
        </w:rPr>
        <w:t>]  Mizrahi</w:t>
      </w:r>
      <w:proofErr w:type="gramEnd"/>
      <w:r w:rsidRPr="009314A8">
        <w:rPr>
          <w:rFonts w:ascii="Courier New" w:hAnsi="Courier New" w:cs="Courier New"/>
          <w:lang w:val="en-US"/>
        </w:rPr>
        <w:t xml:space="preserve">, T., Sprecher, N., </w:t>
      </w:r>
      <w:proofErr w:type="spellStart"/>
      <w:r w:rsidRPr="009314A8">
        <w:rPr>
          <w:rFonts w:ascii="Courier New" w:hAnsi="Courier New" w:cs="Courier New"/>
          <w:lang w:val="en-US"/>
        </w:rPr>
        <w:t>Bellagamba</w:t>
      </w:r>
      <w:proofErr w:type="spellEnd"/>
      <w:r w:rsidRPr="009314A8">
        <w:rPr>
          <w:rFonts w:ascii="Courier New" w:hAnsi="Courier New" w:cs="Courier New"/>
          <w:lang w:val="en-US"/>
        </w:rPr>
        <w:t>, E., and Y.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Weingarten, "An Overview of Operations, Administration,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and Maintenance (OAM) Tools", RFC 7276,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fr-CH"/>
        </w:rPr>
      </w:pPr>
      <w:r w:rsidRPr="009314A8">
        <w:rPr>
          <w:rFonts w:ascii="Courier New" w:hAnsi="Courier New" w:cs="Courier New"/>
          <w:lang w:val="en-US"/>
        </w:rPr>
        <w:t xml:space="preserve">              </w:t>
      </w:r>
      <w:r w:rsidRPr="009314A8">
        <w:rPr>
          <w:rFonts w:ascii="Courier New" w:hAnsi="Courier New" w:cs="Courier New"/>
          <w:lang w:val="fr-CH"/>
        </w:rPr>
        <w:t>DOI 10.17487/RFC7276, June 2014,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fr-CH"/>
        </w:rPr>
      </w:pPr>
      <w:r w:rsidRPr="009314A8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9314A8">
        <w:rPr>
          <w:rFonts w:ascii="Courier New" w:hAnsi="Courier New" w:cs="Courier New"/>
          <w:lang w:val="fr-CH"/>
        </w:rPr>
        <w:t>https://www.rfc-editor.org/info/rfc7276</w:t>
      </w:r>
      <w:proofErr w:type="gramEnd"/>
      <w:r w:rsidRPr="009314A8">
        <w:rPr>
          <w:rFonts w:ascii="Courier New" w:hAnsi="Courier New" w:cs="Courier New"/>
          <w:lang w:val="fr-CH"/>
        </w:rPr>
        <w:t>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fr-CH"/>
        </w:rPr>
        <w:t xml:space="preserve">   </w:t>
      </w:r>
      <w:r w:rsidRPr="009314A8">
        <w:rPr>
          <w:rFonts w:ascii="Courier New" w:hAnsi="Courier New" w:cs="Courier New"/>
          <w:lang w:val="en-US"/>
        </w:rPr>
        <w:t>[RFC7799</w:t>
      </w:r>
      <w:proofErr w:type="gramStart"/>
      <w:r w:rsidRPr="009314A8">
        <w:rPr>
          <w:rFonts w:ascii="Courier New" w:hAnsi="Courier New" w:cs="Courier New"/>
          <w:lang w:val="en-US"/>
        </w:rPr>
        <w:t>]  Morton</w:t>
      </w:r>
      <w:proofErr w:type="gramEnd"/>
      <w:r w:rsidRPr="009314A8">
        <w:rPr>
          <w:rFonts w:ascii="Courier New" w:hAnsi="Courier New" w:cs="Courier New"/>
          <w:lang w:val="en-US"/>
        </w:rPr>
        <w:t>, A., "Active and Passive Metrics and Methods (with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Hybrid Types In-Between)", RFC 7799, DOI 10.17487/RFC7799,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May 2016, &lt;https://www.rfc-editor.org/info/rfc7799&gt;.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Pignataro, et al.        Expires 3 January 2026              </w:t>
      </w:r>
      <w:proofErr w:type="gramStart"/>
      <w:r w:rsidRPr="009314A8">
        <w:rPr>
          <w:rFonts w:ascii="Courier New" w:hAnsi="Courier New" w:cs="Courier New"/>
          <w:lang w:val="en-US"/>
        </w:rPr>
        <w:t xml:space="preserve">   [</w:t>
      </w:r>
      <w:proofErr w:type="gramEnd"/>
      <w:r w:rsidRPr="009314A8">
        <w:rPr>
          <w:rFonts w:ascii="Courier New" w:hAnsi="Courier New" w:cs="Courier New"/>
          <w:lang w:val="en-US"/>
        </w:rPr>
        <w:t>Page 9]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br w:type="page"/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lastRenderedPageBreak/>
        <w:t>Internet-Draft             Characterizing OAM                  July 2025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r w:rsidRPr="009314A8">
        <w:rPr>
          <w:rFonts w:ascii="Courier New" w:hAnsi="Courier New" w:cs="Courier New"/>
          <w:lang w:val="it-IT"/>
        </w:rPr>
        <w:t>[RFC8029</w:t>
      </w:r>
      <w:proofErr w:type="gramStart"/>
      <w:r w:rsidRPr="009314A8">
        <w:rPr>
          <w:rFonts w:ascii="Courier New" w:hAnsi="Courier New" w:cs="Courier New"/>
          <w:lang w:val="it-IT"/>
        </w:rPr>
        <w:t xml:space="preserve">]  </w:t>
      </w:r>
      <w:proofErr w:type="spellStart"/>
      <w:r w:rsidRPr="009314A8">
        <w:rPr>
          <w:rFonts w:ascii="Courier New" w:hAnsi="Courier New" w:cs="Courier New"/>
          <w:lang w:val="it-IT"/>
        </w:rPr>
        <w:t>Kompella</w:t>
      </w:r>
      <w:proofErr w:type="spellEnd"/>
      <w:proofErr w:type="gramEnd"/>
      <w:r w:rsidRPr="009314A8">
        <w:rPr>
          <w:rFonts w:ascii="Courier New" w:hAnsi="Courier New" w:cs="Courier New"/>
          <w:lang w:val="it-IT"/>
        </w:rPr>
        <w:t xml:space="preserve">, K., </w:t>
      </w:r>
      <w:proofErr w:type="spellStart"/>
      <w:r w:rsidRPr="009314A8">
        <w:rPr>
          <w:rFonts w:ascii="Courier New" w:hAnsi="Courier New" w:cs="Courier New"/>
          <w:lang w:val="it-IT"/>
        </w:rPr>
        <w:t>Swallow</w:t>
      </w:r>
      <w:proofErr w:type="spellEnd"/>
      <w:r w:rsidRPr="009314A8">
        <w:rPr>
          <w:rFonts w:ascii="Courier New" w:hAnsi="Courier New" w:cs="Courier New"/>
          <w:lang w:val="it-IT"/>
        </w:rPr>
        <w:t>, G., Pignataro, C., Ed., Kumar, N.,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it-IT"/>
        </w:rPr>
        <w:t xml:space="preserve">              </w:t>
      </w:r>
      <w:r w:rsidRPr="009314A8">
        <w:rPr>
          <w:rFonts w:ascii="Courier New" w:hAnsi="Courier New" w:cs="Courier New"/>
          <w:lang w:val="en-US"/>
        </w:rPr>
        <w:t>Aldrin, S., and M. Chen, "Detecting Multiprotocol Label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Switched (MPLS) Data-Plane Failures", RFC 8029,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DOI 10.17487/RFC8029, March 2017,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&lt;https://www.rfc-editor.org/info/rfc8029&gt;.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[RFC9197</w:t>
      </w:r>
      <w:proofErr w:type="gramStart"/>
      <w:r w:rsidRPr="009314A8">
        <w:rPr>
          <w:rFonts w:ascii="Courier New" w:hAnsi="Courier New" w:cs="Courier New"/>
          <w:lang w:val="en-US"/>
        </w:rPr>
        <w:t>]  Brockners</w:t>
      </w:r>
      <w:proofErr w:type="gramEnd"/>
      <w:r w:rsidRPr="009314A8">
        <w:rPr>
          <w:rFonts w:ascii="Courier New" w:hAnsi="Courier New" w:cs="Courier New"/>
          <w:lang w:val="en-US"/>
        </w:rPr>
        <w:t>, F., Ed., Bhandari, S., Ed., and T. Mizrahi,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Ed., "Data Fields for In Situ Operations, Administration,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and Maintenance (IOAM)", RFC 9197, DOI 10.17487/RFC9197,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May 2022, &lt;https://www.rfc-editor.org/info/rfc9197&gt;.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r w:rsidRPr="009314A8">
        <w:rPr>
          <w:rFonts w:ascii="Courier New" w:hAnsi="Courier New" w:cs="Courier New"/>
          <w:lang w:val="it-IT"/>
        </w:rPr>
        <w:t>[RFC9232</w:t>
      </w:r>
      <w:proofErr w:type="gramStart"/>
      <w:r w:rsidRPr="009314A8">
        <w:rPr>
          <w:rFonts w:ascii="Courier New" w:hAnsi="Courier New" w:cs="Courier New"/>
          <w:lang w:val="it-IT"/>
        </w:rPr>
        <w:t>]  Song</w:t>
      </w:r>
      <w:proofErr w:type="gramEnd"/>
      <w:r w:rsidRPr="009314A8">
        <w:rPr>
          <w:rFonts w:ascii="Courier New" w:hAnsi="Courier New" w:cs="Courier New"/>
          <w:lang w:val="it-IT"/>
        </w:rPr>
        <w:t>, H., Qin, F., Martinez-Julia, P., Ciavaglia, L., and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it-IT"/>
        </w:rPr>
        <w:t xml:space="preserve">              </w:t>
      </w:r>
      <w:r w:rsidRPr="009314A8">
        <w:rPr>
          <w:rFonts w:ascii="Courier New" w:hAnsi="Courier New" w:cs="Courier New"/>
          <w:lang w:val="en-US"/>
        </w:rPr>
        <w:t>A. Wang, "Network Telemetry Framework", RFC 9232,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DOI 10.17487/RFC9232, May 2022,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&lt;https://www.rfc-editor.org/info/rfc9232&gt;.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r w:rsidRPr="009314A8">
        <w:rPr>
          <w:rFonts w:ascii="Courier New" w:hAnsi="Courier New" w:cs="Courier New"/>
          <w:lang w:val="it-IT"/>
        </w:rPr>
        <w:t>[RFC9341</w:t>
      </w:r>
      <w:proofErr w:type="gramStart"/>
      <w:r w:rsidRPr="009314A8">
        <w:rPr>
          <w:rFonts w:ascii="Courier New" w:hAnsi="Courier New" w:cs="Courier New"/>
          <w:lang w:val="it-IT"/>
        </w:rPr>
        <w:t>]  Fioccola</w:t>
      </w:r>
      <w:proofErr w:type="gramEnd"/>
      <w:r w:rsidRPr="009314A8">
        <w:rPr>
          <w:rFonts w:ascii="Courier New" w:hAnsi="Courier New" w:cs="Courier New"/>
          <w:lang w:val="it-IT"/>
        </w:rPr>
        <w:t xml:space="preserve">, G., Ed., </w:t>
      </w:r>
      <w:proofErr w:type="spellStart"/>
      <w:r w:rsidRPr="009314A8">
        <w:rPr>
          <w:rFonts w:ascii="Courier New" w:hAnsi="Courier New" w:cs="Courier New"/>
          <w:lang w:val="it-IT"/>
        </w:rPr>
        <w:t>Cociglio</w:t>
      </w:r>
      <w:proofErr w:type="spellEnd"/>
      <w:r w:rsidRPr="009314A8">
        <w:rPr>
          <w:rFonts w:ascii="Courier New" w:hAnsi="Courier New" w:cs="Courier New"/>
          <w:lang w:val="it-IT"/>
        </w:rPr>
        <w:t xml:space="preserve">, M., Mirsky, G., </w:t>
      </w:r>
      <w:proofErr w:type="spellStart"/>
      <w:r w:rsidRPr="009314A8">
        <w:rPr>
          <w:rFonts w:ascii="Courier New" w:hAnsi="Courier New" w:cs="Courier New"/>
          <w:lang w:val="it-IT"/>
        </w:rPr>
        <w:t>Mizrahi</w:t>
      </w:r>
      <w:proofErr w:type="spellEnd"/>
      <w:r w:rsidRPr="009314A8">
        <w:rPr>
          <w:rFonts w:ascii="Courier New" w:hAnsi="Courier New" w:cs="Courier New"/>
          <w:lang w:val="it-IT"/>
        </w:rPr>
        <w:t>, T.,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it-IT"/>
        </w:rPr>
        <w:t xml:space="preserve">              </w:t>
      </w:r>
      <w:r w:rsidRPr="009314A8">
        <w:rPr>
          <w:rFonts w:ascii="Courier New" w:hAnsi="Courier New" w:cs="Courier New"/>
          <w:lang w:val="en-US"/>
        </w:rPr>
        <w:t>and T. Zhou, "Alternate-Marking Method", RFC 9341,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DOI 10.17487/RFC9341, December 2022,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&lt;https://www.rfc-editor.org/info/rfc9341&gt;.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[RFC9551</w:t>
      </w:r>
      <w:proofErr w:type="gramStart"/>
      <w:r w:rsidRPr="009314A8">
        <w:rPr>
          <w:rFonts w:ascii="Courier New" w:hAnsi="Courier New" w:cs="Courier New"/>
          <w:lang w:val="en-US"/>
        </w:rPr>
        <w:t>]  Mirsky</w:t>
      </w:r>
      <w:proofErr w:type="gramEnd"/>
      <w:r w:rsidRPr="009314A8">
        <w:rPr>
          <w:rFonts w:ascii="Courier New" w:hAnsi="Courier New" w:cs="Courier New"/>
          <w:lang w:val="en-US"/>
        </w:rPr>
        <w:t xml:space="preserve">, G., </w:t>
      </w:r>
      <w:proofErr w:type="spellStart"/>
      <w:r w:rsidRPr="009314A8">
        <w:rPr>
          <w:rFonts w:ascii="Courier New" w:hAnsi="Courier New" w:cs="Courier New"/>
          <w:lang w:val="en-US"/>
        </w:rPr>
        <w:t>Theoleyre</w:t>
      </w:r>
      <w:proofErr w:type="spellEnd"/>
      <w:r w:rsidRPr="009314A8">
        <w:rPr>
          <w:rFonts w:ascii="Courier New" w:hAnsi="Courier New" w:cs="Courier New"/>
          <w:lang w:val="en-US"/>
        </w:rPr>
        <w:t xml:space="preserve">, F., Papadopoulos, G., </w:t>
      </w:r>
      <w:proofErr w:type="spellStart"/>
      <w:r w:rsidRPr="009314A8">
        <w:rPr>
          <w:rFonts w:ascii="Courier New" w:hAnsi="Courier New" w:cs="Courier New"/>
          <w:lang w:val="en-US"/>
        </w:rPr>
        <w:t>Bernardos</w:t>
      </w:r>
      <w:proofErr w:type="spellEnd"/>
      <w:r w:rsidRPr="009314A8">
        <w:rPr>
          <w:rFonts w:ascii="Courier New" w:hAnsi="Courier New" w:cs="Courier New"/>
          <w:lang w:val="en-US"/>
        </w:rPr>
        <w:t>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CJ., Varga, B., and J. Farkas, "Framework of Operations,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Administration, and Maintenance (OAM) for Deterministic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Networking (</w:t>
      </w:r>
      <w:proofErr w:type="spellStart"/>
      <w:r w:rsidRPr="009314A8">
        <w:rPr>
          <w:rFonts w:ascii="Courier New" w:hAnsi="Courier New" w:cs="Courier New"/>
          <w:lang w:val="en-US"/>
        </w:rPr>
        <w:t>DetNet</w:t>
      </w:r>
      <w:proofErr w:type="spellEnd"/>
      <w:r w:rsidRPr="009314A8">
        <w:rPr>
          <w:rFonts w:ascii="Courier New" w:hAnsi="Courier New" w:cs="Courier New"/>
          <w:lang w:val="en-US"/>
        </w:rPr>
        <w:t>)", RFC 9551, DOI 10.17487/RFC9551,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           March 2024, &lt;https://www.rfc-editor.org/info/rfc9551&gt;.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>Authors' Addresses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Carlos Pignataro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Blue Fern Consulting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United States of America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Email: cpignata@gmail.com, </w:t>
      </w:r>
      <w:proofErr w:type="spellStart"/>
      <w:r w:rsidRPr="009314A8">
        <w:rPr>
          <w:rFonts w:ascii="Courier New" w:hAnsi="Courier New" w:cs="Courier New"/>
          <w:lang w:val="en-US"/>
        </w:rPr>
        <w:t>carlos@bluefern.consulting</w:t>
      </w:r>
      <w:proofErr w:type="spellEnd"/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Adrian Farrel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Old Dog Consulting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United Kingdom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en-US"/>
        </w:rPr>
      </w:pPr>
      <w:r w:rsidRPr="009314A8">
        <w:rPr>
          <w:rFonts w:ascii="Courier New" w:hAnsi="Courier New" w:cs="Courier New"/>
          <w:lang w:val="en-US"/>
        </w:rPr>
        <w:t xml:space="preserve">   Email: adrian@olddog.co.uk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en-US"/>
        </w:rPr>
        <w:t xml:space="preserve">   </w:t>
      </w:r>
      <w:r w:rsidRPr="009314A8">
        <w:rPr>
          <w:rFonts w:ascii="Courier New" w:hAnsi="Courier New" w:cs="Courier New"/>
          <w:lang w:val="it-IT"/>
        </w:rPr>
        <w:t xml:space="preserve">Tal </w:t>
      </w:r>
      <w:proofErr w:type="spellStart"/>
      <w:r w:rsidRPr="009314A8">
        <w:rPr>
          <w:rFonts w:ascii="Courier New" w:hAnsi="Courier New" w:cs="Courier New"/>
          <w:lang w:val="it-IT"/>
        </w:rPr>
        <w:t>Mizrahi</w:t>
      </w:r>
      <w:proofErr w:type="spellEnd"/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it-IT"/>
        </w:rPr>
        <w:t xml:space="preserve">   Huawei</w:t>
      </w:r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it-IT"/>
        </w:rPr>
        <w:t xml:space="preserve">   </w:t>
      </w:r>
      <w:proofErr w:type="spellStart"/>
      <w:r w:rsidRPr="009314A8">
        <w:rPr>
          <w:rFonts w:ascii="Courier New" w:hAnsi="Courier New" w:cs="Courier New"/>
          <w:lang w:val="it-IT"/>
        </w:rPr>
        <w:t>Matam</w:t>
      </w:r>
      <w:proofErr w:type="spellEnd"/>
    </w:p>
    <w:p w:rsidR="004A7469" w:rsidRPr="009314A8" w:rsidRDefault="004A7469" w:rsidP="008505B7">
      <w:pPr>
        <w:pStyle w:val="PlainText"/>
        <w:rPr>
          <w:rFonts w:ascii="Courier New" w:hAnsi="Courier New" w:cs="Courier New"/>
          <w:lang w:val="it-IT"/>
        </w:rPr>
      </w:pPr>
      <w:r w:rsidRPr="009314A8">
        <w:rPr>
          <w:rFonts w:ascii="Courier New" w:hAnsi="Courier New" w:cs="Courier New"/>
          <w:lang w:val="it-IT"/>
        </w:rPr>
        <w:t xml:space="preserve">   Haifa 3190501</w:t>
      </w:r>
    </w:p>
    <w:p w:rsidR="004A7469" w:rsidRPr="008505B7" w:rsidRDefault="004A7469" w:rsidP="008505B7">
      <w:pPr>
        <w:pStyle w:val="PlainText"/>
        <w:rPr>
          <w:rFonts w:ascii="Courier New" w:hAnsi="Courier New" w:cs="Courier New"/>
        </w:rPr>
      </w:pPr>
      <w:r w:rsidRPr="009314A8">
        <w:rPr>
          <w:rFonts w:ascii="Courier New" w:hAnsi="Courier New" w:cs="Courier New"/>
          <w:lang w:val="it-IT"/>
        </w:rPr>
        <w:t xml:space="preserve">   </w:t>
      </w:r>
      <w:r w:rsidRPr="008505B7">
        <w:rPr>
          <w:rFonts w:ascii="Courier New" w:hAnsi="Courier New" w:cs="Courier New"/>
        </w:rPr>
        <w:t>Israel</w:t>
      </w:r>
    </w:p>
    <w:p w:rsidR="004A7469" w:rsidRPr="008505B7" w:rsidRDefault="004A7469" w:rsidP="008505B7">
      <w:pPr>
        <w:pStyle w:val="PlainText"/>
        <w:rPr>
          <w:rFonts w:ascii="Courier New" w:hAnsi="Courier New" w:cs="Courier New"/>
        </w:rPr>
      </w:pPr>
      <w:r w:rsidRPr="008505B7">
        <w:rPr>
          <w:rFonts w:ascii="Courier New" w:hAnsi="Courier New" w:cs="Courier New"/>
        </w:rPr>
        <w:t xml:space="preserve">   </w:t>
      </w:r>
      <w:proofErr w:type="gramStart"/>
      <w:r w:rsidRPr="008505B7">
        <w:rPr>
          <w:rFonts w:ascii="Courier New" w:hAnsi="Courier New" w:cs="Courier New"/>
        </w:rPr>
        <w:t>Email</w:t>
      </w:r>
      <w:proofErr w:type="gramEnd"/>
      <w:r w:rsidRPr="008505B7">
        <w:rPr>
          <w:rFonts w:ascii="Courier New" w:hAnsi="Courier New" w:cs="Courier New"/>
        </w:rPr>
        <w:t>: tal.mizrahi.phd@gmail.com</w:t>
      </w:r>
    </w:p>
    <w:p w:rsidR="004A7469" w:rsidRPr="008505B7" w:rsidRDefault="004A7469" w:rsidP="008505B7">
      <w:pPr>
        <w:pStyle w:val="PlainText"/>
        <w:rPr>
          <w:rFonts w:ascii="Courier New" w:hAnsi="Courier New" w:cs="Courier New"/>
        </w:rPr>
      </w:pPr>
      <w:r w:rsidRPr="008505B7">
        <w:rPr>
          <w:rFonts w:ascii="Courier New" w:hAnsi="Courier New" w:cs="Courier New"/>
        </w:rPr>
        <w:t xml:space="preserve">Pignataro, et al.        </w:t>
      </w:r>
      <w:proofErr w:type="spellStart"/>
      <w:r w:rsidRPr="008505B7">
        <w:rPr>
          <w:rFonts w:ascii="Courier New" w:hAnsi="Courier New" w:cs="Courier New"/>
        </w:rPr>
        <w:t>Expires</w:t>
      </w:r>
      <w:proofErr w:type="spellEnd"/>
      <w:r w:rsidRPr="008505B7">
        <w:rPr>
          <w:rFonts w:ascii="Courier New" w:hAnsi="Courier New" w:cs="Courier New"/>
        </w:rPr>
        <w:t xml:space="preserve"> 3 </w:t>
      </w:r>
      <w:proofErr w:type="spellStart"/>
      <w:r w:rsidRPr="008505B7">
        <w:rPr>
          <w:rFonts w:ascii="Courier New" w:hAnsi="Courier New" w:cs="Courier New"/>
        </w:rPr>
        <w:t>January</w:t>
      </w:r>
      <w:proofErr w:type="spellEnd"/>
      <w:r w:rsidRPr="008505B7">
        <w:rPr>
          <w:rFonts w:ascii="Courier New" w:hAnsi="Courier New" w:cs="Courier New"/>
        </w:rPr>
        <w:t xml:space="preserve"> 2026             </w:t>
      </w:r>
      <w:proofErr w:type="gramStart"/>
      <w:r w:rsidRPr="008505B7">
        <w:rPr>
          <w:rFonts w:ascii="Courier New" w:hAnsi="Courier New" w:cs="Courier New"/>
        </w:rPr>
        <w:t xml:space="preserve">   [</w:t>
      </w:r>
      <w:proofErr w:type="gramEnd"/>
      <w:r w:rsidRPr="008505B7">
        <w:rPr>
          <w:rFonts w:ascii="Courier New" w:hAnsi="Courier New" w:cs="Courier New"/>
        </w:rPr>
        <w:t>Page 10]</w:t>
      </w:r>
    </w:p>
    <w:p w:rsidR="004A7469" w:rsidRPr="008505B7" w:rsidRDefault="004A7469" w:rsidP="008505B7">
      <w:pPr>
        <w:pStyle w:val="PlainText"/>
        <w:rPr>
          <w:rFonts w:ascii="Courier New" w:hAnsi="Courier New" w:cs="Courier New"/>
        </w:rPr>
      </w:pPr>
    </w:p>
    <w:sectPr w:rsidR="00000000" w:rsidRPr="008505B7" w:rsidSect="008505B7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f Thomas, SCS-INI-NET-VNC-E2E" w:date="2025-07-18T09:09:00Z" w:initials="TG">
    <w:p w14:paraId="4B5E2BBE" w14:textId="77777777" w:rsidR="004A7469" w:rsidRDefault="004A7469" w:rsidP="004A7469">
      <w:pPr>
        <w:pStyle w:val="CommentText"/>
      </w:pPr>
      <w:r>
        <w:rPr>
          <w:rStyle w:val="CommentReference"/>
        </w:rPr>
        <w:annotationRef/>
      </w:r>
      <w:r>
        <w:t>This matches the paragraph at the end of section 3.4 and emphasis on the reasoning of the document.</w:t>
      </w:r>
    </w:p>
  </w:comment>
  <w:comment w:id="4" w:author="Graf Thomas, SCS-INI-NET-VNC-E2E" w:date="2025-07-18T08:42:00Z" w:initials="TG">
    <w:p w14:paraId="44D996AF" w14:textId="02F8A8FF" w:rsidR="009314A8" w:rsidRDefault="009314A8" w:rsidP="009314A8">
      <w:pPr>
        <w:pStyle w:val="CommentText"/>
      </w:pPr>
      <w:r>
        <w:rPr>
          <w:rStyle w:val="CommentReference"/>
        </w:rPr>
        <w:annotationRef/>
      </w:r>
      <w:r>
        <w:t>Very relevant reference however duplicated paragraph in the document. As also used in the introduction section.</w:t>
      </w:r>
    </w:p>
  </w:comment>
  <w:comment w:id="12" w:author="Graf Thomas, SCS-INI-NET-VNC-E2E" w:date="2025-07-18T08:43:00Z" w:initials="TG">
    <w:p w14:paraId="7BFB9B2B" w14:textId="77777777" w:rsidR="009314A8" w:rsidRDefault="009314A8" w:rsidP="009314A8">
      <w:pPr>
        <w:pStyle w:val="CommentText"/>
      </w:pPr>
      <w:r>
        <w:rPr>
          <w:rStyle w:val="CommentReference"/>
        </w:rPr>
        <w:annotationRef/>
      </w:r>
      <w:r>
        <w:t>Align with the next paragraph where „does not use dedicated OAM packets“ is being used.</w:t>
      </w:r>
    </w:p>
  </w:comment>
  <w:comment w:id="23" w:author="Graf Thomas, SCS-INI-NET-VNC-E2E" w:date="2025-07-18T08:55:00Z" w:initials="TG">
    <w:p w14:paraId="3C26DB6C" w14:textId="77777777" w:rsidR="004E571A" w:rsidRDefault="004E571A" w:rsidP="004E571A">
      <w:pPr>
        <w:pStyle w:val="CommentText"/>
      </w:pPr>
      <w:r>
        <w:rPr>
          <w:rStyle w:val="CommentReference"/>
        </w:rPr>
        <w:annotationRef/>
      </w:r>
      <w:r>
        <w:t>I suggest to add a reason clause.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E2BBE" w15:done="0"/>
  <w15:commentEx w15:paraId="44D996AF" w15:done="0"/>
  <w15:commentEx w15:paraId="7BFB9B2B" w15:done="0"/>
  <w15:commentEx w15:paraId="3C26DB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2AB77B" w16cex:dateUtc="2025-07-18T07:09:00Z"/>
  <w16cex:commentExtensible w16cex:durableId="633A4362" w16cex:dateUtc="2025-07-18T06:42:00Z"/>
  <w16cex:commentExtensible w16cex:durableId="4E2E690C" w16cex:dateUtc="2025-07-18T06:43:00Z"/>
  <w16cex:commentExtensible w16cex:durableId="62348D64" w16cex:dateUtc="2025-07-18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E2BBE" w16cid:durableId="542AB77B"/>
  <w16cid:commentId w16cid:paraId="44D996AF" w16cid:durableId="633A4362"/>
  <w16cid:commentId w16cid:paraId="7BFB9B2B" w16cid:durableId="4E2E690C"/>
  <w16cid:commentId w16cid:paraId="3C26DB6C" w16cid:durableId="62348D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B7"/>
    <w:rsid w:val="003C593A"/>
    <w:rsid w:val="00480A7C"/>
    <w:rsid w:val="004A7469"/>
    <w:rsid w:val="004E571A"/>
    <w:rsid w:val="008505B7"/>
    <w:rsid w:val="0093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DFC8"/>
  <w15:chartTrackingRefBased/>
  <w15:docId w15:val="{AA56913B-48B2-4021-804E-8238B1D6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5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5B7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9314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31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4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4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3355</Words>
  <Characters>21140</Characters>
  <Application>Microsoft Office Word</Application>
  <DocSecurity>0</DocSecurity>
  <Lines>176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2</cp:revision>
  <dcterms:created xsi:type="dcterms:W3CDTF">2025-07-18T07:10:00Z</dcterms:created>
  <dcterms:modified xsi:type="dcterms:W3CDTF">2025-07-18T07:10:00Z</dcterms:modified>
</cp:coreProperties>
</file>