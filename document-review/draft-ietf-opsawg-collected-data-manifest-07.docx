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4036" w14:textId="77777777" w:rsidR="00420133" w:rsidRPr="00420133" w:rsidRDefault="00420133" w:rsidP="00420133">
      <w:pPr>
        <w:pStyle w:val="PlainText"/>
        <w:rPr>
          <w:rFonts w:ascii="Courier New" w:hAnsi="Courier New" w:cs="Courier New"/>
        </w:rPr>
      </w:pPr>
    </w:p>
    <w:p w14:paraId="36603EF2" w14:textId="77777777" w:rsidR="00420133" w:rsidRPr="00420133" w:rsidRDefault="00420133" w:rsidP="00420133">
      <w:pPr>
        <w:pStyle w:val="PlainText"/>
        <w:rPr>
          <w:rFonts w:ascii="Courier New" w:hAnsi="Courier New" w:cs="Courier New"/>
        </w:rPr>
      </w:pPr>
    </w:p>
    <w:p w14:paraId="255BA6E7" w14:textId="77777777" w:rsidR="00420133" w:rsidRPr="00420133" w:rsidRDefault="00420133" w:rsidP="00420133">
      <w:pPr>
        <w:pStyle w:val="PlainText"/>
        <w:rPr>
          <w:rFonts w:ascii="Courier New" w:hAnsi="Courier New" w:cs="Courier New"/>
        </w:rPr>
      </w:pPr>
    </w:p>
    <w:p w14:paraId="481EAF5A" w14:textId="77777777" w:rsidR="00420133" w:rsidRPr="00420133" w:rsidRDefault="00420133" w:rsidP="00420133">
      <w:pPr>
        <w:pStyle w:val="PlainText"/>
        <w:rPr>
          <w:rFonts w:ascii="Courier New" w:hAnsi="Courier New" w:cs="Courier New"/>
        </w:rPr>
      </w:pPr>
    </w:p>
    <w:p w14:paraId="5C39FBD1" w14:textId="77777777"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>OPSAWG                                                         B. Claise</w:t>
      </w:r>
    </w:p>
    <w:p w14:paraId="377E5EE3" w14:textId="77777777"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>Internet-Draft                                               J. Quilbeuf</w:t>
      </w:r>
    </w:p>
    <w:p w14:paraId="060AFBC4" w14:textId="77777777"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Intended status: Standards Track                                  Huawei</w:t>
      </w:r>
    </w:p>
    <w:p w14:paraId="6E6944C0" w14:textId="77777777"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proofErr w:type="spellStart"/>
      <w:r w:rsidRPr="001926E1">
        <w:rPr>
          <w:rFonts w:ascii="Courier New" w:hAnsi="Courier New" w:cs="Courier New"/>
          <w:lang w:val="it-IT"/>
        </w:rPr>
        <w:t>Expires</w:t>
      </w:r>
      <w:proofErr w:type="spellEnd"/>
      <w:r w:rsidRPr="001926E1">
        <w:rPr>
          <w:rFonts w:ascii="Courier New" w:hAnsi="Courier New" w:cs="Courier New"/>
          <w:lang w:val="it-IT"/>
        </w:rPr>
        <w:t xml:space="preserve">: 13 </w:t>
      </w:r>
      <w:proofErr w:type="spellStart"/>
      <w:r w:rsidRPr="001926E1">
        <w:rPr>
          <w:rFonts w:ascii="Courier New" w:hAnsi="Courier New" w:cs="Courier New"/>
          <w:lang w:val="it-IT"/>
        </w:rPr>
        <w:t>December</w:t>
      </w:r>
      <w:proofErr w:type="spellEnd"/>
      <w:r w:rsidRPr="001926E1">
        <w:rPr>
          <w:rFonts w:ascii="Courier New" w:hAnsi="Courier New" w:cs="Courier New"/>
          <w:lang w:val="it-IT"/>
        </w:rPr>
        <w:t xml:space="preserve"> 2025                                       D. Lopez</w:t>
      </w:r>
    </w:p>
    <w:p w14:paraId="577F5C94" w14:textId="77777777"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                                                            I. Dominguez</w:t>
      </w:r>
    </w:p>
    <w:p w14:paraId="4C0F8A15" w14:textId="77777777"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                                                          Telefonica I+D</w:t>
      </w:r>
    </w:p>
    <w:p w14:paraId="0B312C30" w14:textId="77777777"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it-IT"/>
        </w:rPr>
        <w:t xml:space="preserve">                                                                 </w:t>
      </w:r>
      <w:r w:rsidRPr="001926E1">
        <w:rPr>
          <w:rFonts w:ascii="Courier New" w:hAnsi="Courier New" w:cs="Courier New"/>
          <w:lang w:val="en-US"/>
        </w:rPr>
        <w:t>T. Graf</w:t>
      </w:r>
    </w:p>
    <w:p w14:paraId="7878D7C5" w14:textId="77777777"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                                             Swisscom</w:t>
      </w:r>
    </w:p>
    <w:p w14:paraId="4EFA9275" w14:textId="0C93745E"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                                         11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A Data Manifest for Contextualized Telemetry 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draft-ietf-opsawg-collected-data-manifest-07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Abstract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Network platforms use </w:t>
      </w:r>
      <w:del w:id="0" w:author="Graf Thomas, INI-NET-VNC-E2E" w:date="2025-06-14T07:49:00Z">
        <w:r w:rsidRPr="001926E1" w:rsidDel="00A55690">
          <w:rPr>
            <w:rFonts w:ascii="Courier New" w:hAnsi="Courier New" w:cs="Courier New"/>
            <w:lang w:val="en-US"/>
          </w:rPr>
          <w:delText>Model-driven</w:delText>
        </w:r>
      </w:del>
      <w:ins w:id="1" w:author="Graf Thomas, INI-NET-VNC-E2E" w:date="2025-06-14T07:49:00Z">
        <w:r w:rsidR="00A55690">
          <w:rPr>
            <w:rFonts w:ascii="Courier New" w:hAnsi="Courier New" w:cs="Courier New"/>
            <w:lang w:val="en-US"/>
          </w:rPr>
          <w:t>Network</w:t>
        </w:r>
      </w:ins>
      <w:r w:rsidRPr="001926E1">
        <w:rPr>
          <w:rFonts w:ascii="Courier New" w:hAnsi="Courier New" w:cs="Courier New"/>
          <w:lang w:val="en-US"/>
        </w:rPr>
        <w:t xml:space="preserve"> Telemetry, such as YANG-Push, 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continuously stream information, including both counters and state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information.  This document describes the metadata that ensure that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collected data can be interpreted correctly.  This document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specifies the data manifest, composed of two YANG data models (the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platform manifest and the non-normative data collection manifest).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These YANG modules are specified at the network level (e.g., network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controllers) to provide a model that encompasses several </w:t>
      </w:r>
      <w:proofErr w:type="gramStart"/>
      <w:r w:rsidRPr="001926E1">
        <w:rPr>
          <w:rFonts w:ascii="Courier New" w:hAnsi="Courier New" w:cs="Courier New"/>
          <w:lang w:val="en-US"/>
        </w:rPr>
        <w:t>network</w:t>
      </w:r>
      <w:proofErr w:type="gram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platforms.  The data manifest must be streamed and stored along with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data, up to the collection and analytics systems </w:t>
      </w:r>
      <w:del w:id="2" w:author="Graf Thomas, INI-NET-VNC-E2E" w:date="2025-06-14T08:02:00Z">
        <w:r w:rsidRPr="001926E1" w:rsidDel="009D5109">
          <w:rPr>
            <w:rFonts w:ascii="Courier New" w:hAnsi="Courier New" w:cs="Courier New"/>
            <w:lang w:val="en-US"/>
          </w:rPr>
          <w:delText>in order to</w:delText>
        </w:r>
      </w:del>
      <w:ins w:id="3" w:author="Graf Thomas, INI-NET-VNC-E2E" w:date="2025-06-14T08:02:00Z">
        <w:r w:rsidR="009D5109" w:rsidRPr="001926E1">
          <w:rPr>
            <w:rFonts w:ascii="Courier New" w:hAnsi="Courier New" w:cs="Courier New"/>
            <w:lang w:val="en-US"/>
          </w:rPr>
          <w:t>to</w:t>
        </w:r>
      </w:ins>
      <w:r w:rsidRPr="001926E1">
        <w:rPr>
          <w:rFonts w:ascii="Courier New" w:hAnsi="Courier New" w:cs="Courier New"/>
          <w:lang w:val="en-US"/>
        </w:rPr>
        <w:t xml:space="preserve"> keep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collected data fully exploitable by the data scientists 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relevant tools.  Additionally, this document specifies an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augmentation of the YANG-Push model to include the actual collection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period, in case it differs from the configured collection period.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Status of This Memo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provisions of BCP 78 and BCP 79.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This Internet-Draft will expire on 13 December 2025.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</w:rPr>
        <w:t>December</w:t>
      </w:r>
      <w:proofErr w:type="spellEnd"/>
      <w:r w:rsidRPr="001926E1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1926E1">
        <w:rPr>
          <w:rFonts w:ascii="Courier New" w:hAnsi="Courier New" w:cs="Courier New"/>
          <w:lang w:val="fr-CH"/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</w:rPr>
        <w:t>Page 1]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Copyright Notice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Copyright (c) 2025 IETF Trust and the persons identified as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document authors.  All rights reserved.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Table of Contents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1.  </w:t>
      </w:r>
      <w:proofErr w:type="gramStart"/>
      <w:r w:rsidRPr="001926E1">
        <w:rPr>
          <w:rFonts w:ascii="Courier New" w:hAnsi="Courier New" w:cs="Courier New"/>
          <w:lang w:val="en-US"/>
        </w:rPr>
        <w:t>Introduction 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. . . . . . . . . . . . . . . . . . . .   3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2.  Terminology . . . . . . . . . . . . . . . . . . . . . </w:t>
      </w:r>
      <w:proofErr w:type="gramStart"/>
      <w:r w:rsidRPr="001926E1">
        <w:rPr>
          <w:rFonts w:ascii="Courier New" w:hAnsi="Courier New" w:cs="Courier New"/>
          <w:lang w:val="en-US"/>
        </w:rPr>
        <w:t>.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  4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3.  Use Cases . . . . . . . . . . . . . . . . . . . . . </w:t>
      </w:r>
      <w:proofErr w:type="gramStart"/>
      <w:r w:rsidRPr="001926E1">
        <w:rPr>
          <w:rFonts w:ascii="Courier New" w:hAnsi="Courier New" w:cs="Courier New"/>
          <w:lang w:val="en-US"/>
        </w:rPr>
        <w:t>.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  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3.1.  Network Analytics . . . . . . . . . . . . . . . </w:t>
      </w:r>
      <w:proofErr w:type="gramStart"/>
      <w:r w:rsidRPr="001926E1">
        <w:rPr>
          <w:rFonts w:ascii="Courier New" w:hAnsi="Courier New" w:cs="Courier New"/>
          <w:lang w:val="en-US"/>
        </w:rPr>
        <w:t>.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  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3.2.  New Device Onboarding . . . . . . . . . . . . . . . . . .   6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3.3.  Data Mesh Principles in </w:t>
      </w:r>
      <w:proofErr w:type="gramStart"/>
      <w:r w:rsidRPr="001926E1">
        <w:rPr>
          <w:rFonts w:ascii="Courier New" w:hAnsi="Courier New" w:cs="Courier New"/>
          <w:lang w:val="en-US"/>
        </w:rPr>
        <w:t>Networking 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. . . . . . .   6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4.  The "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</w:t>
      </w:r>
      <w:proofErr w:type="spellStart"/>
      <w:r w:rsidRPr="001926E1">
        <w:rPr>
          <w:rFonts w:ascii="Courier New" w:hAnsi="Courier New" w:cs="Courier New"/>
          <w:lang w:val="en-US"/>
        </w:rPr>
        <w:t>yp</w:t>
      </w:r>
      <w:proofErr w:type="spellEnd"/>
      <w:r w:rsidRPr="001926E1">
        <w:rPr>
          <w:rFonts w:ascii="Courier New" w:hAnsi="Courier New" w:cs="Courier New"/>
          <w:lang w:val="en-US"/>
        </w:rPr>
        <w:t xml:space="preserve">-current-period" YANG </w:t>
      </w:r>
      <w:proofErr w:type="gramStart"/>
      <w:r w:rsidRPr="001926E1">
        <w:rPr>
          <w:rFonts w:ascii="Courier New" w:hAnsi="Courier New" w:cs="Courier New"/>
          <w:lang w:val="en-US"/>
        </w:rPr>
        <w:t>module 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. . . . . .   7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5.  Platform Manifest . . . . . . . . . . . . . . . . . . </w:t>
      </w:r>
      <w:proofErr w:type="gramStart"/>
      <w:r w:rsidRPr="001926E1">
        <w:rPr>
          <w:rFonts w:ascii="Courier New" w:hAnsi="Courier New" w:cs="Courier New"/>
          <w:lang w:val="en-US"/>
        </w:rPr>
        <w:t>.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  9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5.1.  Overview of the Model . . . . . . . . . . . . . . . . . .   9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5.2.  "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 xml:space="preserve">-platform-manifest" YANG </w:t>
      </w:r>
      <w:proofErr w:type="gramStart"/>
      <w:r w:rsidRPr="001926E1">
        <w:rPr>
          <w:rFonts w:ascii="Courier New" w:hAnsi="Courier New" w:cs="Courier New"/>
          <w:lang w:val="en-US"/>
        </w:rPr>
        <w:t>module 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. . . . . .  10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6.  Data Collection </w:t>
      </w:r>
      <w:proofErr w:type="gramStart"/>
      <w:r w:rsidRPr="001926E1">
        <w:rPr>
          <w:rFonts w:ascii="Courier New" w:hAnsi="Courier New" w:cs="Courier New"/>
          <w:lang w:val="en-US"/>
        </w:rPr>
        <w:t>Manifest 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. . . . . . . . . . . . . .  13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6.1.  Overview of the Model . . . . . . . . . . . . . . . . . .  14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6.2.  The "example-collection-manifest" YANG module . . . . . .  16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7.  Data Manifest and the Collected </w:t>
      </w:r>
      <w:proofErr w:type="gramStart"/>
      <w:r w:rsidRPr="001926E1">
        <w:rPr>
          <w:rFonts w:ascii="Courier New" w:hAnsi="Courier New" w:cs="Courier New"/>
          <w:lang w:val="en-US"/>
        </w:rPr>
        <w:t>Data 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. . . . . . . .  18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7.1.  Collecting the Data </w:t>
      </w:r>
      <w:proofErr w:type="gramStart"/>
      <w:r w:rsidRPr="001926E1">
        <w:rPr>
          <w:rFonts w:ascii="Courier New" w:hAnsi="Courier New" w:cs="Courier New"/>
          <w:lang w:val="en-US"/>
        </w:rPr>
        <w:t>Manifest 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. . . . . . . . . .  18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7.2.  Mapping Collected Data to the Data Manifest . . . </w:t>
      </w:r>
      <w:proofErr w:type="gramStart"/>
      <w:r w:rsidRPr="001926E1">
        <w:rPr>
          <w:rFonts w:ascii="Courier New" w:hAnsi="Courier New" w:cs="Courier New"/>
          <w:lang w:val="en-US"/>
        </w:rPr>
        <w:t>.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 19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7.3.  Operational and Management Considerations . . . </w:t>
      </w:r>
      <w:proofErr w:type="gramStart"/>
      <w:r w:rsidRPr="001926E1">
        <w:rPr>
          <w:rFonts w:ascii="Courier New" w:hAnsi="Courier New" w:cs="Courier New"/>
          <w:lang w:val="en-US"/>
        </w:rPr>
        <w:t>.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 20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8.  Example . . . . . . . . . . . . . . . . . . . . . . . . . . .  21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9.  Security Considerations . . . . . . . . . . . . . . . </w:t>
      </w:r>
      <w:proofErr w:type="gramStart"/>
      <w:r w:rsidRPr="001926E1">
        <w:rPr>
          <w:rFonts w:ascii="Courier New" w:hAnsi="Courier New" w:cs="Courier New"/>
          <w:lang w:val="en-US"/>
        </w:rPr>
        <w:t>.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 22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10. IANA Considerations . . . . . . . . . . . . . . . . . . . . .  24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11. </w:t>
      </w:r>
      <w:proofErr w:type="gramStart"/>
      <w:r w:rsidRPr="001926E1">
        <w:rPr>
          <w:rFonts w:ascii="Courier New" w:hAnsi="Courier New" w:cs="Courier New"/>
          <w:lang w:val="en-US"/>
        </w:rPr>
        <w:t>Contributors 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. . . . . . . . . . . . . . . . . . . .  24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12. Open Issues . . . . . . . . . . . . . . . . . . . . . </w:t>
      </w:r>
      <w:proofErr w:type="gramStart"/>
      <w:r w:rsidRPr="001926E1">
        <w:rPr>
          <w:rFonts w:ascii="Courier New" w:hAnsi="Courier New" w:cs="Courier New"/>
          <w:lang w:val="en-US"/>
        </w:rPr>
        <w:t>.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 24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13. Normative </w:t>
      </w:r>
      <w:proofErr w:type="gramStart"/>
      <w:r w:rsidRPr="001926E1">
        <w:rPr>
          <w:rFonts w:ascii="Courier New" w:hAnsi="Courier New" w:cs="Courier New"/>
          <w:lang w:val="en-US"/>
        </w:rPr>
        <w:t>References 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. . . . . . . . . . . . . . . .  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14. Informative </w:t>
      </w:r>
      <w:proofErr w:type="gramStart"/>
      <w:r w:rsidRPr="001926E1">
        <w:rPr>
          <w:rFonts w:ascii="Courier New" w:hAnsi="Courier New" w:cs="Courier New"/>
          <w:lang w:val="en-US"/>
        </w:rPr>
        <w:t>References 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. . . . . . . . . . . . . . .  26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Appendix A.  Changes between </w:t>
      </w:r>
      <w:proofErr w:type="gramStart"/>
      <w:r w:rsidRPr="001926E1">
        <w:rPr>
          <w:rFonts w:ascii="Courier New" w:hAnsi="Courier New" w:cs="Courier New"/>
          <w:lang w:val="en-US"/>
        </w:rPr>
        <w:t>revisions 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. . . . . . . . .  28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Appendix B.  An Example of Use Based on MDT . . . . . . </w:t>
      </w:r>
      <w:proofErr w:type="gramStart"/>
      <w:r w:rsidRPr="001926E1">
        <w:rPr>
          <w:rFonts w:ascii="Courier New" w:hAnsi="Courier New" w:cs="Courier New"/>
          <w:lang w:val="en-US"/>
        </w:rPr>
        <w:t>.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 32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Appendix C.  Generating YANG Tree </w:t>
      </w:r>
      <w:proofErr w:type="gramStart"/>
      <w:r w:rsidRPr="001926E1">
        <w:rPr>
          <w:rFonts w:ascii="Courier New" w:hAnsi="Courier New" w:cs="Courier New"/>
          <w:lang w:val="en-US"/>
        </w:rPr>
        <w:t>Diagrams 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. . . . . . .  35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Appendix D.  Validating the Example . . . . . . . . . . . . . . .  39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</w:t>
      </w:r>
      <w:proofErr w:type="gramStart"/>
      <w:r w:rsidRPr="001926E1">
        <w:rPr>
          <w:rFonts w:ascii="Courier New" w:hAnsi="Courier New" w:cs="Courier New"/>
          <w:lang w:val="en-US"/>
        </w:rPr>
        <w:t>Acknowledgements 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. . . . . . . . . . . . . . . . . . . .  40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1926E1">
        <w:rPr>
          <w:rFonts w:ascii="Courier New" w:hAnsi="Courier New" w:cs="Courier New"/>
          <w:lang w:val="en-US"/>
        </w:rPr>
        <w:t>Addresses  . . .</w:t>
      </w:r>
      <w:proofErr w:type="gramEnd"/>
      <w:r w:rsidRPr="001926E1">
        <w:rPr>
          <w:rFonts w:ascii="Courier New" w:hAnsi="Courier New" w:cs="Courier New"/>
          <w:lang w:val="en-US"/>
        </w:rPr>
        <w:t xml:space="preserve"> . . . . . . . . . . . . . . . . . . . .  40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Claise, et al.          Expires 13 December 2025             </w:t>
      </w:r>
      <w:proofErr w:type="gramStart"/>
      <w:r w:rsidRPr="001926E1">
        <w:rPr>
          <w:rFonts w:ascii="Courier New" w:hAnsi="Courier New" w:cs="Courier New"/>
          <w:lang w:val="en-US"/>
        </w:rPr>
        <w:t xml:space="preserve">   [</w:t>
      </w:r>
      <w:proofErr w:type="gramEnd"/>
      <w:r w:rsidRPr="001926E1">
        <w:rPr>
          <w:rFonts w:ascii="Courier New" w:hAnsi="Courier New" w:cs="Courier New"/>
          <w:lang w:val="en-US"/>
        </w:rPr>
        <w:t>Page 2]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1.  Introduction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Network platforms use </w:t>
      </w:r>
      <w:del w:id="4" w:author="Graf Thomas, INI-NET-VNC-E2E" w:date="2025-06-14T07:50:00Z">
        <w:r w:rsidRPr="001926E1" w:rsidDel="00A55690">
          <w:rPr>
            <w:rFonts w:ascii="Courier New" w:hAnsi="Courier New" w:cs="Courier New"/>
            <w:lang w:val="en-US"/>
          </w:rPr>
          <w:delText>Model-driven</w:delText>
        </w:r>
      </w:del>
      <w:ins w:id="5" w:author="Graf Thomas, INI-NET-VNC-E2E" w:date="2025-06-14T07:50:00Z">
        <w:r w:rsidR="00A55690">
          <w:rPr>
            <w:rFonts w:ascii="Courier New" w:hAnsi="Courier New" w:cs="Courier New"/>
            <w:lang w:val="en-US"/>
          </w:rPr>
          <w:t>Network</w:t>
        </w:r>
      </w:ins>
      <w:r w:rsidRPr="001926E1">
        <w:rPr>
          <w:rFonts w:ascii="Courier New" w:hAnsi="Courier New" w:cs="Courier New"/>
          <w:lang w:val="en-US"/>
        </w:rPr>
        <w:t xml:space="preserve"> Telemetry</w:t>
      </w:r>
      <w:del w:id="6" w:author="Graf Thomas, INI-NET-VNC-E2E" w:date="2025-06-14T07:50:00Z">
        <w:r w:rsidRPr="001926E1" w:rsidDel="00A55690">
          <w:rPr>
            <w:rFonts w:ascii="Courier New" w:hAnsi="Courier New" w:cs="Courier New"/>
            <w:lang w:val="en-US"/>
          </w:rPr>
          <w:delText xml:space="preserve"> (MDT)</w:delText>
        </w:r>
      </w:del>
      <w:r w:rsidRPr="001926E1">
        <w:rPr>
          <w:rFonts w:ascii="Courier New" w:hAnsi="Courier New" w:cs="Courier New"/>
          <w:lang w:val="en-US"/>
        </w:rPr>
        <w:t>, such as YANG-Push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[RFC8641], to continuously stream information, including both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counters and state information.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This document specifies what needs to be kept as metadata to ensure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that the collected data can still be interpreted correctly throughout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collection and network analytics toolchain.  When streaming YANG-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structured data with YANG-Push, there is a semantic definition in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corresponding YANG module definition.  This is the semantic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information for the collected data nodes: While this semantic 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absolutely required to correctly decode and interpret the data,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understanding the network platform and collection environment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contexts information is equally important to interpret the data.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One part of this information is the actual collection period, as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opposed to the configured collection period.  On some platforms, that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period can be adjusted automatically by the platform, for instance 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reduce the load incurred by sending the telemetry.  To later exploit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collected data, getting this actual collection period is crucial.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This document defines a YANG model augmenting the YANG-Push model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[RFC8641] to expose the actual collection period in Section 4</w:t>
      </w:r>
      <w:del w:id="7" w:author="Graf Thomas, INI-NET-VNC-E2E" w:date="2025-06-14T08:02:00Z">
        <w:r w:rsidRPr="001926E1" w:rsidDel="009D5109">
          <w:rPr>
            <w:rFonts w:ascii="Courier New" w:hAnsi="Courier New" w:cs="Courier New"/>
            <w:lang w:val="en-US"/>
          </w:rPr>
          <w:delText xml:space="preserve"> </w:delText>
        </w:r>
      </w:del>
      <w:r w:rsidRPr="001926E1">
        <w:rPr>
          <w:rFonts w:ascii="Courier New" w:hAnsi="Courier New" w:cs="Courier New"/>
          <w:lang w:val="en-US"/>
        </w:rPr>
        <w:t>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This document introduces the data manifest, which is composed of two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YANG modules, namely, the platform manifest and the data collection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manifest, </w:t>
      </w:r>
      <w:del w:id="8" w:author="Graf Thomas, INI-NET-VNC-E2E" w:date="2025-06-14T07:50:00Z">
        <w:r w:rsidRPr="001926E1" w:rsidDel="00A55690">
          <w:rPr>
            <w:rFonts w:ascii="Courier New" w:hAnsi="Courier New" w:cs="Courier New"/>
            <w:lang w:val="en-US"/>
          </w:rPr>
          <w:delText>in order to</w:delText>
        </w:r>
      </w:del>
      <w:ins w:id="9" w:author="Graf Thomas, INI-NET-VNC-E2E" w:date="2025-06-14T07:50:00Z">
        <w:r w:rsidR="00A55690" w:rsidRPr="001926E1">
          <w:rPr>
            <w:rFonts w:ascii="Courier New" w:hAnsi="Courier New" w:cs="Courier New"/>
            <w:lang w:val="en-US"/>
          </w:rPr>
          <w:t>to</w:t>
        </w:r>
      </w:ins>
      <w:r w:rsidRPr="001926E1">
        <w:rPr>
          <w:rFonts w:ascii="Courier New" w:hAnsi="Courier New" w:cs="Courier New"/>
          <w:lang w:val="en-US"/>
        </w:rPr>
        <w:t xml:space="preserve"> keep the collected data exploitable by the 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scientists and relevant tools.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platform manifest contains information characterizing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platform streaming the telemetry information, while the 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collection manifest contains the required information to characterize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how and when the telemetry information was metered.  The platform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manifest is specified in Section 5.  An example of data collection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manifest is specified in Section 6.  The latter module is non-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normative due to the lack of design-time schema mount in YANG, see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Section 1 of [RFC8528]</w:t>
      </w:r>
      <w:del w:id="10" w:author="Graf Thomas, INI-NET-VNC-E2E" w:date="2025-06-14T07:50:00Z">
        <w:r w:rsidRPr="001926E1" w:rsidDel="00A55690">
          <w:rPr>
            <w:rFonts w:ascii="Courier New" w:hAnsi="Courier New" w:cs="Courier New"/>
            <w:lang w:val="en-US"/>
          </w:rPr>
          <w:delText xml:space="preserve"> </w:delText>
        </w:r>
      </w:del>
      <w:r w:rsidRPr="001926E1">
        <w:rPr>
          <w:rFonts w:ascii="Courier New" w:hAnsi="Courier New" w:cs="Courier New"/>
          <w:lang w:val="en-US"/>
        </w:rPr>
        <w:t>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These two YANG modules do not expose any new information but rather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define what should be exposed by a platform streaming or storing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telemetry data.  Some related YANG modules have been specified 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retrieve the platform capabilities such as: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*  "YANG Library" [RFC8525].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*  "YANG Modules Describing Capabilities for Systems and Datastore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Update Notifications" [RFC9196] for the platform capabilities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regarding the production and export of telemetry data.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</w:rPr>
        <w:t>December</w:t>
      </w:r>
      <w:proofErr w:type="spellEnd"/>
      <w:r w:rsidRPr="001926E1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1926E1">
        <w:rPr>
          <w:rFonts w:ascii="Courier New" w:hAnsi="Courier New" w:cs="Courier New"/>
          <w:lang w:val="fr-CH"/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</w:rPr>
        <w:t>Page 3]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</w:t>
      </w:r>
      <w:proofErr w:type="gramStart"/>
      <w:r w:rsidRPr="001926E1">
        <w:rPr>
          <w:rFonts w:ascii="Courier New" w:hAnsi="Courier New" w:cs="Courier New"/>
          <w:lang w:val="en-US"/>
        </w:rPr>
        <w:t>*  [</w:t>
      </w:r>
      <w:proofErr w:type="gramEnd"/>
      <w:r w:rsidRPr="001926E1">
        <w:rPr>
          <w:rFonts w:ascii="Courier New" w:hAnsi="Courier New" w:cs="Courier New"/>
          <w:lang w:val="en-US"/>
        </w:rPr>
        <w:t>I-</w:t>
      </w:r>
      <w:proofErr w:type="spellStart"/>
      <w:r w:rsidRPr="001926E1">
        <w:rPr>
          <w:rFonts w:ascii="Courier New" w:hAnsi="Courier New" w:cs="Courier New"/>
          <w:lang w:val="en-US"/>
        </w:rPr>
        <w:t>D.claise</w:t>
      </w:r>
      <w:proofErr w:type="spellEnd"/>
      <w:r w:rsidRPr="001926E1">
        <w:rPr>
          <w:rFonts w:ascii="Courier New" w:hAnsi="Courier New" w:cs="Courier New"/>
          <w:lang w:val="en-US"/>
        </w:rPr>
        <w:t>-netconf-metadata-for-collection], which is based 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[RFC9196] to define the optimal settings to stream specific items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(i.e., per path).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These related YANG modules are important to discover the capabilities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before applying the telemetry configuration (such as on-change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subscription).  Some of their content is part of the context for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streamed data.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This document covers only metadata about the collection context for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telemetry.  The collected data is likely to be transformed into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usable indicators for the network.  The list of such transformation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operations applied to the data is often called data lineage.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Supplying the data lineage for the computed indicators is out of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scope of this document.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To retrieve the context in which a particular piece of data was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collected, three elements are necessary: the time of data emission,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originating platform and the subscription through which the 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arrived.  The approach described in this document delegates the time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retrieval to the database storing the collected telemetry 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focusing on providing a way to match a platform and a subscription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identifier to the collection context.  This is consistent with most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of the YANG modules for devices, which focus on describing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current state of the device, rather than the evolution of that state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through time.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2.  </w:t>
      </w:r>
      <w:commentRangeStart w:id="11"/>
      <w:r w:rsidRPr="001926E1">
        <w:rPr>
          <w:rFonts w:ascii="Courier New" w:hAnsi="Courier New" w:cs="Courier New"/>
          <w:lang w:val="en-US"/>
        </w:rPr>
        <w:t>Terminology</w:t>
      </w:r>
      <w:commentRangeEnd w:id="11"/>
      <w:r w:rsidR="009D5109">
        <w:rPr>
          <w:rStyle w:val="CommentReference"/>
          <w:rFonts w:asciiTheme="minorHAnsi" w:hAnsiTheme="minorHAnsi"/>
        </w:rPr>
        <w:commentReference w:id="11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"OPTIONAL" in this document are to be interpreted as described in BCP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14 [RFC2119] [RFC8174] when, and only when, they appear in all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capitals, as shown here.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Platform: equipment of the network able to produce telemetry</w:t>
      </w:r>
      <w:ins w:id="12" w:author="Graf Thomas, INI-NET-VNC-E2E" w:date="2025-06-14T07:51:00Z">
        <w:r w:rsidR="00A55690">
          <w:rPr>
            <w:rFonts w:ascii="Courier New" w:hAnsi="Courier New" w:cs="Courier New"/>
            <w:lang w:val="en-US"/>
          </w:rPr>
          <w:t xml:space="preserve"> data</w:t>
        </w:r>
      </w:ins>
      <w:r w:rsidRPr="001926E1">
        <w:rPr>
          <w:rFonts w:ascii="Courier New" w:hAnsi="Courier New" w:cs="Courier New"/>
          <w:lang w:val="en-US"/>
        </w:rPr>
        <w:t>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Data manifest: The necessary data required to interpret a telemetry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information.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Platform manifest: part of the data manifest that completely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characterizes the platform producing the telemetry information.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Data collection manifest: part of the data manifest that completely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characterizes how and when the telemetry information was metered.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Datapoint: an instance of data collected via </w:t>
      </w:r>
      <w:del w:id="13" w:author="Graf Thomas, INI-NET-VNC-E2E" w:date="2025-06-14T08:03:00Z">
        <w:r w:rsidRPr="001926E1" w:rsidDel="009D5109">
          <w:rPr>
            <w:rFonts w:ascii="Courier New" w:hAnsi="Courier New" w:cs="Courier New"/>
            <w:lang w:val="en-US"/>
          </w:rPr>
          <w:delText xml:space="preserve">telemetry </w:delText>
        </w:r>
      </w:del>
      <w:ins w:id="14" w:author="Graf Thomas, INI-NET-VNC-E2E" w:date="2025-06-14T08:03:00Z">
        <w:r w:rsidR="009D5109">
          <w:rPr>
            <w:rFonts w:ascii="Courier New" w:hAnsi="Courier New" w:cs="Courier New"/>
            <w:lang w:val="en-US"/>
          </w:rPr>
          <w:t>Network Telemetry</w:t>
        </w:r>
        <w:r w:rsidR="009D5109" w:rsidRPr="001926E1">
          <w:rPr>
            <w:rFonts w:ascii="Courier New" w:hAnsi="Courier New" w:cs="Courier New"/>
            <w:lang w:val="en-US"/>
          </w:rPr>
          <w:t xml:space="preserve"> </w:t>
        </w:r>
      </w:ins>
      <w:r w:rsidRPr="001926E1">
        <w:rPr>
          <w:rFonts w:ascii="Courier New" w:hAnsi="Courier New" w:cs="Courier New"/>
          <w:lang w:val="en-US"/>
        </w:rPr>
        <w:t>at a specific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en-US"/>
        </w:rPr>
        <w:t xml:space="preserve">   </w:t>
      </w:r>
      <w:proofErr w:type="gramStart"/>
      <w:r w:rsidRPr="001926E1">
        <w:rPr>
          <w:rFonts w:ascii="Courier New" w:hAnsi="Courier New" w:cs="Courier New"/>
          <w:lang w:val="fr-CH"/>
        </w:rPr>
        <w:t>time</w:t>
      </w:r>
      <w:proofErr w:type="gramEnd"/>
      <w:r w:rsidRPr="001926E1">
        <w:rPr>
          <w:rFonts w:ascii="Courier New" w:hAnsi="Courier New" w:cs="Courier New"/>
          <w:lang w:val="fr-CH"/>
        </w:rPr>
        <w:t>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</w:rPr>
        <w:t>December</w:t>
      </w:r>
      <w:proofErr w:type="spellEnd"/>
      <w:r w:rsidRPr="001926E1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1926E1">
        <w:rPr>
          <w:rFonts w:ascii="Courier New" w:hAnsi="Courier New" w:cs="Courier New"/>
          <w:lang w:val="fr-CH"/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</w:rPr>
        <w:t>Page 4]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Collector: software that receives the stream of telemetry.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3.  Use Cases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3.1.  Network Analytics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Streamed information from network platforms is used for network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analytics, incident detection, and in the closed control loop for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network automation.  See [I-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-</w:t>
      </w:r>
      <w:proofErr w:type="spellStart"/>
      <w:r w:rsidRPr="001926E1">
        <w:rPr>
          <w:rFonts w:ascii="Courier New" w:hAnsi="Courier New" w:cs="Courier New"/>
          <w:lang w:val="en-US"/>
        </w:rPr>
        <w:t>nmop</w:t>
      </w:r>
      <w:proofErr w:type="spellEnd"/>
      <w:r w:rsidRPr="001926E1">
        <w:rPr>
          <w:rFonts w:ascii="Courier New" w:hAnsi="Courier New" w:cs="Courier New"/>
          <w:lang w:val="en-US"/>
        </w:rPr>
        <w:t>-terminology] for definition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of some of these terms.  This streamed data can be stored in 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</w:t>
      </w:r>
      <w:ins w:id="15" w:author="Graf Thomas, INI-NET-VNC-E2E" w:date="2025-06-14T07:32:00Z">
        <w:r w:rsidR="001926E1">
          <w:rPr>
            <w:rFonts w:ascii="Courier New" w:hAnsi="Courier New" w:cs="Courier New"/>
            <w:lang w:val="en-US"/>
          </w:rPr>
          <w:t xml:space="preserve">time series </w:t>
        </w:r>
      </w:ins>
      <w:r w:rsidRPr="001926E1">
        <w:rPr>
          <w:rFonts w:ascii="Courier New" w:hAnsi="Courier New" w:cs="Courier New"/>
          <w:lang w:val="en-US"/>
        </w:rPr>
        <w:t xml:space="preserve">database </w:t>
      </w:r>
      <w:ins w:id="16" w:author="Graf Thomas, INI-NET-VNC-E2E" w:date="2025-06-14T07:33:00Z">
        <w:r w:rsidR="001926E1">
          <w:rPr>
            <w:rFonts w:ascii="Courier New" w:hAnsi="Courier New" w:cs="Courier New"/>
            <w:lang w:val="en-US"/>
          </w:rPr>
          <w:t>or processed in a real-time streaming processor</w:t>
        </w:r>
      </w:ins>
      <w:del w:id="17" w:author="Graf Thomas, INI-NET-VNC-E2E" w:date="2025-06-14T07:33:00Z">
        <w:r w:rsidRPr="001926E1" w:rsidDel="001926E1">
          <w:rPr>
            <w:rFonts w:ascii="Courier New" w:hAnsi="Courier New" w:cs="Courier New"/>
            <w:lang w:val="en-US"/>
          </w:rPr>
          <w:delText>(sometimes called a big data lake)</w:delText>
        </w:r>
      </w:del>
      <w:r w:rsidRPr="001926E1">
        <w:rPr>
          <w:rFonts w:ascii="Courier New" w:hAnsi="Courier New" w:cs="Courier New"/>
          <w:lang w:val="en-US"/>
        </w:rPr>
        <w:t xml:space="preserve"> for further analysis.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As an example, a database could store a time series representing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evolution of a specific counter collected from a network platform.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When analyzing the data, a network operator/data scientist must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understand the context information for these data: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*  This counter definition, typically as defined in the YANG model.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*  The network platform vendor, model, and OS.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*  The collection parameters.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Characterizing the source used for producing the data (vendor,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platform, and OS) is useful to complement the data.  As an example,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knowing the exact data source software specification might reveal 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particularity in the observed data, explained by a specific bug, 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specific bug fix, or simply a particular specific behavior.  This 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also necessary to ensure the reliability of the collected data.  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top of that, </w:t>
      </w:r>
      <w:del w:id="18" w:author="Graf Thomas, INI-NET-VNC-E2E" w:date="2025-06-14T07:36:00Z">
        <w:r w:rsidRPr="001926E1" w:rsidDel="003B638F">
          <w:rPr>
            <w:rFonts w:ascii="Courier New" w:hAnsi="Courier New" w:cs="Courier New"/>
            <w:lang w:val="en-US"/>
          </w:rPr>
          <w:delText>in particular for</w:delText>
        </w:r>
      </w:del>
      <w:ins w:id="19" w:author="Graf Thomas, INI-NET-VNC-E2E" w:date="2025-06-14T07:36:00Z">
        <w:r w:rsidR="003B638F" w:rsidRPr="001926E1">
          <w:rPr>
            <w:rFonts w:ascii="Courier New" w:hAnsi="Courier New" w:cs="Courier New"/>
            <w:lang w:val="en-US"/>
          </w:rPr>
          <w:t>for</w:t>
        </w:r>
      </w:ins>
      <w:r w:rsidRPr="001926E1">
        <w:rPr>
          <w:rFonts w:ascii="Courier New" w:hAnsi="Courier New" w:cs="Courier New"/>
          <w:lang w:val="en-US"/>
        </w:rPr>
        <w:t xml:space="preserve"> YANG-Push [RFC8641], it is crucial 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know the set of YANG modules supported by the platform, along with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their deviations.  In some cases, there might even be some backwards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incompatible changes in native modules (i.e., vendor proprietary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modules) between one OS version to the next one.  This information 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captured by means of the platform manifest Section 5.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From a collection parameters point of view, the data scientists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analyzing the collected data must know whether the counter was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requested from the network platform as on-change or at specific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cadence [RFC8641].  Indeed, an on-change collection explains why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there is a single value as opposed to a time series.  In case of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periodic collection, this exact cadence might not be observable in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time series.  Indeed, this time series might report some values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as 0 or might even omit some values.  The reason for this behavior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might be diverse: the network platform may be under stress, with 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too small observation period, compared to the minimum-observed-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period.  Knowing the conditions under which a counter was collected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and streamed (along with the platform details) helps drawing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</w:rPr>
        <w:t>December</w:t>
      </w:r>
      <w:proofErr w:type="spellEnd"/>
      <w:r w:rsidRPr="001926E1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1926E1">
        <w:rPr>
          <w:rFonts w:ascii="Courier New" w:hAnsi="Courier New" w:cs="Courier New"/>
          <w:lang w:val="fr-CH"/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</w:rPr>
        <w:t>Page 5]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informed conclusions.  As an example, some platform might report 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value of 0 for counters when the collection period is too short with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respect to the capabilities of the platform.  Without context, this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value of 0 might lead to a wrong conclusion that the corresponding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counter dropped to zero.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3.2.  New Device Onboarding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When a new device is onboarded, operators </w:t>
      </w:r>
      <w:del w:id="20" w:author="Graf Thomas, INI-NET-VNC-E2E" w:date="2025-06-14T07:37:00Z">
        <w:r w:rsidRPr="001926E1" w:rsidDel="003B638F">
          <w:rPr>
            <w:rFonts w:ascii="Courier New" w:hAnsi="Courier New" w:cs="Courier New"/>
            <w:lang w:val="en-US"/>
          </w:rPr>
          <w:delText>have to</w:delText>
        </w:r>
      </w:del>
      <w:ins w:id="21" w:author="Graf Thomas, INI-NET-VNC-E2E" w:date="2025-06-14T07:37:00Z">
        <w:r w:rsidR="003B638F" w:rsidRPr="001926E1">
          <w:rPr>
            <w:rFonts w:ascii="Courier New" w:hAnsi="Courier New" w:cs="Courier New"/>
            <w:lang w:val="en-US"/>
          </w:rPr>
          <w:t>must</w:t>
        </w:r>
      </w:ins>
      <w:r w:rsidRPr="001926E1">
        <w:rPr>
          <w:rFonts w:ascii="Courier New" w:hAnsi="Courier New" w:cs="Courier New"/>
          <w:lang w:val="en-US"/>
        </w:rPr>
        <w:t xml:space="preserve"> check that the new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device streams data (e.g., with YANG-Push), that the </w:t>
      </w:r>
      <w:del w:id="22" w:author="Graf Thomas, INI-NET-VNC-E2E" w:date="2025-06-14T07:38:00Z">
        <w:r w:rsidRPr="001926E1" w:rsidDel="003B638F">
          <w:rPr>
            <w:rFonts w:ascii="Courier New" w:hAnsi="Courier New" w:cs="Courier New"/>
            <w:lang w:val="en-US"/>
          </w:rPr>
          <w:delText xml:space="preserve">telemetry </w:delText>
        </w:r>
      </w:del>
      <w:ins w:id="23" w:author="Graf Thomas, INI-NET-VNC-E2E" w:date="2025-06-14T07:38:00Z">
        <w:r w:rsidR="003B638F">
          <w:rPr>
            <w:rFonts w:ascii="Courier New" w:hAnsi="Courier New" w:cs="Courier New"/>
            <w:lang w:val="en-US"/>
          </w:rPr>
          <w:t>Network Telemetry</w:t>
        </w:r>
        <w:r w:rsidR="003B638F" w:rsidRPr="001926E1">
          <w:rPr>
            <w:rFonts w:ascii="Courier New" w:hAnsi="Courier New" w:cs="Courier New"/>
            <w:lang w:val="en-US"/>
          </w:rPr>
          <w:t xml:space="preserve"> </w:t>
        </w:r>
      </w:ins>
      <w:r w:rsidRPr="001926E1">
        <w:rPr>
          <w:rFonts w:ascii="Courier New" w:hAnsi="Courier New" w:cs="Courier New"/>
          <w:lang w:val="en-US"/>
        </w:rPr>
        <w:t>data</w:t>
      </w:r>
    </w:p>
    <w:p w:rsidR="00420133" w:rsidRPr="001926E1" w:rsidDel="003B638F" w:rsidRDefault="00420133" w:rsidP="00420133">
      <w:pPr>
        <w:pStyle w:val="PlainText"/>
        <w:rPr>
          <w:del w:id="24" w:author="Graf Thomas, INI-NET-VNC-E2E" w:date="2025-06-14T07:39:00Z"/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is the right one, that the data is correctly </w:t>
      </w:r>
      <w:del w:id="25" w:author="Graf Thomas, INI-NET-VNC-E2E" w:date="2025-06-14T07:39:00Z">
        <w:r w:rsidRPr="001926E1" w:rsidDel="003B638F">
          <w:rPr>
            <w:rFonts w:ascii="Courier New" w:hAnsi="Courier New" w:cs="Courier New"/>
            <w:lang w:val="en-US"/>
          </w:rPr>
          <w:delText>ingested in the</w:delText>
        </w:r>
      </w:del>
    </w:p>
    <w:p w:rsidR="00420133" w:rsidRPr="001926E1" w:rsidRDefault="00420133" w:rsidP="003B638F">
      <w:pPr>
        <w:pStyle w:val="PlainText"/>
        <w:rPr>
          <w:rFonts w:ascii="Courier New" w:hAnsi="Courier New" w:cs="Courier New"/>
          <w:lang w:val="en-US"/>
        </w:rPr>
      </w:pPr>
      <w:del w:id="26" w:author="Graf Thomas, INI-NET-VNC-E2E" w:date="2025-06-14T07:39:00Z">
        <w:r w:rsidRPr="001926E1" w:rsidDel="003B638F">
          <w:rPr>
            <w:rFonts w:ascii="Courier New" w:hAnsi="Courier New" w:cs="Courier New"/>
            <w:lang w:val="en-US"/>
          </w:rPr>
          <w:delText xml:space="preserve">   collection system</w:delText>
        </w:r>
      </w:del>
      <w:ins w:id="27" w:author="Graf Thomas, INI-NET-VNC-E2E" w:date="2025-06-14T07:39:00Z">
        <w:r w:rsidR="003B638F">
          <w:rPr>
            <w:rFonts w:ascii="Courier New" w:hAnsi="Courier New" w:cs="Courier New"/>
            <w:lang w:val="en-US"/>
          </w:rPr>
          <w:t>collected at the data collection</w:t>
        </w:r>
      </w:ins>
      <w:r w:rsidRPr="001926E1">
        <w:rPr>
          <w:rFonts w:ascii="Courier New" w:hAnsi="Courier New" w:cs="Courier New"/>
          <w:lang w:val="en-US"/>
        </w:rPr>
        <w:t>, and finally that the data can be analyzed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(compared with other similar devices).  For the last point, the 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manifest, which must be linked to the data up to the collection 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analytics system, contains the relevant information.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3.3.  Data Mesh Principles in Networking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concept behind the data mesh [</w:t>
      </w:r>
      <w:proofErr w:type="spellStart"/>
      <w:r w:rsidRPr="001926E1">
        <w:rPr>
          <w:rFonts w:ascii="Courier New" w:hAnsi="Courier New" w:cs="Courier New"/>
          <w:lang w:val="en-US"/>
        </w:rPr>
        <w:t>DataMesh</w:t>
      </w:r>
      <w:proofErr w:type="spellEnd"/>
      <w:r w:rsidRPr="001926E1">
        <w:rPr>
          <w:rFonts w:ascii="Courier New" w:hAnsi="Courier New" w:cs="Courier New"/>
          <w:lang w:val="en-US"/>
        </w:rPr>
        <w:t>] are: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*  Domain Ownership: Architecturally and organizationally align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business, technology, and analytical data, following the line of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responsibility.  The Data Mesh principles adopt the boundary of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bounded context to individual data products where each domain 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responsible for (and owns) its data and models.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*  Data as a Product: The “Domain” owners are responsible to provide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the data in useful way (discoverable through a catalog,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addressable with a permanent and unique address, understandable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with well-defined semantics, trustworthy and truthful, self-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describing for easy consumption, interoperable by supporting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standards, secure, self-contained, etc.) and should treat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consumers of that data as customers.  It requires and relies 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the “Domain Ownership” principle.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*  Self-serve Data Platform: This fosters the sharing of cross-domain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data </w:t>
      </w:r>
      <w:del w:id="28" w:author="Graf Thomas, INI-NET-VNC-E2E" w:date="2025-06-14T07:52:00Z">
        <w:r w:rsidRPr="001926E1" w:rsidDel="00A55690">
          <w:rPr>
            <w:rFonts w:ascii="Courier New" w:hAnsi="Courier New" w:cs="Courier New"/>
            <w:lang w:val="en-US"/>
          </w:rPr>
          <w:delText>in order to</w:delText>
        </w:r>
      </w:del>
      <w:ins w:id="29" w:author="Graf Thomas, INI-NET-VNC-E2E" w:date="2025-06-14T07:52:00Z">
        <w:r w:rsidR="00A55690" w:rsidRPr="001926E1">
          <w:rPr>
            <w:rFonts w:ascii="Courier New" w:hAnsi="Courier New" w:cs="Courier New"/>
            <w:lang w:val="en-US"/>
          </w:rPr>
          <w:t>to</w:t>
        </w:r>
      </w:ins>
      <w:r w:rsidRPr="001926E1">
        <w:rPr>
          <w:rFonts w:ascii="Courier New" w:hAnsi="Courier New" w:cs="Courier New"/>
          <w:lang w:val="en-US"/>
        </w:rPr>
        <w:t xml:space="preserve"> create extra value.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*  Federated Computational Governance: Describes the operating model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and approach to establishing global policies across a mesh of 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products.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most relevant concept for this document is the "Data as 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Product" principle.  The data manifest fulfills this principle as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two YANG data models, platform manifest and the data collection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manifest, along with the data, provide all the necessary information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in a self-describing way for easy consumption.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</w:rPr>
        <w:t>December</w:t>
      </w:r>
      <w:proofErr w:type="spellEnd"/>
      <w:r w:rsidRPr="001926E1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1926E1">
        <w:rPr>
          <w:rFonts w:ascii="Courier New" w:hAnsi="Courier New" w:cs="Courier New"/>
          <w:lang w:val="fr-CH"/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</w:rPr>
        <w:t>Page 6]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4.  The "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</w:t>
      </w:r>
      <w:proofErr w:type="spellStart"/>
      <w:r w:rsidRPr="001926E1">
        <w:rPr>
          <w:rFonts w:ascii="Courier New" w:hAnsi="Courier New" w:cs="Courier New"/>
          <w:lang w:val="en-US"/>
        </w:rPr>
        <w:t>yp</w:t>
      </w:r>
      <w:proofErr w:type="spellEnd"/>
      <w:r w:rsidRPr="001926E1">
        <w:rPr>
          <w:rFonts w:ascii="Courier New" w:hAnsi="Courier New" w:cs="Courier New"/>
          <w:lang w:val="en-US"/>
        </w:rPr>
        <w:t>-current-period" YANG module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Some platforms will adjust the collection period depending on their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capabilities and current load.  The YANG module in this section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augments the "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-subscribed-notification" module to provide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"</w:t>
      </w:r>
      <w:proofErr w:type="gramStart"/>
      <w:r w:rsidRPr="001926E1">
        <w:rPr>
          <w:rFonts w:ascii="Courier New" w:hAnsi="Courier New" w:cs="Courier New"/>
          <w:lang w:val="en-US"/>
        </w:rPr>
        <w:t>current</w:t>
      </w:r>
      <w:proofErr w:type="gramEnd"/>
      <w:r w:rsidRPr="001926E1">
        <w:rPr>
          <w:rFonts w:ascii="Courier New" w:hAnsi="Courier New" w:cs="Courier New"/>
          <w:lang w:val="en-US"/>
        </w:rPr>
        <w:t>-period" leaf.  The value of this leaf indicates the current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collection which might be different from the configured collection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period.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Figure 1 contains the YANG tree diagram [RFC8340] of the "</w:t>
      </w:r>
      <w:proofErr w:type="spellStart"/>
      <w:r w:rsidRPr="001926E1">
        <w:rPr>
          <w:rFonts w:ascii="Courier New" w:hAnsi="Courier New" w:cs="Courier New"/>
          <w:lang w:val="en-US"/>
        </w:rPr>
        <w:t>ietf-yp</w:t>
      </w:r>
      <w:proofErr w:type="spellEnd"/>
      <w:r w:rsidRPr="001926E1">
        <w:rPr>
          <w:rFonts w:ascii="Courier New" w:hAnsi="Courier New" w:cs="Courier New"/>
          <w:lang w:val="en-US"/>
        </w:rPr>
        <w:t>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</w:t>
      </w:r>
      <w:proofErr w:type="gramStart"/>
      <w:r w:rsidRPr="001926E1">
        <w:rPr>
          <w:rFonts w:ascii="Courier New" w:hAnsi="Courier New" w:cs="Courier New"/>
          <w:lang w:val="en-US"/>
        </w:rPr>
        <w:t>current-period</w:t>
      </w:r>
      <w:proofErr w:type="gramEnd"/>
      <w:r w:rsidRPr="001926E1">
        <w:rPr>
          <w:rFonts w:ascii="Courier New" w:hAnsi="Courier New" w:cs="Courier New"/>
          <w:lang w:val="en-US"/>
        </w:rPr>
        <w:t>" module.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module: 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</w:t>
      </w:r>
      <w:proofErr w:type="spellStart"/>
      <w:r w:rsidRPr="001926E1">
        <w:rPr>
          <w:rFonts w:ascii="Courier New" w:hAnsi="Courier New" w:cs="Courier New"/>
          <w:lang w:val="en-US"/>
        </w:rPr>
        <w:t>yp</w:t>
      </w:r>
      <w:proofErr w:type="spellEnd"/>
      <w:r w:rsidRPr="001926E1">
        <w:rPr>
          <w:rFonts w:ascii="Courier New" w:hAnsi="Courier New" w:cs="Courier New"/>
          <w:lang w:val="en-US"/>
        </w:rPr>
        <w:t>-current-period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en-US"/>
        </w:rPr>
        <w:t xml:space="preserve">     </w:t>
      </w:r>
      <w:proofErr w:type="gramStart"/>
      <w:r w:rsidRPr="001926E1">
        <w:rPr>
          <w:rFonts w:ascii="Courier New" w:hAnsi="Courier New" w:cs="Courier New"/>
          <w:lang w:val="fr-CH"/>
        </w:rPr>
        <w:t>augment</w:t>
      </w:r>
      <w:proofErr w:type="gramEnd"/>
      <w:r w:rsidRPr="001926E1">
        <w:rPr>
          <w:rFonts w:ascii="Courier New" w:hAnsi="Courier New" w:cs="Courier New"/>
          <w:lang w:val="fr-CH"/>
        </w:rPr>
        <w:t xml:space="preserve"> /</w:t>
      </w:r>
      <w:proofErr w:type="spellStart"/>
      <w:r w:rsidRPr="001926E1">
        <w:rPr>
          <w:rFonts w:ascii="Courier New" w:hAnsi="Courier New" w:cs="Courier New"/>
          <w:lang w:val="fr-CH"/>
        </w:rPr>
        <w:t>sn:subscriptions</w:t>
      </w:r>
      <w:proofErr w:type="spellEnd"/>
      <w:r w:rsidRPr="001926E1">
        <w:rPr>
          <w:rFonts w:ascii="Courier New" w:hAnsi="Courier New" w:cs="Courier New"/>
          <w:lang w:val="fr-CH"/>
        </w:rPr>
        <w:t>/</w:t>
      </w:r>
      <w:proofErr w:type="spellStart"/>
      <w:r w:rsidRPr="001926E1">
        <w:rPr>
          <w:rFonts w:ascii="Courier New" w:hAnsi="Courier New" w:cs="Courier New"/>
          <w:lang w:val="fr-CH"/>
        </w:rPr>
        <w:t>sn:subscription</w:t>
      </w:r>
      <w:proofErr w:type="spellEnd"/>
      <w:r w:rsidRPr="001926E1">
        <w:rPr>
          <w:rFonts w:ascii="Courier New" w:hAnsi="Courier New" w:cs="Courier New"/>
          <w:lang w:val="fr-CH"/>
        </w:rPr>
        <w:t>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fr-CH"/>
        </w:rPr>
        <w:t xml:space="preserve">       </w:t>
      </w:r>
      <w:r w:rsidRPr="001926E1">
        <w:rPr>
          <w:rFonts w:ascii="Courier New" w:hAnsi="Courier New" w:cs="Courier New"/>
          <w:lang w:val="en-US"/>
        </w:rPr>
        <w:t>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current-period?   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Figure 1: YANG tree diagram for "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</w:t>
      </w:r>
      <w:proofErr w:type="spellStart"/>
      <w:r w:rsidRPr="001926E1">
        <w:rPr>
          <w:rFonts w:ascii="Courier New" w:hAnsi="Courier New" w:cs="Courier New"/>
          <w:lang w:val="en-US"/>
        </w:rPr>
        <w:t>yp</w:t>
      </w:r>
      <w:proofErr w:type="spellEnd"/>
      <w:r w:rsidRPr="001926E1">
        <w:rPr>
          <w:rFonts w:ascii="Courier New" w:hAnsi="Courier New" w:cs="Courier New"/>
          <w:lang w:val="en-US"/>
        </w:rPr>
        <w:t>-current-period" module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code of the "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</w:t>
      </w:r>
      <w:proofErr w:type="spellStart"/>
      <w:r w:rsidRPr="001926E1">
        <w:rPr>
          <w:rFonts w:ascii="Courier New" w:hAnsi="Courier New" w:cs="Courier New"/>
          <w:lang w:val="en-US"/>
        </w:rPr>
        <w:t>yp</w:t>
      </w:r>
      <w:proofErr w:type="spellEnd"/>
      <w:r w:rsidRPr="001926E1">
        <w:rPr>
          <w:rFonts w:ascii="Courier New" w:hAnsi="Courier New" w:cs="Courier New"/>
          <w:lang w:val="en-US"/>
        </w:rPr>
        <w:t>-current" YANG module is given below.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&lt;CODE BEGINS&gt; file "ietf-yp-current-period@2025-02-21.yang"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module 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</w:t>
      </w:r>
      <w:proofErr w:type="spellStart"/>
      <w:r w:rsidRPr="001926E1">
        <w:rPr>
          <w:rFonts w:ascii="Courier New" w:hAnsi="Courier New" w:cs="Courier New"/>
          <w:lang w:val="en-US"/>
        </w:rPr>
        <w:t>yp</w:t>
      </w:r>
      <w:proofErr w:type="spellEnd"/>
      <w:r w:rsidRPr="001926E1">
        <w:rPr>
          <w:rFonts w:ascii="Courier New" w:hAnsi="Courier New" w:cs="Courier New"/>
          <w:lang w:val="en-US"/>
        </w:rPr>
        <w:t>-current-period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yang-version 1.1;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namespace "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urn:ietf</w:t>
      </w:r>
      <w:proofErr w:type="gramEnd"/>
      <w:r w:rsidRPr="001926E1">
        <w:rPr>
          <w:rFonts w:ascii="Courier New" w:hAnsi="Courier New" w:cs="Courier New"/>
          <w:lang w:val="en-US"/>
        </w:rPr>
        <w:t>:params:xml:ns:yang:ietf-yp-current-period</w:t>
      </w:r>
      <w:proofErr w:type="spellEnd"/>
      <w:r w:rsidRPr="001926E1">
        <w:rPr>
          <w:rFonts w:ascii="Courier New" w:hAnsi="Courier New" w:cs="Courier New"/>
          <w:lang w:val="en-US"/>
        </w:rPr>
        <w:t>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prefix </w:t>
      </w:r>
      <w:proofErr w:type="spellStart"/>
      <w:r w:rsidRPr="001926E1">
        <w:rPr>
          <w:rFonts w:ascii="Courier New" w:hAnsi="Courier New" w:cs="Courier New"/>
          <w:lang w:val="en-US"/>
        </w:rPr>
        <w:t>yp</w:t>
      </w:r>
      <w:proofErr w:type="spellEnd"/>
      <w:r w:rsidRPr="001926E1">
        <w:rPr>
          <w:rFonts w:ascii="Courier New" w:hAnsi="Courier New" w:cs="Courier New"/>
          <w:lang w:val="en-US"/>
        </w:rPr>
        <w:t>-cp;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import 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-subscribed-notifications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prefix </w:t>
      </w:r>
      <w:proofErr w:type="spellStart"/>
      <w:r w:rsidRPr="001926E1">
        <w:rPr>
          <w:rFonts w:ascii="Courier New" w:hAnsi="Courier New" w:cs="Courier New"/>
          <w:lang w:val="en-US"/>
        </w:rPr>
        <w:t>sn</w:t>
      </w:r>
      <w:proofErr w:type="spellEnd"/>
      <w:r w:rsidRPr="001926E1">
        <w:rPr>
          <w:rFonts w:ascii="Courier New" w:hAnsi="Courier New" w:cs="Courier New"/>
          <w:lang w:val="en-US"/>
        </w:rPr>
        <w:t>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reference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"RFC 8639: A YANG Data Model for Subscriptions 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 Event Notifications";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import 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-yang-push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prefix </w:t>
      </w:r>
      <w:proofErr w:type="spellStart"/>
      <w:r w:rsidRPr="001926E1">
        <w:rPr>
          <w:rFonts w:ascii="Courier New" w:hAnsi="Courier New" w:cs="Courier New"/>
          <w:lang w:val="en-US"/>
        </w:rPr>
        <w:t>yp</w:t>
      </w:r>
      <w:proofErr w:type="spellEnd"/>
      <w:r w:rsidRPr="001926E1">
        <w:rPr>
          <w:rFonts w:ascii="Courier New" w:hAnsi="Courier New" w:cs="Courier New"/>
          <w:lang w:val="en-US"/>
        </w:rPr>
        <w:t>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// RFC Ed.: remove revision-date, needed here for </w:t>
      </w:r>
      <w:proofErr w:type="spellStart"/>
      <w:r w:rsidRPr="001926E1">
        <w:rPr>
          <w:rFonts w:ascii="Courier New" w:hAnsi="Courier New" w:cs="Courier New"/>
          <w:lang w:val="en-US"/>
        </w:rPr>
        <w:t>datatracker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// to properly validate the module, because the latest version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// on the server is not the ratified one and validation fails.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revision-date 2019-09-09;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reference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"RFC 8641: Subscriptions to YANG Datastores.";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organization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"IETF OPSAWG (Operations and Management Area) Working Group";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contact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"WG Web:   &lt;https://datatracker.ietf.org/wg/opsawg/&gt;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en-US"/>
        </w:rPr>
        <w:t xml:space="preserve">        </w:t>
      </w:r>
      <w:r w:rsidRPr="001926E1">
        <w:rPr>
          <w:rFonts w:ascii="Courier New" w:hAnsi="Courier New" w:cs="Courier New"/>
          <w:lang w:val="fr-CH"/>
        </w:rPr>
        <w:t xml:space="preserve">WG </w:t>
      </w:r>
      <w:proofErr w:type="gramStart"/>
      <w:r w:rsidRPr="001926E1">
        <w:rPr>
          <w:rFonts w:ascii="Courier New" w:hAnsi="Courier New" w:cs="Courier New"/>
          <w:lang w:val="fr-CH"/>
        </w:rPr>
        <w:t>List:</w:t>
      </w:r>
      <w:proofErr w:type="gramEnd"/>
      <w:r w:rsidRPr="001926E1">
        <w:rPr>
          <w:rFonts w:ascii="Courier New" w:hAnsi="Courier New" w:cs="Courier New"/>
          <w:lang w:val="fr-CH"/>
        </w:rPr>
        <w:t xml:space="preserve">  &lt;mailto:opsawg@ietf.org&gt;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</w:rPr>
        <w:t>December</w:t>
      </w:r>
      <w:proofErr w:type="spellEnd"/>
      <w:r w:rsidRPr="001926E1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1926E1">
        <w:rPr>
          <w:rFonts w:ascii="Courier New" w:hAnsi="Courier New" w:cs="Courier New"/>
          <w:lang w:val="fr-CH"/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</w:rPr>
        <w:t>Page 7]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lastRenderedPageBreak/>
        <w:t xml:space="preserve">Internet-Draft           Telemetry Data </w:t>
      </w:r>
      <w:proofErr w:type="spellStart"/>
      <w:r w:rsidRPr="001926E1">
        <w:rPr>
          <w:rFonts w:ascii="Courier New" w:hAnsi="Courier New" w:cs="Courier New"/>
          <w:lang w:val="fr-CH"/>
        </w:rPr>
        <w:t>Manifest</w:t>
      </w:r>
      <w:proofErr w:type="spellEnd"/>
      <w:r w:rsidRPr="001926E1">
        <w:rPr>
          <w:rFonts w:ascii="Courier New" w:hAnsi="Courier New" w:cs="Courier New"/>
          <w:lang w:val="fr-CH"/>
        </w:rPr>
        <w:t xml:space="preserve">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        </w:t>
      </w:r>
      <w:proofErr w:type="spellStart"/>
      <w:proofErr w:type="gramStart"/>
      <w:r w:rsidRPr="001926E1">
        <w:rPr>
          <w:rFonts w:ascii="Courier New" w:hAnsi="Courier New" w:cs="Courier New"/>
          <w:lang w:val="fr-CH"/>
        </w:rPr>
        <w:t>Author</w:t>
      </w:r>
      <w:proofErr w:type="spellEnd"/>
      <w:r w:rsidRPr="001926E1">
        <w:rPr>
          <w:rFonts w:ascii="Courier New" w:hAnsi="Courier New" w:cs="Courier New"/>
          <w:lang w:val="fr-CH"/>
        </w:rPr>
        <w:t>:</w:t>
      </w:r>
      <w:proofErr w:type="gramEnd"/>
      <w:r w:rsidRPr="001926E1">
        <w:rPr>
          <w:rFonts w:ascii="Courier New" w:hAnsi="Courier New" w:cs="Courier New"/>
          <w:lang w:val="fr-CH"/>
        </w:rPr>
        <w:t xml:space="preserve">   Benoit Claise   &lt;mailto:benoit.claise@huawei.com&gt;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        </w:t>
      </w:r>
      <w:proofErr w:type="spellStart"/>
      <w:proofErr w:type="gramStart"/>
      <w:r w:rsidRPr="001926E1">
        <w:rPr>
          <w:rFonts w:ascii="Courier New" w:hAnsi="Courier New" w:cs="Courier New"/>
          <w:lang w:val="fr-CH"/>
        </w:rPr>
        <w:t>Author</w:t>
      </w:r>
      <w:proofErr w:type="spellEnd"/>
      <w:r w:rsidRPr="001926E1">
        <w:rPr>
          <w:rFonts w:ascii="Courier New" w:hAnsi="Courier New" w:cs="Courier New"/>
          <w:lang w:val="fr-CH"/>
        </w:rPr>
        <w:t>:</w:t>
      </w:r>
      <w:proofErr w:type="gramEnd"/>
      <w:r w:rsidRPr="001926E1">
        <w:rPr>
          <w:rFonts w:ascii="Courier New" w:hAnsi="Courier New" w:cs="Courier New"/>
          <w:lang w:val="fr-CH"/>
        </w:rPr>
        <w:t xml:space="preserve">   Jean Quilbeuf   &lt;mailto:jean.quilbeuf@huawei.com&gt;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fr-CH"/>
        </w:rPr>
        <w:t xml:space="preserve">        </w:t>
      </w:r>
      <w:r w:rsidRPr="001926E1">
        <w:rPr>
          <w:rFonts w:ascii="Courier New" w:hAnsi="Courier New" w:cs="Courier New"/>
          <w:lang w:val="en-US"/>
        </w:rPr>
        <w:t xml:space="preserve">Author:   Diego R. </w:t>
      </w:r>
      <w:proofErr w:type="gramStart"/>
      <w:r w:rsidRPr="001926E1">
        <w:rPr>
          <w:rFonts w:ascii="Courier New" w:hAnsi="Courier New" w:cs="Courier New"/>
          <w:lang w:val="en-US"/>
        </w:rPr>
        <w:t>Lopez  &lt;</w:t>
      </w:r>
      <w:proofErr w:type="gramEnd"/>
      <w:r w:rsidRPr="001926E1">
        <w:rPr>
          <w:rFonts w:ascii="Courier New" w:hAnsi="Courier New" w:cs="Courier New"/>
          <w:lang w:val="en-US"/>
        </w:rPr>
        <w:t>diego.r.lopez@telefonica.com&gt;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Author:   Ignacio Dominguez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&lt;ignacio.dominguezmartinez@telefonica.com&gt;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Author:   Thomas Graf     &lt;thomas.graf@swisscom.com&gt;";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"This module augments 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-subscribed-notification 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-yang-push with the current-period statistics reporting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actual collection period, as opposed to the configured one.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Copyright (c) 2025 IETF Trust and the persons identified as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authors of the code.  All rights reserved.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Redistribution and use in source and binary forms, with 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without modification, is permitted pursuant to, and subject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to the license terms contained in, the Revised BSD License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set forth in Section 4.c of the IETF Trust's Legal Provisions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Relating to IETF Documents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(https://trustee.ietf.org/license-info).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This version of this YANG module is part of RFC XXXX; see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RFC itself for full legal notices.  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revision 2025-02-21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"Initial revision";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reference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"RFC XXXX: A Data Manifest for Contextualized Telemetry Data";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en-US"/>
        </w:rPr>
        <w:t xml:space="preserve">     </w:t>
      </w:r>
      <w:r w:rsidRPr="001926E1">
        <w:rPr>
          <w:rFonts w:ascii="Courier New" w:hAnsi="Courier New" w:cs="Courier New"/>
          <w:lang w:val="fr-CH"/>
        </w:rPr>
        <w:t>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     </w:t>
      </w:r>
      <w:proofErr w:type="gramStart"/>
      <w:r w:rsidRPr="001926E1">
        <w:rPr>
          <w:rFonts w:ascii="Courier New" w:hAnsi="Courier New" w:cs="Courier New"/>
          <w:lang w:val="fr-CH"/>
        </w:rPr>
        <w:t>augment</w:t>
      </w:r>
      <w:proofErr w:type="gramEnd"/>
      <w:r w:rsidRPr="001926E1">
        <w:rPr>
          <w:rFonts w:ascii="Courier New" w:hAnsi="Courier New" w:cs="Courier New"/>
          <w:lang w:val="fr-CH"/>
        </w:rPr>
        <w:t xml:space="preserve"> "/</w:t>
      </w:r>
      <w:proofErr w:type="spellStart"/>
      <w:r w:rsidRPr="001926E1">
        <w:rPr>
          <w:rFonts w:ascii="Courier New" w:hAnsi="Courier New" w:cs="Courier New"/>
          <w:lang w:val="fr-CH"/>
        </w:rPr>
        <w:t>sn:subscriptions</w:t>
      </w:r>
      <w:proofErr w:type="spellEnd"/>
      <w:r w:rsidRPr="001926E1">
        <w:rPr>
          <w:rFonts w:ascii="Courier New" w:hAnsi="Courier New" w:cs="Courier New"/>
          <w:lang w:val="fr-CH"/>
        </w:rPr>
        <w:t>/</w:t>
      </w:r>
      <w:proofErr w:type="spellStart"/>
      <w:r w:rsidRPr="001926E1">
        <w:rPr>
          <w:rFonts w:ascii="Courier New" w:hAnsi="Courier New" w:cs="Courier New"/>
          <w:lang w:val="fr-CH"/>
        </w:rPr>
        <w:t>sn:subscription</w:t>
      </w:r>
      <w:proofErr w:type="spellEnd"/>
      <w:r w:rsidRPr="001926E1">
        <w:rPr>
          <w:rFonts w:ascii="Courier New" w:hAnsi="Courier New" w:cs="Courier New"/>
          <w:lang w:val="fr-CH"/>
        </w:rPr>
        <w:t>"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fr-CH"/>
        </w:rPr>
        <w:t xml:space="preserve">       </w:t>
      </w:r>
      <w:r w:rsidRPr="001926E1">
        <w:rPr>
          <w:rFonts w:ascii="Courier New" w:hAnsi="Courier New" w:cs="Courier New"/>
          <w:lang w:val="en-US"/>
        </w:rPr>
        <w:t>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"Adds current period statistics";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leaf current-period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when </w:t>
      </w:r>
      <w:proofErr w:type="gramStart"/>
      <w:r w:rsidRPr="001926E1">
        <w:rPr>
          <w:rFonts w:ascii="Courier New" w:hAnsi="Courier New" w:cs="Courier New"/>
          <w:lang w:val="en-US"/>
        </w:rPr>
        <w:t>'..</w:t>
      </w:r>
      <w:proofErr w:type="gramEnd"/>
      <w:r w:rsidRPr="001926E1">
        <w:rPr>
          <w:rFonts w:ascii="Courier New" w:hAnsi="Courier New" w:cs="Courier New"/>
          <w:lang w:val="en-US"/>
        </w:rPr>
        <w:t>/</w:t>
      </w:r>
      <w:proofErr w:type="spellStart"/>
      <w:r w:rsidRPr="001926E1">
        <w:rPr>
          <w:rFonts w:ascii="Courier New" w:hAnsi="Courier New" w:cs="Courier New"/>
          <w:lang w:val="en-US"/>
        </w:rPr>
        <w:t>yp:periodic</w:t>
      </w:r>
      <w:proofErr w:type="spellEnd"/>
      <w:r w:rsidRPr="001926E1">
        <w:rPr>
          <w:rFonts w:ascii="Courier New" w:hAnsi="Courier New" w:cs="Courier New"/>
          <w:lang w:val="en-US"/>
        </w:rPr>
        <w:t>';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type 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config false;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"Period during two successive data collections, in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current state. Might differ from the configured period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when the platform might increase the period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automatically when it is overloaded.";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en-US"/>
        </w:rPr>
        <w:t xml:space="preserve">       </w:t>
      </w:r>
      <w:r w:rsidRPr="001926E1">
        <w:rPr>
          <w:rFonts w:ascii="Courier New" w:hAnsi="Courier New" w:cs="Courier New"/>
          <w:lang w:val="fr-CH"/>
        </w:rPr>
        <w:t>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   &lt;CODE ENDS&gt;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fr-CH"/>
        </w:rPr>
        <w:t xml:space="preserve">Claise, et al.          </w:t>
      </w:r>
      <w:r w:rsidRPr="001926E1">
        <w:rPr>
          <w:rFonts w:ascii="Courier New" w:hAnsi="Courier New" w:cs="Courier New"/>
          <w:lang w:val="en-US"/>
        </w:rPr>
        <w:t xml:space="preserve">Expires 13 December 2025             </w:t>
      </w:r>
      <w:proofErr w:type="gramStart"/>
      <w:r w:rsidRPr="001926E1">
        <w:rPr>
          <w:rFonts w:ascii="Courier New" w:hAnsi="Courier New" w:cs="Courier New"/>
          <w:lang w:val="en-US"/>
        </w:rPr>
        <w:t xml:space="preserve">   [</w:t>
      </w:r>
      <w:proofErr w:type="gramEnd"/>
      <w:r w:rsidRPr="001926E1">
        <w:rPr>
          <w:rFonts w:ascii="Courier New" w:hAnsi="Courier New" w:cs="Courier New"/>
          <w:lang w:val="en-US"/>
        </w:rPr>
        <w:t>Page 8]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5.  Platform Manifest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5.1.  Overview of the Model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Figure 2 contains the YANG tree diagram of the "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-platform-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manifest module".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module: 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-platform-manifest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platforms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platform* [id]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id                  string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name?               string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vendor?             string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vendor-pen?         uint32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software-version?   string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software-flavor?    string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</w:t>
      </w:r>
      <w:proofErr w:type="spellStart"/>
      <w:r w:rsidRPr="001926E1">
        <w:rPr>
          <w:rFonts w:ascii="Courier New" w:hAnsi="Courier New" w:cs="Courier New"/>
          <w:lang w:val="en-US"/>
        </w:rPr>
        <w:t>os</w:t>
      </w:r>
      <w:proofErr w:type="spellEnd"/>
      <w:r w:rsidRPr="001926E1">
        <w:rPr>
          <w:rFonts w:ascii="Courier New" w:hAnsi="Courier New" w:cs="Courier New"/>
          <w:lang w:val="en-US"/>
        </w:rPr>
        <w:t>-version?         string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</w:t>
      </w:r>
      <w:proofErr w:type="spellStart"/>
      <w:r w:rsidRPr="001926E1">
        <w:rPr>
          <w:rFonts w:ascii="Courier New" w:hAnsi="Courier New" w:cs="Courier New"/>
          <w:lang w:val="en-US"/>
        </w:rPr>
        <w:t>os</w:t>
      </w:r>
      <w:proofErr w:type="spellEnd"/>
      <w:r w:rsidRPr="001926E1">
        <w:rPr>
          <w:rFonts w:ascii="Courier New" w:hAnsi="Courier New" w:cs="Courier New"/>
          <w:lang w:val="en-US"/>
        </w:rPr>
        <w:t>-type?            string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module-set* [name]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+</w:t>
      </w:r>
      <w:proofErr w:type="gramEnd"/>
      <w:r w:rsidRPr="001926E1">
        <w:rPr>
          <w:rFonts w:ascii="Courier New" w:hAnsi="Courier New" w:cs="Courier New"/>
          <w:lang w:val="en-US"/>
        </w:rPr>
        <w:t>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name                  string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+</w:t>
      </w:r>
      <w:proofErr w:type="gramEnd"/>
      <w:r w:rsidRPr="001926E1">
        <w:rPr>
          <w:rFonts w:ascii="Courier New" w:hAnsi="Courier New" w:cs="Courier New"/>
          <w:lang w:val="en-US"/>
        </w:rPr>
        <w:t>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module* [name]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name         </w:t>
      </w:r>
      <w:proofErr w:type="spellStart"/>
      <w:r w:rsidRPr="001926E1">
        <w:rPr>
          <w:rFonts w:ascii="Courier New" w:hAnsi="Courier New" w:cs="Courier New"/>
          <w:lang w:val="en-US"/>
        </w:rPr>
        <w:t>yang:yang-identifier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revision?    revision-identifier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namespace    </w:t>
      </w:r>
      <w:proofErr w:type="spellStart"/>
      <w:r w:rsidRPr="001926E1">
        <w:rPr>
          <w:rFonts w:ascii="Courier New" w:hAnsi="Courier New" w:cs="Courier New"/>
          <w:lang w:val="en-US"/>
        </w:rPr>
        <w:t>inet:uri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location*    </w:t>
      </w:r>
      <w:proofErr w:type="spellStart"/>
      <w:r w:rsidRPr="001926E1">
        <w:rPr>
          <w:rFonts w:ascii="Courier New" w:hAnsi="Courier New" w:cs="Courier New"/>
          <w:lang w:val="en-US"/>
        </w:rPr>
        <w:t>inet:uri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submodule* [name]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name        </w:t>
      </w:r>
      <w:proofErr w:type="spellStart"/>
      <w:r w:rsidRPr="001926E1">
        <w:rPr>
          <w:rFonts w:ascii="Courier New" w:hAnsi="Courier New" w:cs="Courier New"/>
          <w:lang w:val="en-US"/>
        </w:rPr>
        <w:t>yang:yang-identifier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revision?   revision-identifier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location*   </w:t>
      </w:r>
      <w:proofErr w:type="spellStart"/>
      <w:r w:rsidRPr="001926E1">
        <w:rPr>
          <w:rFonts w:ascii="Courier New" w:hAnsi="Courier New" w:cs="Courier New"/>
          <w:lang w:val="en-US"/>
        </w:rPr>
        <w:t>inet:uri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feature*     </w:t>
      </w:r>
      <w:proofErr w:type="spellStart"/>
      <w:r w:rsidRPr="001926E1">
        <w:rPr>
          <w:rFonts w:ascii="Courier New" w:hAnsi="Courier New" w:cs="Courier New"/>
          <w:lang w:val="en-US"/>
        </w:rPr>
        <w:t>yang:yang-identifier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deviation*   -&gt; ../../module/name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+</w:t>
      </w:r>
      <w:proofErr w:type="gramEnd"/>
      <w:r w:rsidRPr="001926E1">
        <w:rPr>
          <w:rFonts w:ascii="Courier New" w:hAnsi="Courier New" w:cs="Courier New"/>
          <w:lang w:val="en-US"/>
        </w:rPr>
        <w:t>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import-only-module* [name revision]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|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name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yang:yang</w:t>
      </w:r>
      <w:proofErr w:type="gramEnd"/>
      <w:r w:rsidRPr="001926E1">
        <w:rPr>
          <w:rFonts w:ascii="Courier New" w:hAnsi="Courier New" w:cs="Courier New"/>
          <w:lang w:val="en-US"/>
        </w:rPr>
        <w:t>-identifier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|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revision     union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|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namespace    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inet:uri</w:t>
      </w:r>
      <w:proofErr w:type="spellEnd"/>
      <w:proofErr w:type="gram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|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location*    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inet:uri</w:t>
      </w:r>
      <w:proofErr w:type="spellEnd"/>
      <w:proofErr w:type="gram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|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submodule* [name]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|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name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yang:yang</w:t>
      </w:r>
      <w:proofErr w:type="gramEnd"/>
      <w:r w:rsidRPr="001926E1">
        <w:rPr>
          <w:rFonts w:ascii="Courier New" w:hAnsi="Courier New" w:cs="Courier New"/>
          <w:lang w:val="en-US"/>
        </w:rPr>
        <w:t>-identifier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|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revision?   revision-identifier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|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location*   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inet:uri</w:t>
      </w:r>
      <w:proofErr w:type="spellEnd"/>
      <w:proofErr w:type="gram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schema* [name]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+</w:t>
      </w:r>
      <w:proofErr w:type="gramEnd"/>
      <w:r w:rsidRPr="001926E1">
        <w:rPr>
          <w:rFonts w:ascii="Courier New" w:hAnsi="Courier New" w:cs="Courier New"/>
          <w:lang w:val="en-US"/>
        </w:rPr>
        <w:t>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name          string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+</w:t>
      </w:r>
      <w:proofErr w:type="gramEnd"/>
      <w:r w:rsidRPr="001926E1">
        <w:rPr>
          <w:rFonts w:ascii="Courier New" w:hAnsi="Courier New" w:cs="Courier New"/>
          <w:lang w:val="en-US"/>
        </w:rPr>
        <w:t>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module-set*   -&gt; ../../module-set/name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r w:rsidRPr="001926E1">
        <w:rPr>
          <w:rFonts w:ascii="Courier New" w:hAnsi="Courier New" w:cs="Courier New"/>
          <w:lang w:val="it-IT"/>
        </w:rPr>
        <w:t xml:space="preserve">+--ro </w:t>
      </w:r>
      <w:proofErr w:type="spellStart"/>
      <w:r w:rsidRPr="001926E1">
        <w:rPr>
          <w:rFonts w:ascii="Courier New" w:hAnsi="Courier New" w:cs="Courier New"/>
          <w:lang w:val="it-IT"/>
        </w:rPr>
        <w:t>datastore</w:t>
      </w:r>
      <w:proofErr w:type="spellEnd"/>
      <w:r w:rsidRPr="001926E1">
        <w:rPr>
          <w:rFonts w:ascii="Courier New" w:hAnsi="Courier New" w:cs="Courier New"/>
          <w:lang w:val="it-IT"/>
        </w:rPr>
        <w:t>* [name]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              +--ro name      </w:t>
      </w:r>
      <w:proofErr w:type="spellStart"/>
      <w:proofErr w:type="gramStart"/>
      <w:r w:rsidRPr="001926E1">
        <w:rPr>
          <w:rFonts w:ascii="Courier New" w:hAnsi="Courier New" w:cs="Courier New"/>
          <w:lang w:val="it-IT"/>
        </w:rPr>
        <w:t>ds:datastore</w:t>
      </w:r>
      <w:proofErr w:type="gramEnd"/>
      <w:r w:rsidRPr="001926E1">
        <w:rPr>
          <w:rFonts w:ascii="Courier New" w:hAnsi="Courier New" w:cs="Courier New"/>
          <w:lang w:val="it-IT"/>
        </w:rPr>
        <w:t>-ref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              +--ro schema    -&gt;</w:t>
      </w:r>
      <w:proofErr w:type="gramStart"/>
      <w:r w:rsidRPr="001926E1">
        <w:rPr>
          <w:rFonts w:ascii="Courier New" w:hAnsi="Courier New" w:cs="Courier New"/>
          <w:lang w:val="it-IT"/>
        </w:rPr>
        <w:t xml:space="preserve"> ..</w:t>
      </w:r>
      <w:proofErr w:type="gramEnd"/>
      <w:r w:rsidRPr="001926E1">
        <w:rPr>
          <w:rFonts w:ascii="Courier New" w:hAnsi="Courier New" w:cs="Courier New"/>
          <w:lang w:val="it-IT"/>
        </w:rPr>
        <w:t>/../schema/name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       Figure 2: YANG </w:t>
      </w:r>
      <w:proofErr w:type="spellStart"/>
      <w:r w:rsidRPr="001926E1">
        <w:rPr>
          <w:rFonts w:ascii="Courier New" w:hAnsi="Courier New" w:cs="Courier New"/>
          <w:lang w:val="it-IT"/>
        </w:rPr>
        <w:t>tree</w:t>
      </w:r>
      <w:proofErr w:type="spellEnd"/>
      <w:r w:rsidRPr="001926E1">
        <w:rPr>
          <w:rFonts w:ascii="Courier New" w:hAnsi="Courier New" w:cs="Courier New"/>
          <w:lang w:val="it-IT"/>
        </w:rPr>
        <w:t xml:space="preserve"> </w:t>
      </w:r>
      <w:proofErr w:type="spellStart"/>
      <w:r w:rsidRPr="001926E1">
        <w:rPr>
          <w:rFonts w:ascii="Courier New" w:hAnsi="Courier New" w:cs="Courier New"/>
          <w:lang w:val="it-IT"/>
        </w:rPr>
        <w:t>diagram</w:t>
      </w:r>
      <w:proofErr w:type="spellEnd"/>
      <w:r w:rsidRPr="001926E1">
        <w:rPr>
          <w:rFonts w:ascii="Courier New" w:hAnsi="Courier New" w:cs="Courier New"/>
          <w:lang w:val="it-IT"/>
        </w:rPr>
        <w:t xml:space="preserve"> for </w:t>
      </w:r>
      <w:proofErr w:type="spellStart"/>
      <w:r w:rsidRPr="001926E1">
        <w:rPr>
          <w:rFonts w:ascii="Courier New" w:hAnsi="Courier New" w:cs="Courier New"/>
          <w:lang w:val="it-IT"/>
        </w:rPr>
        <w:t>ietf-platform-manifest</w:t>
      </w:r>
      <w:proofErr w:type="spellEnd"/>
      <w:r w:rsidRPr="001926E1">
        <w:rPr>
          <w:rFonts w:ascii="Courier New" w:hAnsi="Courier New" w:cs="Courier New"/>
          <w:lang w:val="it-IT"/>
        </w:rPr>
        <w:t xml:space="preserve"> </w:t>
      </w:r>
      <w:proofErr w:type="spellStart"/>
      <w:r w:rsidRPr="001926E1">
        <w:rPr>
          <w:rFonts w:ascii="Courier New" w:hAnsi="Courier New" w:cs="Courier New"/>
          <w:lang w:val="it-IT"/>
        </w:rPr>
        <w:t>module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Claise, et al.          </w:t>
      </w:r>
      <w:proofErr w:type="spellStart"/>
      <w:r w:rsidRPr="001926E1">
        <w:rPr>
          <w:rFonts w:ascii="Courier New" w:hAnsi="Courier New" w:cs="Courier New"/>
          <w:lang w:val="it-IT"/>
        </w:rPr>
        <w:t>Expires</w:t>
      </w:r>
      <w:proofErr w:type="spellEnd"/>
      <w:r w:rsidRPr="001926E1">
        <w:rPr>
          <w:rFonts w:ascii="Courier New" w:hAnsi="Courier New" w:cs="Courier New"/>
          <w:lang w:val="it-IT"/>
        </w:rPr>
        <w:t xml:space="preserve"> 13 </w:t>
      </w:r>
      <w:proofErr w:type="spellStart"/>
      <w:r w:rsidRPr="001926E1">
        <w:rPr>
          <w:rFonts w:ascii="Courier New" w:hAnsi="Courier New" w:cs="Courier New"/>
          <w:lang w:val="it-IT"/>
        </w:rPr>
        <w:t>December</w:t>
      </w:r>
      <w:proofErr w:type="spellEnd"/>
      <w:r w:rsidRPr="001926E1">
        <w:rPr>
          <w:rFonts w:ascii="Courier New" w:hAnsi="Courier New" w:cs="Courier New"/>
          <w:lang w:val="it-IT"/>
        </w:rPr>
        <w:t xml:space="preserve"> 2025             </w:t>
      </w:r>
      <w:proofErr w:type="gramStart"/>
      <w:r w:rsidRPr="001926E1">
        <w:rPr>
          <w:rFonts w:ascii="Courier New" w:hAnsi="Courier New" w:cs="Courier New"/>
          <w:lang w:val="it-IT"/>
        </w:rPr>
        <w:t xml:space="preserve">   [</w:t>
      </w:r>
      <w:proofErr w:type="gramEnd"/>
      <w:r w:rsidRPr="001926E1">
        <w:rPr>
          <w:rFonts w:ascii="Courier New" w:hAnsi="Courier New" w:cs="Courier New"/>
          <w:lang w:val="it-IT"/>
        </w:rPr>
        <w:t>Page 9]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lastRenderedPageBreak/>
        <w:t xml:space="preserve">Internet-Draft           Telemetry Data </w:t>
      </w:r>
      <w:proofErr w:type="spellStart"/>
      <w:r w:rsidRPr="001926E1">
        <w:rPr>
          <w:rFonts w:ascii="Courier New" w:hAnsi="Courier New" w:cs="Courier New"/>
          <w:lang w:val="it-IT"/>
        </w:rPr>
        <w:t>Manifest</w:t>
      </w:r>
      <w:proofErr w:type="spellEnd"/>
      <w:r w:rsidRPr="001926E1">
        <w:rPr>
          <w:rFonts w:ascii="Courier New" w:hAnsi="Courier New" w:cs="Courier New"/>
          <w:lang w:val="it-IT"/>
        </w:rPr>
        <w:t xml:space="preserve">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it-IT"/>
        </w:rPr>
        <w:t xml:space="preserve">   </w:t>
      </w:r>
      <w:r w:rsidRPr="001926E1">
        <w:rPr>
          <w:rFonts w:ascii="Courier New" w:hAnsi="Courier New" w:cs="Courier New"/>
          <w:lang w:val="en-US"/>
        </w:rPr>
        <w:t>The YANG module contains a list of platform manifests (in 'platforms/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platform'), indexed by the identifier of the platform.  That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identifier should be defined by the network manager so that each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platform emitting </w:t>
      </w:r>
      <w:del w:id="30" w:author="Graf Thomas, INI-NET-VNC-E2E" w:date="2025-06-14T07:41:00Z">
        <w:r w:rsidRPr="001926E1" w:rsidDel="003B638F">
          <w:rPr>
            <w:rFonts w:ascii="Courier New" w:hAnsi="Courier New" w:cs="Courier New"/>
            <w:lang w:val="en-US"/>
          </w:rPr>
          <w:delText xml:space="preserve">telemetry </w:delText>
        </w:r>
      </w:del>
      <w:ins w:id="31" w:author="Graf Thomas, INI-NET-VNC-E2E" w:date="2025-06-14T07:41:00Z">
        <w:r w:rsidR="003B638F">
          <w:rPr>
            <w:rFonts w:ascii="Courier New" w:hAnsi="Courier New" w:cs="Courier New"/>
            <w:lang w:val="en-US"/>
          </w:rPr>
          <w:t>Network Telemetry</w:t>
        </w:r>
        <w:r w:rsidR="003B638F" w:rsidRPr="001926E1">
          <w:rPr>
            <w:rFonts w:ascii="Courier New" w:hAnsi="Courier New" w:cs="Courier New"/>
            <w:lang w:val="en-US"/>
          </w:rPr>
          <w:t xml:space="preserve"> </w:t>
        </w:r>
      </w:ins>
      <w:r w:rsidRPr="001926E1">
        <w:rPr>
          <w:rFonts w:ascii="Courier New" w:hAnsi="Courier New" w:cs="Courier New"/>
          <w:lang w:val="en-US"/>
        </w:rPr>
        <w:t>has a unique identifier.  There are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several documents about managing the inventory of the network, e.g.,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-ivy-network-inventory-yang].  The platform identifier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should be the same as the identifier used in inventories or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'</w:t>
      </w:r>
      <w:proofErr w:type="gramStart"/>
      <w:r w:rsidRPr="001926E1">
        <w:rPr>
          <w:rFonts w:ascii="Courier New" w:hAnsi="Courier New" w:cs="Courier New"/>
          <w:lang w:val="en-US"/>
        </w:rPr>
        <w:t>node</w:t>
      </w:r>
      <w:proofErr w:type="gramEnd"/>
      <w:r w:rsidRPr="001926E1">
        <w:rPr>
          <w:rFonts w:ascii="Courier New" w:hAnsi="Courier New" w:cs="Courier New"/>
          <w:lang w:val="en-US"/>
        </w:rPr>
        <w:t>-id' in [RFC8345].  As an example, the identifier could be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'</w:t>
      </w:r>
      <w:proofErr w:type="spellStart"/>
      <w:r w:rsidRPr="001926E1">
        <w:rPr>
          <w:rFonts w:ascii="Courier New" w:hAnsi="Courier New" w:cs="Courier New"/>
          <w:lang w:val="en-US"/>
        </w:rPr>
        <w:t>sysName</w:t>
      </w:r>
      <w:proofErr w:type="spellEnd"/>
      <w:r w:rsidRPr="001926E1">
        <w:rPr>
          <w:rFonts w:ascii="Courier New" w:hAnsi="Courier New" w:cs="Courier New"/>
          <w:lang w:val="en-US"/>
        </w:rPr>
        <w:t>' from [RFC3418].  The scope of the "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-platform-manifest"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module is the scope of the data collection, i.e., a given network,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</w:t>
      </w:r>
      <w:proofErr w:type="gramStart"/>
      <w:r w:rsidRPr="001926E1">
        <w:rPr>
          <w:rFonts w:ascii="Courier New" w:hAnsi="Courier New" w:cs="Courier New"/>
          <w:lang w:val="en-US"/>
        </w:rPr>
        <w:t>therefore</w:t>
      </w:r>
      <w:proofErr w:type="gramEnd"/>
      <w:r w:rsidRPr="001926E1">
        <w:rPr>
          <w:rFonts w:ascii="Courier New" w:hAnsi="Courier New" w:cs="Courier New"/>
          <w:lang w:val="en-US"/>
        </w:rPr>
        <w:t xml:space="preserve"> it contains a collection of platform manifests, as opposed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to the device scope, which would contain a single platform manifest.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platform manifest is characterized by a set of parameters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('name', 'software-version', 'software-flavor', '</w:t>
      </w:r>
      <w:proofErr w:type="spellStart"/>
      <w:r w:rsidRPr="001926E1">
        <w:rPr>
          <w:rFonts w:ascii="Courier New" w:hAnsi="Courier New" w:cs="Courier New"/>
          <w:lang w:val="en-US"/>
        </w:rPr>
        <w:t>os</w:t>
      </w:r>
      <w:proofErr w:type="spellEnd"/>
      <w:r w:rsidRPr="001926E1">
        <w:rPr>
          <w:rFonts w:ascii="Courier New" w:hAnsi="Courier New" w:cs="Courier New"/>
          <w:lang w:val="en-US"/>
        </w:rPr>
        <w:t>-version', 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'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os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-type') that are aligned with the YANG Catalog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D.clacla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-</w:t>
      </w:r>
      <w:proofErr w:type="spellStart"/>
      <w:r w:rsidRPr="001926E1">
        <w:rPr>
          <w:rFonts w:ascii="Courier New" w:hAnsi="Courier New" w:cs="Courier New"/>
          <w:lang w:val="en-US"/>
        </w:rPr>
        <w:t>netmod</w:t>
      </w:r>
      <w:proofErr w:type="spellEnd"/>
      <w:r w:rsidRPr="001926E1">
        <w:rPr>
          <w:rFonts w:ascii="Courier New" w:hAnsi="Courier New" w:cs="Courier New"/>
          <w:lang w:val="en-US"/>
        </w:rPr>
        <w:t>-model-catalog] so that the YANG Catalog could be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used to retrieve the YANG modules a posteriori.  The vendor of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platform can be identified via its name 'vendor' or its PEN number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'</w:t>
      </w:r>
      <w:proofErr w:type="gramStart"/>
      <w:r w:rsidRPr="001926E1">
        <w:rPr>
          <w:rFonts w:ascii="Courier New" w:hAnsi="Courier New" w:cs="Courier New"/>
          <w:lang w:val="en-US"/>
        </w:rPr>
        <w:t>vendor</w:t>
      </w:r>
      <w:proofErr w:type="gramEnd"/>
      <w:r w:rsidRPr="001926E1">
        <w:rPr>
          <w:rFonts w:ascii="Courier New" w:hAnsi="Courier New" w:cs="Courier New"/>
          <w:lang w:val="en-US"/>
        </w:rPr>
        <w:t>-pen', as described in [RFC9371].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platform manifest also includes the contents of the YANG Library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[RFC8525].  That module set is particularly useful to retrieve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YANG modules associated to a subscription by analyzing the </w:t>
      </w:r>
      <w:proofErr w:type="spellStart"/>
      <w:r w:rsidRPr="001926E1">
        <w:rPr>
          <w:rFonts w:ascii="Courier New" w:hAnsi="Courier New" w:cs="Courier New"/>
          <w:lang w:val="en-US"/>
        </w:rPr>
        <w:t>xpath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filters or the subtree filters.  </w:t>
      </w:r>
      <w:proofErr w:type="spellStart"/>
      <w:r w:rsidRPr="001926E1">
        <w:rPr>
          <w:rFonts w:ascii="Courier New" w:hAnsi="Courier New" w:cs="Courier New"/>
          <w:lang w:val="en-US"/>
        </w:rPr>
        <w:t>Xpath</w:t>
      </w:r>
      <w:proofErr w:type="spellEnd"/>
      <w:r w:rsidRPr="001926E1">
        <w:rPr>
          <w:rFonts w:ascii="Courier New" w:hAnsi="Courier New" w:cs="Courier New"/>
          <w:lang w:val="en-US"/>
        </w:rPr>
        <w:t xml:space="preserve"> filters are based on module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names (see [RFC8639], description of leaf 'stream-</w:t>
      </w:r>
      <w:proofErr w:type="spellStart"/>
      <w:r w:rsidRPr="001926E1">
        <w:rPr>
          <w:rFonts w:ascii="Courier New" w:hAnsi="Courier New" w:cs="Courier New"/>
          <w:lang w:val="en-US"/>
        </w:rPr>
        <w:t>xpath</w:t>
      </w:r>
      <w:proofErr w:type="spellEnd"/>
      <w:r w:rsidRPr="001926E1">
        <w:rPr>
          <w:rFonts w:ascii="Courier New" w:hAnsi="Courier New" w:cs="Courier New"/>
          <w:lang w:val="en-US"/>
        </w:rPr>
        <w:t>-filter', page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45).  Subtree filters are based on namespaces.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5.2.  "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ietf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-platform-manifest" YANG module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This section defines the "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-platform-manifest" YANG module.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&lt;CODE BEGINS&gt; file "ietf-platform-manifest@2025-02-21.yang"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module 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-platform-manifest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yang-version 1.1;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namespace "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urn:ietf</w:t>
      </w:r>
      <w:proofErr w:type="gramEnd"/>
      <w:r w:rsidRPr="001926E1">
        <w:rPr>
          <w:rFonts w:ascii="Courier New" w:hAnsi="Courier New" w:cs="Courier New"/>
          <w:lang w:val="en-US"/>
        </w:rPr>
        <w:t>:params:xml:ns:yang:ietf-platform-manifest</w:t>
      </w:r>
      <w:proofErr w:type="spellEnd"/>
      <w:r w:rsidRPr="001926E1">
        <w:rPr>
          <w:rFonts w:ascii="Courier New" w:hAnsi="Courier New" w:cs="Courier New"/>
          <w:lang w:val="en-US"/>
        </w:rPr>
        <w:t>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prefix p-mf;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import 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-yang-library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prefix </w:t>
      </w:r>
      <w:proofErr w:type="spellStart"/>
      <w:r w:rsidRPr="001926E1">
        <w:rPr>
          <w:rFonts w:ascii="Courier New" w:hAnsi="Courier New" w:cs="Courier New"/>
          <w:lang w:val="en-US"/>
        </w:rPr>
        <w:t>yanglib</w:t>
      </w:r>
      <w:proofErr w:type="spellEnd"/>
      <w:r w:rsidRPr="001926E1">
        <w:rPr>
          <w:rFonts w:ascii="Courier New" w:hAnsi="Courier New" w:cs="Courier New"/>
          <w:lang w:val="en-US"/>
        </w:rPr>
        <w:t>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reference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"RFC8525: YANG Library";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organization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"IETF OPSAWG (Operations and Management Area) Working Group";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contact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"WG Web:   &lt;https://datatracker.ietf.org/wg/opsawg/&gt;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</w:rPr>
        <w:t>December</w:t>
      </w:r>
      <w:proofErr w:type="spellEnd"/>
      <w:r w:rsidRPr="001926E1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</w:rPr>
        <w:t>Page 10]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WG List:  &lt;mailto:opsawg@ietf.org&gt;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Author:   Benoit Claise   &lt;mailto:benoit.claise@huawei.com&gt;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926E1">
        <w:rPr>
          <w:rFonts w:ascii="Courier New" w:hAnsi="Courier New" w:cs="Courier New"/>
          <w:lang w:val="fr-CH"/>
        </w:rPr>
        <w:t>Author</w:t>
      </w:r>
      <w:proofErr w:type="spellEnd"/>
      <w:r w:rsidRPr="001926E1">
        <w:rPr>
          <w:rFonts w:ascii="Courier New" w:hAnsi="Courier New" w:cs="Courier New"/>
          <w:lang w:val="fr-CH"/>
        </w:rPr>
        <w:t>:</w:t>
      </w:r>
      <w:proofErr w:type="gramEnd"/>
      <w:r w:rsidRPr="001926E1">
        <w:rPr>
          <w:rFonts w:ascii="Courier New" w:hAnsi="Courier New" w:cs="Courier New"/>
          <w:lang w:val="fr-CH"/>
        </w:rPr>
        <w:t xml:space="preserve">   Jean Quilbeuf   &lt;mailto:jean.quilbeuf@huawei.com&gt;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fr-CH"/>
        </w:rPr>
        <w:t xml:space="preserve">        </w:t>
      </w:r>
      <w:r w:rsidRPr="001926E1">
        <w:rPr>
          <w:rFonts w:ascii="Courier New" w:hAnsi="Courier New" w:cs="Courier New"/>
          <w:lang w:val="en-US"/>
        </w:rPr>
        <w:t xml:space="preserve">Author:   Diego R. </w:t>
      </w:r>
      <w:proofErr w:type="gramStart"/>
      <w:r w:rsidRPr="001926E1">
        <w:rPr>
          <w:rFonts w:ascii="Courier New" w:hAnsi="Courier New" w:cs="Courier New"/>
          <w:lang w:val="en-US"/>
        </w:rPr>
        <w:t>Lopez  &lt;</w:t>
      </w:r>
      <w:proofErr w:type="gramEnd"/>
      <w:r w:rsidRPr="001926E1">
        <w:rPr>
          <w:rFonts w:ascii="Courier New" w:hAnsi="Courier New" w:cs="Courier New"/>
          <w:lang w:val="en-US"/>
        </w:rPr>
        <w:t>diego.r.lopez@telefonica.com&gt;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Author:   Ignacio Dominguez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          &lt;ignacio.dominguezmartinez@telefonica.com&gt;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Author:   Thomas Graf     &lt;thomas.graf@swisscom.com&gt;";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"This module describes the platform information to be used as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context of data collection from a given network element.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contents of this model must be streamed along with the 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streamed from the network element so that the platform context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of the data collection can be retrieved later.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The data content of this model should not change except 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upgrade or patching of the device.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Copyright (c) 2025 IETF Trust and the persons identified as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authors of the code.  All rights reserved.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Redistribution and use in source and binary forms, with 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without modification, is permitted pursuant to, and subject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to the license terms contained in, the Revised BSD License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set forth in Section 4.c of the IETF Trust's Legal Provisions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Relating to IETF Documents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(https://trustee.ietf.org/license-info).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This version of this YANG module is part of RFC XXXX; see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RFC itself for full legal notices.  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revision 2025-02-21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"Initial revision";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reference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"RFC XXXX: A Data Manifest for Contextualized Telemetry Data";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grouping platform-details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"This grouping contains the information about a particular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platform, as stored in the YANG catalog.";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leaf name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type string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length "</w:t>
      </w:r>
      <w:proofErr w:type="gramStart"/>
      <w:r w:rsidRPr="001926E1">
        <w:rPr>
          <w:rFonts w:ascii="Courier New" w:hAnsi="Courier New" w:cs="Courier New"/>
          <w:lang w:val="en-US"/>
        </w:rPr>
        <w:t>1..</w:t>
      </w:r>
      <w:proofErr w:type="gramEnd"/>
      <w:r w:rsidRPr="001926E1">
        <w:rPr>
          <w:rFonts w:ascii="Courier New" w:hAnsi="Courier New" w:cs="Courier New"/>
          <w:lang w:val="en-US"/>
        </w:rPr>
        <w:t>1023";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"Model of the platform from which data is collected.";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en-US"/>
        </w:rPr>
        <w:t xml:space="preserve">       </w:t>
      </w:r>
      <w:r w:rsidRPr="001926E1">
        <w:rPr>
          <w:rFonts w:ascii="Courier New" w:hAnsi="Courier New" w:cs="Courier New"/>
          <w:lang w:val="fr-CH"/>
        </w:rPr>
        <w:t>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       </w:t>
      </w:r>
      <w:proofErr w:type="spellStart"/>
      <w:proofErr w:type="gramStart"/>
      <w:r w:rsidRPr="001926E1">
        <w:rPr>
          <w:rFonts w:ascii="Courier New" w:hAnsi="Courier New" w:cs="Courier New"/>
          <w:lang w:val="fr-CH"/>
        </w:rPr>
        <w:t>leaf</w:t>
      </w:r>
      <w:proofErr w:type="spellEnd"/>
      <w:proofErr w:type="gramEnd"/>
      <w:r w:rsidRPr="001926E1">
        <w:rPr>
          <w:rFonts w:ascii="Courier New" w:hAnsi="Courier New" w:cs="Courier New"/>
          <w:lang w:val="fr-CH"/>
        </w:rPr>
        <w:t xml:space="preserve"> </w:t>
      </w:r>
      <w:proofErr w:type="spellStart"/>
      <w:r w:rsidRPr="001926E1">
        <w:rPr>
          <w:rFonts w:ascii="Courier New" w:hAnsi="Courier New" w:cs="Courier New"/>
          <w:lang w:val="fr-CH"/>
        </w:rPr>
        <w:t>vendor</w:t>
      </w:r>
      <w:proofErr w:type="spellEnd"/>
      <w:r w:rsidRPr="001926E1">
        <w:rPr>
          <w:rFonts w:ascii="Courier New" w:hAnsi="Courier New" w:cs="Courier New"/>
          <w:lang w:val="fr-CH"/>
        </w:rPr>
        <w:t xml:space="preserve">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fr-CH"/>
        </w:rPr>
        <w:t xml:space="preserve">Claise, et al.          </w:t>
      </w:r>
      <w:r w:rsidRPr="001926E1">
        <w:rPr>
          <w:rFonts w:ascii="Courier New" w:hAnsi="Courier New" w:cs="Courier New"/>
          <w:lang w:val="en-US"/>
        </w:rPr>
        <w:t xml:space="preserve">Expires 13 December 2025            </w:t>
      </w:r>
      <w:proofErr w:type="gramStart"/>
      <w:r w:rsidRPr="001926E1">
        <w:rPr>
          <w:rFonts w:ascii="Courier New" w:hAnsi="Courier New" w:cs="Courier New"/>
          <w:lang w:val="en-US"/>
        </w:rPr>
        <w:t xml:space="preserve">   [</w:t>
      </w:r>
      <w:proofErr w:type="gramEnd"/>
      <w:r w:rsidRPr="001926E1">
        <w:rPr>
          <w:rFonts w:ascii="Courier New" w:hAnsi="Courier New" w:cs="Courier New"/>
          <w:lang w:val="en-US"/>
        </w:rPr>
        <w:t>Page 11]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type string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length "</w:t>
      </w:r>
      <w:proofErr w:type="gramStart"/>
      <w:r w:rsidRPr="001926E1">
        <w:rPr>
          <w:rFonts w:ascii="Courier New" w:hAnsi="Courier New" w:cs="Courier New"/>
          <w:lang w:val="en-US"/>
        </w:rPr>
        <w:t>1..</w:t>
      </w:r>
      <w:proofErr w:type="gramEnd"/>
      <w:r w:rsidRPr="001926E1">
        <w:rPr>
          <w:rFonts w:ascii="Courier New" w:hAnsi="Courier New" w:cs="Courier New"/>
          <w:lang w:val="en-US"/>
        </w:rPr>
        <w:t>1023";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"Organization that implements that platform.";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leaf vendor-pen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type uint32;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"Vendor's registered Private Enterprise Number";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reference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"RFC9371: Registration Procedures for Private Enterprise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Numbers (PENs)";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leaf software-version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type string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length "</w:t>
      </w:r>
      <w:proofErr w:type="gramStart"/>
      <w:r w:rsidRPr="001926E1">
        <w:rPr>
          <w:rFonts w:ascii="Courier New" w:hAnsi="Courier New" w:cs="Courier New"/>
          <w:lang w:val="en-US"/>
        </w:rPr>
        <w:t>1..</w:t>
      </w:r>
      <w:proofErr w:type="gramEnd"/>
      <w:r w:rsidRPr="001926E1">
        <w:rPr>
          <w:rFonts w:ascii="Courier New" w:hAnsi="Courier New" w:cs="Courier New"/>
          <w:lang w:val="en-US"/>
        </w:rPr>
        <w:t>1023";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"Name of the version of software. With respect to most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network device appliances, this will be the operating system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version. But for other YANG module implementation, this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would be a version of appliance software. Ultimately, this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should correspond to a version string that will be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recognizable by the consumers of the platform.";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leaf software-flavor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type string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length "</w:t>
      </w:r>
      <w:proofErr w:type="gramStart"/>
      <w:r w:rsidRPr="001926E1">
        <w:rPr>
          <w:rFonts w:ascii="Courier New" w:hAnsi="Courier New" w:cs="Courier New"/>
          <w:lang w:val="en-US"/>
        </w:rPr>
        <w:t>1..</w:t>
      </w:r>
      <w:proofErr w:type="gramEnd"/>
      <w:r w:rsidRPr="001926E1">
        <w:rPr>
          <w:rFonts w:ascii="Courier New" w:hAnsi="Courier New" w:cs="Courier New"/>
          <w:lang w:val="en-US"/>
        </w:rPr>
        <w:t>1023";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"A variation of a specific version where YANG model support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may be different.  Depending on the vendor, this could be 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license, additional software component, or a feature set.";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leaf </w:t>
      </w:r>
      <w:proofErr w:type="spellStart"/>
      <w:r w:rsidRPr="001926E1">
        <w:rPr>
          <w:rFonts w:ascii="Courier New" w:hAnsi="Courier New" w:cs="Courier New"/>
          <w:lang w:val="en-US"/>
        </w:rPr>
        <w:t>os</w:t>
      </w:r>
      <w:proofErr w:type="spellEnd"/>
      <w:r w:rsidRPr="001926E1">
        <w:rPr>
          <w:rFonts w:ascii="Courier New" w:hAnsi="Courier New" w:cs="Courier New"/>
          <w:lang w:val="en-US"/>
        </w:rPr>
        <w:t>-version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type string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length "</w:t>
      </w:r>
      <w:proofErr w:type="gramStart"/>
      <w:r w:rsidRPr="001926E1">
        <w:rPr>
          <w:rFonts w:ascii="Courier New" w:hAnsi="Courier New" w:cs="Courier New"/>
          <w:lang w:val="en-US"/>
        </w:rPr>
        <w:t>1..</w:t>
      </w:r>
      <w:proofErr w:type="gramEnd"/>
      <w:r w:rsidRPr="001926E1">
        <w:rPr>
          <w:rFonts w:ascii="Courier New" w:hAnsi="Courier New" w:cs="Courier New"/>
          <w:lang w:val="en-US"/>
        </w:rPr>
        <w:t>1023";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"Version of the operating system using this module. This 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primarily useful if the software implementing the module 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an application that requires a specific operating system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version.";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leaf </w:t>
      </w:r>
      <w:proofErr w:type="spellStart"/>
      <w:r w:rsidRPr="001926E1">
        <w:rPr>
          <w:rFonts w:ascii="Courier New" w:hAnsi="Courier New" w:cs="Courier New"/>
          <w:lang w:val="en-US"/>
        </w:rPr>
        <w:t>os</w:t>
      </w:r>
      <w:proofErr w:type="spellEnd"/>
      <w:r w:rsidRPr="001926E1">
        <w:rPr>
          <w:rFonts w:ascii="Courier New" w:hAnsi="Courier New" w:cs="Courier New"/>
          <w:lang w:val="en-US"/>
        </w:rPr>
        <w:t>-type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type string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1926E1">
        <w:rPr>
          <w:rFonts w:ascii="Courier New" w:hAnsi="Courier New" w:cs="Courier New"/>
          <w:lang w:val="fr-CH"/>
        </w:rPr>
        <w:t>length</w:t>
      </w:r>
      <w:proofErr w:type="spellEnd"/>
      <w:proofErr w:type="gramEnd"/>
      <w:r w:rsidRPr="001926E1">
        <w:rPr>
          <w:rFonts w:ascii="Courier New" w:hAnsi="Courier New" w:cs="Courier New"/>
          <w:lang w:val="fr-CH"/>
        </w:rPr>
        <w:t xml:space="preserve"> "1..1023";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</w:rPr>
        <w:t>December</w:t>
      </w:r>
      <w:proofErr w:type="spellEnd"/>
      <w:r w:rsidRPr="001926E1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</w:rPr>
        <w:t>Page 12]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"Type of the operating system using this module. This 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primarily useful if the software implementing the module 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an application that requires a specific operating system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type.";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container platforms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config false;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"Top container including all platforms in scope. If this model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is hosted on a single device, it should contain a single entry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in the list. At the network level, it should contain an entry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for every monitored platform.";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list platform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key "id";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"Contains information about the platform that allows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identifying and understanding the individual data collection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information.";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leaf id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type string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length "</w:t>
      </w:r>
      <w:proofErr w:type="gramStart"/>
      <w:r w:rsidRPr="001926E1">
        <w:rPr>
          <w:rFonts w:ascii="Courier New" w:hAnsi="Courier New" w:cs="Courier New"/>
          <w:lang w:val="en-US"/>
        </w:rPr>
        <w:t>1..</w:t>
      </w:r>
      <w:proofErr w:type="gramEnd"/>
      <w:r w:rsidRPr="001926E1">
        <w:rPr>
          <w:rFonts w:ascii="Courier New" w:hAnsi="Courier New" w:cs="Courier New"/>
          <w:lang w:val="en-US"/>
        </w:rPr>
        <w:t>1023";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"Identifies a given platform on the network, for instance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the '</w:t>
      </w:r>
      <w:proofErr w:type="spellStart"/>
      <w:r w:rsidRPr="001926E1">
        <w:rPr>
          <w:rFonts w:ascii="Courier New" w:hAnsi="Courier New" w:cs="Courier New"/>
          <w:lang w:val="en-US"/>
        </w:rPr>
        <w:t>sysName</w:t>
      </w:r>
      <w:proofErr w:type="spellEnd"/>
      <w:r w:rsidRPr="001926E1">
        <w:rPr>
          <w:rFonts w:ascii="Courier New" w:hAnsi="Courier New" w:cs="Courier New"/>
          <w:lang w:val="en-US"/>
        </w:rPr>
        <w:t xml:space="preserve">' of the platform. The 'id' </w:t>
      </w:r>
      <w:proofErr w:type="gramStart"/>
      <w:r w:rsidRPr="001926E1">
        <w:rPr>
          <w:rFonts w:ascii="Courier New" w:hAnsi="Courier New" w:cs="Courier New"/>
          <w:lang w:val="en-US"/>
        </w:rPr>
        <w:t>has to</w:t>
      </w:r>
      <w:proofErr w:type="gramEnd"/>
      <w:r w:rsidRPr="001926E1">
        <w:rPr>
          <w:rFonts w:ascii="Courier New" w:hAnsi="Courier New" w:cs="Courier New"/>
          <w:lang w:val="en-US"/>
        </w:rPr>
        <w:t xml:space="preserve"> be unique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within the network scope at every point in time. The same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id can point to different platform if they are not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simultaneously part of the network, e.g., when a device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associated to a particular id is replaced.";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uses platform-details;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uses 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yanglib:yang</w:t>
      </w:r>
      <w:proofErr w:type="gramEnd"/>
      <w:r w:rsidRPr="001926E1">
        <w:rPr>
          <w:rFonts w:ascii="Courier New" w:hAnsi="Courier New" w:cs="Courier New"/>
          <w:lang w:val="en-US"/>
        </w:rPr>
        <w:t>-library-parameters</w:t>
      </w:r>
      <w:proofErr w:type="spellEnd"/>
      <w:r w:rsidRPr="001926E1">
        <w:rPr>
          <w:rFonts w:ascii="Courier New" w:hAnsi="Courier New" w:cs="Courier New"/>
          <w:lang w:val="en-US"/>
        </w:rPr>
        <w:t>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en-US"/>
        </w:rPr>
        <w:t xml:space="preserve">       </w:t>
      </w:r>
      <w:r w:rsidRPr="001926E1">
        <w:rPr>
          <w:rFonts w:ascii="Courier New" w:hAnsi="Courier New" w:cs="Courier New"/>
          <w:lang w:val="fr-CH"/>
        </w:rPr>
        <w:t>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   &lt;CODE ENDS&gt;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6.  Data Collection </w:t>
      </w:r>
      <w:proofErr w:type="spellStart"/>
      <w:r w:rsidRPr="001926E1">
        <w:rPr>
          <w:rFonts w:ascii="Courier New" w:hAnsi="Courier New" w:cs="Courier New"/>
          <w:lang w:val="fr-CH"/>
        </w:rPr>
        <w:t>Manifest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fr-CH"/>
        </w:rPr>
        <w:t xml:space="preserve">   </w:t>
      </w:r>
      <w:r w:rsidRPr="001926E1">
        <w:rPr>
          <w:rFonts w:ascii="Courier New" w:hAnsi="Courier New" w:cs="Courier New"/>
          <w:lang w:val="en-US"/>
        </w:rPr>
        <w:t>This section is non-normative.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</w:rPr>
        <w:t>December</w:t>
      </w:r>
      <w:proofErr w:type="spellEnd"/>
      <w:r w:rsidRPr="001926E1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</w:rPr>
        <w:t>Page 13]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6.1.  Overview of the Model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Figure 3 contains the YANG tree diagram [RFC8340] of the "example-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collection-manifest" module.  The module relies upon the YANG Schema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mount [RFC8528] to reuse existing YANG modules describing the current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data collection status.  This module is an example, i.e. non-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normative, as YANG Schema mount does not support design-time schema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mount.  Appendix C explains how the YANG tree is obtained.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module: example-collection-manifest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data-collections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+--</w:t>
      </w:r>
      <w:proofErr w:type="spellStart"/>
      <w:r w:rsidRPr="001926E1">
        <w:rPr>
          <w:rFonts w:ascii="Courier New" w:hAnsi="Courier New" w:cs="Courier New"/>
          <w:lang w:val="en-US"/>
        </w:rPr>
        <w:t>mp</w:t>
      </w:r>
      <w:proofErr w:type="spellEnd"/>
      <w:r w:rsidRPr="001926E1">
        <w:rPr>
          <w:rFonts w:ascii="Courier New" w:hAnsi="Courier New" w:cs="Courier New"/>
          <w:lang w:val="en-US"/>
        </w:rPr>
        <w:t xml:space="preserve"> data-collection* [platform-id]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platform-id    -&gt; /</w:t>
      </w:r>
      <w:proofErr w:type="spellStart"/>
      <w:r w:rsidRPr="001926E1">
        <w:rPr>
          <w:rFonts w:ascii="Courier New" w:hAnsi="Courier New" w:cs="Courier New"/>
          <w:lang w:val="en-US"/>
        </w:rPr>
        <w:t>p-</w:t>
      </w:r>
      <w:proofErr w:type="gramStart"/>
      <w:r w:rsidRPr="001926E1">
        <w:rPr>
          <w:rFonts w:ascii="Courier New" w:hAnsi="Courier New" w:cs="Courier New"/>
          <w:lang w:val="en-US"/>
        </w:rPr>
        <w:t>mf:platforms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/</w:t>
      </w:r>
      <w:proofErr w:type="spellStart"/>
      <w:r w:rsidRPr="001926E1">
        <w:rPr>
          <w:rFonts w:ascii="Courier New" w:hAnsi="Courier New" w:cs="Courier New"/>
          <w:lang w:val="en-US"/>
        </w:rPr>
        <w:t>p-mf:platform</w:t>
      </w:r>
      <w:proofErr w:type="spellEnd"/>
      <w:r w:rsidRPr="001926E1">
        <w:rPr>
          <w:rFonts w:ascii="Courier New" w:hAnsi="Courier New" w:cs="Courier New"/>
          <w:lang w:val="en-US"/>
        </w:rPr>
        <w:t>/</w:t>
      </w:r>
      <w:proofErr w:type="spellStart"/>
      <w:r w:rsidRPr="001926E1">
        <w:rPr>
          <w:rFonts w:ascii="Courier New" w:hAnsi="Courier New" w:cs="Courier New"/>
          <w:lang w:val="en-US"/>
        </w:rPr>
        <w:t>p-mf:id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streams/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+</w:t>
      </w:r>
      <w:proofErr w:type="gramEnd"/>
      <w:r w:rsidRPr="001926E1">
        <w:rPr>
          <w:rFonts w:ascii="Courier New" w:hAnsi="Courier New" w:cs="Courier New"/>
          <w:lang w:val="en-US"/>
        </w:rPr>
        <w:t>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stream* [name]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|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name           string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|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description?   string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filters/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+</w:t>
      </w:r>
      <w:proofErr w:type="gramEnd"/>
      <w:r w:rsidRPr="001926E1">
        <w:rPr>
          <w:rFonts w:ascii="Courier New" w:hAnsi="Courier New" w:cs="Courier New"/>
          <w:lang w:val="en-US"/>
        </w:rPr>
        <w:t>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stream-filter* [name]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name             string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(filter-spec)?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   +--:(stream-subtree-filter)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   +--:(stream-</w:t>
      </w:r>
      <w:proofErr w:type="spellStart"/>
      <w:r w:rsidRPr="001926E1">
        <w:rPr>
          <w:rFonts w:ascii="Courier New" w:hAnsi="Courier New" w:cs="Courier New"/>
          <w:lang w:val="en-US"/>
        </w:rPr>
        <w:t>xpath</w:t>
      </w:r>
      <w:proofErr w:type="spellEnd"/>
      <w:r w:rsidRPr="001926E1">
        <w:rPr>
          <w:rFonts w:ascii="Courier New" w:hAnsi="Courier New" w:cs="Courier New"/>
          <w:lang w:val="en-US"/>
        </w:rPr>
        <w:t>-filter)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stream-</w:t>
      </w:r>
      <w:proofErr w:type="spellStart"/>
      <w:r w:rsidRPr="001926E1">
        <w:rPr>
          <w:rFonts w:ascii="Courier New" w:hAnsi="Courier New" w:cs="Courier New"/>
          <w:lang w:val="en-US"/>
        </w:rPr>
        <w:t>xpath</w:t>
      </w:r>
      <w:proofErr w:type="spellEnd"/>
      <w:r w:rsidRPr="001926E1">
        <w:rPr>
          <w:rFonts w:ascii="Courier New" w:hAnsi="Courier New" w:cs="Courier New"/>
          <w:lang w:val="en-US"/>
        </w:rPr>
        <w:t xml:space="preserve">-filter?   </w:t>
      </w:r>
      <w:proofErr w:type="gramStart"/>
      <w:r w:rsidRPr="001926E1">
        <w:rPr>
          <w:rFonts w:ascii="Courier New" w:hAnsi="Courier New" w:cs="Courier New"/>
          <w:lang w:val="en-US"/>
        </w:rPr>
        <w:t>yang:xpath</w:t>
      </w:r>
      <w:proofErr w:type="gramEnd"/>
      <w:r w:rsidRPr="001926E1">
        <w:rPr>
          <w:rFonts w:ascii="Courier New" w:hAnsi="Courier New" w:cs="Courier New"/>
          <w:lang w:val="en-US"/>
        </w:rPr>
        <w:t>1.0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              {</w:t>
      </w:r>
      <w:proofErr w:type="spellStart"/>
      <w:r w:rsidRPr="001926E1">
        <w:rPr>
          <w:rFonts w:ascii="Courier New" w:hAnsi="Courier New" w:cs="Courier New"/>
          <w:lang w:val="en-US"/>
        </w:rPr>
        <w:t>xpath</w:t>
      </w:r>
      <w:proofErr w:type="spellEnd"/>
      <w:r w:rsidRPr="001926E1">
        <w:rPr>
          <w:rFonts w:ascii="Courier New" w:hAnsi="Courier New" w:cs="Courier New"/>
          <w:lang w:val="en-US"/>
        </w:rPr>
        <w:t>}?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926E1">
        <w:rPr>
          <w:rFonts w:ascii="Courier New" w:hAnsi="Courier New" w:cs="Courier New"/>
          <w:lang w:val="en-US"/>
        </w:rPr>
        <w:t>|  +</w:t>
      </w:r>
      <w:proofErr w:type="gramEnd"/>
      <w:r w:rsidRPr="001926E1">
        <w:rPr>
          <w:rFonts w:ascii="Courier New" w:hAnsi="Courier New" w:cs="Courier New"/>
          <w:lang w:val="en-US"/>
        </w:rPr>
        <w:t>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selection-filter* [filter-id]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r w:rsidRPr="001926E1">
        <w:rPr>
          <w:rFonts w:ascii="Courier New" w:hAnsi="Courier New" w:cs="Courier New"/>
          <w:lang w:val="it-IT"/>
        </w:rPr>
        <w:t xml:space="preserve">|     +--ro filter-id        </w:t>
      </w:r>
      <w:proofErr w:type="spellStart"/>
      <w:r w:rsidRPr="001926E1">
        <w:rPr>
          <w:rFonts w:ascii="Courier New" w:hAnsi="Courier New" w:cs="Courier New"/>
          <w:lang w:val="it-IT"/>
        </w:rPr>
        <w:t>string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           |     +--ro (filter-</w:t>
      </w:r>
      <w:proofErr w:type="spellStart"/>
      <w:r w:rsidRPr="001926E1">
        <w:rPr>
          <w:rFonts w:ascii="Courier New" w:hAnsi="Courier New" w:cs="Courier New"/>
          <w:lang w:val="it-IT"/>
        </w:rPr>
        <w:t>spec</w:t>
      </w:r>
      <w:proofErr w:type="spellEnd"/>
      <w:r w:rsidRPr="001926E1">
        <w:rPr>
          <w:rFonts w:ascii="Courier New" w:hAnsi="Courier New" w:cs="Courier New"/>
          <w:lang w:val="it-IT"/>
        </w:rPr>
        <w:t>)?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           |        +--:(</w:t>
      </w:r>
      <w:proofErr w:type="spellStart"/>
      <w:r w:rsidRPr="001926E1">
        <w:rPr>
          <w:rFonts w:ascii="Courier New" w:hAnsi="Courier New" w:cs="Courier New"/>
          <w:lang w:val="it-IT"/>
        </w:rPr>
        <w:t>datastore</w:t>
      </w:r>
      <w:proofErr w:type="spellEnd"/>
      <w:r w:rsidRPr="001926E1">
        <w:rPr>
          <w:rFonts w:ascii="Courier New" w:hAnsi="Courier New" w:cs="Courier New"/>
          <w:lang w:val="it-IT"/>
        </w:rPr>
        <w:t>-</w:t>
      </w:r>
      <w:proofErr w:type="spellStart"/>
      <w:r w:rsidRPr="001926E1">
        <w:rPr>
          <w:rFonts w:ascii="Courier New" w:hAnsi="Courier New" w:cs="Courier New"/>
          <w:lang w:val="it-IT"/>
        </w:rPr>
        <w:t>subtree</w:t>
      </w:r>
      <w:proofErr w:type="spellEnd"/>
      <w:r w:rsidRPr="001926E1">
        <w:rPr>
          <w:rFonts w:ascii="Courier New" w:hAnsi="Courier New" w:cs="Courier New"/>
          <w:lang w:val="it-IT"/>
        </w:rPr>
        <w:t>-filter)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           |        +--:(</w:t>
      </w:r>
      <w:proofErr w:type="spellStart"/>
      <w:r w:rsidRPr="001926E1">
        <w:rPr>
          <w:rFonts w:ascii="Courier New" w:hAnsi="Courier New" w:cs="Courier New"/>
          <w:lang w:val="it-IT"/>
        </w:rPr>
        <w:t>datastore</w:t>
      </w:r>
      <w:proofErr w:type="spellEnd"/>
      <w:r w:rsidRPr="001926E1">
        <w:rPr>
          <w:rFonts w:ascii="Courier New" w:hAnsi="Courier New" w:cs="Courier New"/>
          <w:lang w:val="it-IT"/>
        </w:rPr>
        <w:t>-</w:t>
      </w:r>
      <w:proofErr w:type="spellStart"/>
      <w:r w:rsidRPr="001926E1">
        <w:rPr>
          <w:rFonts w:ascii="Courier New" w:hAnsi="Courier New" w:cs="Courier New"/>
          <w:lang w:val="it-IT"/>
        </w:rPr>
        <w:t>xpath</w:t>
      </w:r>
      <w:proofErr w:type="spellEnd"/>
      <w:r w:rsidRPr="001926E1">
        <w:rPr>
          <w:rFonts w:ascii="Courier New" w:hAnsi="Courier New" w:cs="Courier New"/>
          <w:lang w:val="it-IT"/>
        </w:rPr>
        <w:t>-filter)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           |           +--ro </w:t>
      </w:r>
      <w:proofErr w:type="spellStart"/>
      <w:r w:rsidRPr="001926E1">
        <w:rPr>
          <w:rFonts w:ascii="Courier New" w:hAnsi="Courier New" w:cs="Courier New"/>
          <w:lang w:val="it-IT"/>
        </w:rPr>
        <w:t>datastore</w:t>
      </w:r>
      <w:proofErr w:type="spellEnd"/>
      <w:r w:rsidRPr="001926E1">
        <w:rPr>
          <w:rFonts w:ascii="Courier New" w:hAnsi="Courier New" w:cs="Courier New"/>
          <w:lang w:val="it-IT"/>
        </w:rPr>
        <w:t>-</w:t>
      </w:r>
      <w:proofErr w:type="spellStart"/>
      <w:r w:rsidRPr="001926E1">
        <w:rPr>
          <w:rFonts w:ascii="Courier New" w:hAnsi="Courier New" w:cs="Courier New"/>
          <w:lang w:val="it-IT"/>
        </w:rPr>
        <w:t>xpath</w:t>
      </w:r>
      <w:proofErr w:type="spellEnd"/>
      <w:r w:rsidRPr="001926E1">
        <w:rPr>
          <w:rFonts w:ascii="Courier New" w:hAnsi="Courier New" w:cs="Courier New"/>
          <w:lang w:val="it-IT"/>
        </w:rPr>
        <w:t xml:space="preserve">-filter?   </w:t>
      </w:r>
      <w:proofErr w:type="gramStart"/>
      <w:r w:rsidRPr="001926E1">
        <w:rPr>
          <w:rFonts w:ascii="Courier New" w:hAnsi="Courier New" w:cs="Courier New"/>
          <w:lang w:val="it-IT"/>
        </w:rPr>
        <w:t>yang:xpath</w:t>
      </w:r>
      <w:proofErr w:type="gramEnd"/>
      <w:r w:rsidRPr="001926E1">
        <w:rPr>
          <w:rFonts w:ascii="Courier New" w:hAnsi="Courier New" w:cs="Courier New"/>
          <w:lang w:val="it-IT"/>
        </w:rPr>
        <w:t>1.0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           |                </w:t>
      </w:r>
      <w:proofErr w:type="gramStart"/>
      <w:r w:rsidRPr="001926E1">
        <w:rPr>
          <w:rFonts w:ascii="Courier New" w:hAnsi="Courier New" w:cs="Courier New"/>
          <w:lang w:val="it-IT"/>
        </w:rPr>
        <w:t xml:space="preserve">   {</w:t>
      </w:r>
      <w:proofErr w:type="spellStart"/>
      <w:proofErr w:type="gramEnd"/>
      <w:r w:rsidRPr="001926E1">
        <w:rPr>
          <w:rFonts w:ascii="Courier New" w:hAnsi="Courier New" w:cs="Courier New"/>
          <w:lang w:val="it-IT"/>
        </w:rPr>
        <w:t>sn:xpath</w:t>
      </w:r>
      <w:proofErr w:type="spellEnd"/>
      <w:r w:rsidRPr="001926E1">
        <w:rPr>
          <w:rFonts w:ascii="Courier New" w:hAnsi="Courier New" w:cs="Courier New"/>
          <w:lang w:val="it-IT"/>
        </w:rPr>
        <w:t>}?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it-IT"/>
        </w:rPr>
        <w:t xml:space="preserve">           </w:t>
      </w:r>
      <w:r w:rsidRPr="001926E1">
        <w:rPr>
          <w:rFonts w:ascii="Courier New" w:hAnsi="Courier New" w:cs="Courier New"/>
          <w:lang w:val="en-US"/>
        </w:rPr>
        <w:t>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subscriptions/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subscription* [id]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id                  subscription-id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(target)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en-US"/>
        </w:rPr>
        <w:t>|  +</w:t>
      </w:r>
      <w:proofErr w:type="gramEnd"/>
      <w:r w:rsidRPr="001926E1">
        <w:rPr>
          <w:rFonts w:ascii="Courier New" w:hAnsi="Courier New" w:cs="Courier New"/>
          <w:lang w:val="en-US"/>
        </w:rPr>
        <w:t>--:(stream)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(stream-filter)?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|  +--:(by-reference)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|  |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stream-filter-name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|  |          stream-filter-ref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|  +--:(within-subscription)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|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(filter-spec)?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|        +--:(stream-subtree-filter)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|        +--:(stream-</w:t>
      </w:r>
      <w:proofErr w:type="spellStart"/>
      <w:r w:rsidRPr="001926E1">
        <w:rPr>
          <w:rFonts w:ascii="Courier New" w:hAnsi="Courier New" w:cs="Courier New"/>
          <w:lang w:val="en-US"/>
        </w:rPr>
        <w:t>xpath</w:t>
      </w:r>
      <w:proofErr w:type="spellEnd"/>
      <w:r w:rsidRPr="001926E1">
        <w:rPr>
          <w:rFonts w:ascii="Courier New" w:hAnsi="Courier New" w:cs="Courier New"/>
          <w:lang w:val="en-US"/>
        </w:rPr>
        <w:t>-filter)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|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stream-</w:t>
      </w:r>
      <w:proofErr w:type="spellStart"/>
      <w:r w:rsidRPr="001926E1">
        <w:rPr>
          <w:rFonts w:ascii="Courier New" w:hAnsi="Courier New" w:cs="Courier New"/>
          <w:lang w:val="en-US"/>
        </w:rPr>
        <w:t>xpath</w:t>
      </w:r>
      <w:proofErr w:type="spellEnd"/>
      <w:r w:rsidRPr="001926E1">
        <w:rPr>
          <w:rFonts w:ascii="Courier New" w:hAnsi="Courier New" w:cs="Courier New"/>
          <w:lang w:val="en-US"/>
        </w:rPr>
        <w:t>-filter?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|                   yang:xpath1.0 {</w:t>
      </w:r>
      <w:proofErr w:type="spellStart"/>
      <w:r w:rsidRPr="001926E1">
        <w:rPr>
          <w:rFonts w:ascii="Courier New" w:hAnsi="Courier New" w:cs="Courier New"/>
          <w:lang w:val="en-US"/>
        </w:rPr>
        <w:t>xpath</w:t>
      </w:r>
      <w:proofErr w:type="spellEnd"/>
      <w:r w:rsidRPr="001926E1">
        <w:rPr>
          <w:rFonts w:ascii="Courier New" w:hAnsi="Courier New" w:cs="Courier New"/>
          <w:lang w:val="en-US"/>
        </w:rPr>
        <w:t>}?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stream             stream-ref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</w:rPr>
        <w:t>December</w:t>
      </w:r>
      <w:proofErr w:type="spellEnd"/>
      <w:r w:rsidRPr="001926E1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</w:rPr>
        <w:t>Page 14]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lastRenderedPageBreak/>
        <w:t xml:space="preserve">Internet-Draft           Telemetry Data </w:t>
      </w:r>
      <w:proofErr w:type="spellStart"/>
      <w:r w:rsidRPr="001926E1">
        <w:rPr>
          <w:rFonts w:ascii="Courier New" w:hAnsi="Courier New" w:cs="Courier New"/>
          <w:lang w:val="it-IT"/>
        </w:rPr>
        <w:t>Manifest</w:t>
      </w:r>
      <w:proofErr w:type="spellEnd"/>
      <w:r w:rsidRPr="001926E1">
        <w:rPr>
          <w:rFonts w:ascii="Courier New" w:hAnsi="Courier New" w:cs="Courier New"/>
          <w:lang w:val="it-IT"/>
        </w:rPr>
        <w:t xml:space="preserve">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it-IT"/>
        </w:rPr>
        <w:t>|  +</w:t>
      </w:r>
      <w:proofErr w:type="gramEnd"/>
      <w:r w:rsidRPr="001926E1">
        <w:rPr>
          <w:rFonts w:ascii="Courier New" w:hAnsi="Courier New" w:cs="Courier New"/>
          <w:lang w:val="it-IT"/>
        </w:rPr>
        <w:t>--:(</w:t>
      </w:r>
      <w:proofErr w:type="spellStart"/>
      <w:r w:rsidRPr="001926E1">
        <w:rPr>
          <w:rFonts w:ascii="Courier New" w:hAnsi="Courier New" w:cs="Courier New"/>
          <w:lang w:val="it-IT"/>
        </w:rPr>
        <w:t>datastore</w:t>
      </w:r>
      <w:proofErr w:type="spellEnd"/>
      <w:r w:rsidRPr="001926E1">
        <w:rPr>
          <w:rFonts w:ascii="Courier New" w:hAnsi="Courier New" w:cs="Courier New"/>
          <w:lang w:val="it-IT"/>
        </w:rPr>
        <w:t>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                |     +--ro </w:t>
      </w:r>
      <w:proofErr w:type="spellStart"/>
      <w:r w:rsidRPr="001926E1">
        <w:rPr>
          <w:rFonts w:ascii="Courier New" w:hAnsi="Courier New" w:cs="Courier New"/>
          <w:lang w:val="it-IT"/>
        </w:rPr>
        <w:t>datastore</w:t>
      </w:r>
      <w:proofErr w:type="spellEnd"/>
      <w:r w:rsidRPr="001926E1">
        <w:rPr>
          <w:rFonts w:ascii="Courier New" w:hAnsi="Courier New" w:cs="Courier New"/>
          <w:lang w:val="it-IT"/>
        </w:rPr>
        <w:t xml:space="preserve">             </w:t>
      </w:r>
      <w:proofErr w:type="spellStart"/>
      <w:r w:rsidRPr="001926E1">
        <w:rPr>
          <w:rFonts w:ascii="Courier New" w:hAnsi="Courier New" w:cs="Courier New"/>
          <w:lang w:val="it-IT"/>
        </w:rPr>
        <w:t>identityref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it-IT"/>
        </w:rPr>
        <w:t xml:space="preserve">                </w:t>
      </w:r>
      <w:r w:rsidRPr="001926E1">
        <w:rPr>
          <w:rFonts w:ascii="Courier New" w:hAnsi="Courier New" w:cs="Courier New"/>
          <w:lang w:val="en-US"/>
        </w:rPr>
        <w:t>|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(selection-filter)?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|        +--:(by-reference)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|        </w:t>
      </w:r>
      <w:proofErr w:type="gramStart"/>
      <w:r w:rsidRPr="001926E1">
        <w:rPr>
          <w:rFonts w:ascii="Courier New" w:hAnsi="Courier New" w:cs="Courier New"/>
          <w:lang w:val="en-US"/>
        </w:rPr>
        <w:t>|  +</w:t>
      </w:r>
      <w:proofErr w:type="gramEnd"/>
      <w:r w:rsidRPr="001926E1">
        <w:rPr>
          <w:rFonts w:ascii="Courier New" w:hAnsi="Courier New" w:cs="Courier New"/>
          <w:lang w:val="en-US"/>
        </w:rPr>
        <w:t>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selection-filter-ref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|        |          selection-filter-ref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|        +--:(within-subscription)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|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(filter-spec)?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r w:rsidRPr="001926E1">
        <w:rPr>
          <w:rFonts w:ascii="Courier New" w:hAnsi="Courier New" w:cs="Courier New"/>
          <w:lang w:val="it-IT"/>
        </w:rPr>
        <w:t>|              +--:(</w:t>
      </w:r>
      <w:proofErr w:type="spellStart"/>
      <w:r w:rsidRPr="001926E1">
        <w:rPr>
          <w:rFonts w:ascii="Courier New" w:hAnsi="Courier New" w:cs="Courier New"/>
          <w:lang w:val="it-IT"/>
        </w:rPr>
        <w:t>datastore</w:t>
      </w:r>
      <w:proofErr w:type="spellEnd"/>
      <w:r w:rsidRPr="001926E1">
        <w:rPr>
          <w:rFonts w:ascii="Courier New" w:hAnsi="Courier New" w:cs="Courier New"/>
          <w:lang w:val="it-IT"/>
        </w:rPr>
        <w:t>-</w:t>
      </w:r>
      <w:proofErr w:type="spellStart"/>
      <w:r w:rsidRPr="001926E1">
        <w:rPr>
          <w:rFonts w:ascii="Courier New" w:hAnsi="Courier New" w:cs="Courier New"/>
          <w:lang w:val="it-IT"/>
        </w:rPr>
        <w:t>subtree</w:t>
      </w:r>
      <w:proofErr w:type="spellEnd"/>
      <w:r w:rsidRPr="001926E1">
        <w:rPr>
          <w:rFonts w:ascii="Courier New" w:hAnsi="Courier New" w:cs="Courier New"/>
          <w:lang w:val="it-IT"/>
        </w:rPr>
        <w:t>-filter)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                |              +--:(</w:t>
      </w:r>
      <w:proofErr w:type="spellStart"/>
      <w:r w:rsidRPr="001926E1">
        <w:rPr>
          <w:rFonts w:ascii="Courier New" w:hAnsi="Courier New" w:cs="Courier New"/>
          <w:lang w:val="it-IT"/>
        </w:rPr>
        <w:t>datastore</w:t>
      </w:r>
      <w:proofErr w:type="spellEnd"/>
      <w:r w:rsidRPr="001926E1">
        <w:rPr>
          <w:rFonts w:ascii="Courier New" w:hAnsi="Courier New" w:cs="Courier New"/>
          <w:lang w:val="it-IT"/>
        </w:rPr>
        <w:t>-</w:t>
      </w:r>
      <w:proofErr w:type="spellStart"/>
      <w:r w:rsidRPr="001926E1">
        <w:rPr>
          <w:rFonts w:ascii="Courier New" w:hAnsi="Courier New" w:cs="Courier New"/>
          <w:lang w:val="it-IT"/>
        </w:rPr>
        <w:t>xpath</w:t>
      </w:r>
      <w:proofErr w:type="spellEnd"/>
      <w:r w:rsidRPr="001926E1">
        <w:rPr>
          <w:rFonts w:ascii="Courier New" w:hAnsi="Courier New" w:cs="Courier New"/>
          <w:lang w:val="it-IT"/>
        </w:rPr>
        <w:t>-filter)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                |                 +--ro </w:t>
      </w:r>
      <w:proofErr w:type="spellStart"/>
      <w:r w:rsidRPr="001926E1">
        <w:rPr>
          <w:rFonts w:ascii="Courier New" w:hAnsi="Courier New" w:cs="Courier New"/>
          <w:lang w:val="it-IT"/>
        </w:rPr>
        <w:t>datastore</w:t>
      </w:r>
      <w:proofErr w:type="spellEnd"/>
      <w:r w:rsidRPr="001926E1">
        <w:rPr>
          <w:rFonts w:ascii="Courier New" w:hAnsi="Courier New" w:cs="Courier New"/>
          <w:lang w:val="it-IT"/>
        </w:rPr>
        <w:t>-</w:t>
      </w:r>
      <w:proofErr w:type="spellStart"/>
      <w:r w:rsidRPr="001926E1">
        <w:rPr>
          <w:rFonts w:ascii="Courier New" w:hAnsi="Courier New" w:cs="Courier New"/>
          <w:lang w:val="it-IT"/>
        </w:rPr>
        <w:t>xpath</w:t>
      </w:r>
      <w:proofErr w:type="spellEnd"/>
      <w:r w:rsidRPr="001926E1">
        <w:rPr>
          <w:rFonts w:ascii="Courier New" w:hAnsi="Courier New" w:cs="Courier New"/>
          <w:lang w:val="it-IT"/>
        </w:rPr>
        <w:t>-filter?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it-IT"/>
        </w:rPr>
        <w:t xml:space="preserve">                </w:t>
      </w:r>
      <w:r w:rsidRPr="001926E1">
        <w:rPr>
          <w:rFonts w:ascii="Courier New" w:hAnsi="Courier New" w:cs="Courier New"/>
          <w:lang w:val="en-US"/>
        </w:rPr>
        <w:t xml:space="preserve">|                         </w:t>
      </w:r>
      <w:proofErr w:type="gramStart"/>
      <w:r w:rsidRPr="001926E1">
        <w:rPr>
          <w:rFonts w:ascii="Courier New" w:hAnsi="Courier New" w:cs="Courier New"/>
          <w:lang w:val="en-US"/>
        </w:rPr>
        <w:t>yang:xpath</w:t>
      </w:r>
      <w:proofErr w:type="gramEnd"/>
      <w:r w:rsidRPr="001926E1">
        <w:rPr>
          <w:rFonts w:ascii="Courier New" w:hAnsi="Courier New" w:cs="Courier New"/>
          <w:lang w:val="en-US"/>
        </w:rPr>
        <w:t>1.0 {</w:t>
      </w:r>
      <w:proofErr w:type="spellStart"/>
      <w:r w:rsidRPr="001926E1">
        <w:rPr>
          <w:rFonts w:ascii="Courier New" w:hAnsi="Courier New" w:cs="Courier New"/>
          <w:lang w:val="en-US"/>
        </w:rPr>
        <w:t>sn:xpath</w:t>
      </w:r>
      <w:proofErr w:type="spellEnd"/>
      <w:r w:rsidRPr="001926E1">
        <w:rPr>
          <w:rFonts w:ascii="Courier New" w:hAnsi="Courier New" w:cs="Courier New"/>
          <w:lang w:val="en-US"/>
        </w:rPr>
        <w:t>}?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stop-time?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yang:date</w:t>
      </w:r>
      <w:proofErr w:type="gramEnd"/>
      <w:r w:rsidRPr="001926E1">
        <w:rPr>
          <w:rFonts w:ascii="Courier New" w:hAnsi="Courier New" w:cs="Courier New"/>
          <w:lang w:val="en-US"/>
        </w:rPr>
        <w:t>-and-time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encoding?           encoding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receivers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en-US"/>
        </w:rPr>
        <w:t>|  +</w:t>
      </w:r>
      <w:proofErr w:type="gramEnd"/>
      <w:r w:rsidRPr="001926E1">
        <w:rPr>
          <w:rFonts w:ascii="Courier New" w:hAnsi="Courier New" w:cs="Courier New"/>
          <w:lang w:val="en-US"/>
        </w:rPr>
        <w:t>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receiver* [name]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|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name                      string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|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sent-event-records?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|     |       </w:t>
      </w:r>
      <w:proofErr w:type="gramStart"/>
      <w:r w:rsidRPr="001926E1">
        <w:rPr>
          <w:rFonts w:ascii="Courier New" w:hAnsi="Courier New" w:cs="Courier New"/>
          <w:lang w:val="en-US"/>
        </w:rPr>
        <w:t>yang:zero</w:t>
      </w:r>
      <w:proofErr w:type="gramEnd"/>
      <w:r w:rsidRPr="001926E1">
        <w:rPr>
          <w:rFonts w:ascii="Courier New" w:hAnsi="Courier New" w:cs="Courier New"/>
          <w:lang w:val="en-US"/>
        </w:rPr>
        <w:t>-based-counter64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|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excluded-event-records?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|     |       </w:t>
      </w:r>
      <w:proofErr w:type="gramStart"/>
      <w:r w:rsidRPr="001926E1">
        <w:rPr>
          <w:rFonts w:ascii="Courier New" w:hAnsi="Courier New" w:cs="Courier New"/>
          <w:lang w:val="en-US"/>
        </w:rPr>
        <w:t>yang:zero</w:t>
      </w:r>
      <w:proofErr w:type="gramEnd"/>
      <w:r w:rsidRPr="001926E1">
        <w:rPr>
          <w:rFonts w:ascii="Courier New" w:hAnsi="Courier New" w:cs="Courier New"/>
          <w:lang w:val="en-US"/>
        </w:rPr>
        <w:t>-based-counter64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|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state                     enumeration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r w:rsidRPr="001926E1">
        <w:rPr>
          <w:rFonts w:ascii="Courier New" w:hAnsi="Courier New" w:cs="Courier New"/>
          <w:lang w:val="it-IT"/>
        </w:rPr>
        <w:t>+--ro (update-trigger)?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it-IT"/>
        </w:rPr>
        <w:t>|  +</w:t>
      </w:r>
      <w:proofErr w:type="gramEnd"/>
      <w:r w:rsidRPr="001926E1">
        <w:rPr>
          <w:rFonts w:ascii="Courier New" w:hAnsi="Courier New" w:cs="Courier New"/>
          <w:lang w:val="it-IT"/>
        </w:rPr>
        <w:t>--:(</w:t>
      </w:r>
      <w:proofErr w:type="spellStart"/>
      <w:r w:rsidRPr="001926E1">
        <w:rPr>
          <w:rFonts w:ascii="Courier New" w:hAnsi="Courier New" w:cs="Courier New"/>
          <w:lang w:val="it-IT"/>
        </w:rPr>
        <w:t>periodic</w:t>
      </w:r>
      <w:proofErr w:type="spellEnd"/>
      <w:r w:rsidRPr="001926E1">
        <w:rPr>
          <w:rFonts w:ascii="Courier New" w:hAnsi="Courier New" w:cs="Courier New"/>
          <w:lang w:val="it-IT"/>
        </w:rPr>
        <w:t>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</w:rPr>
      </w:pPr>
      <w:r w:rsidRPr="001926E1">
        <w:rPr>
          <w:rFonts w:ascii="Courier New" w:hAnsi="Courier New" w:cs="Courier New"/>
          <w:lang w:val="it-IT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it-IT"/>
        </w:rPr>
        <w:t>|  |</w:t>
      </w:r>
      <w:proofErr w:type="gramEnd"/>
      <w:r w:rsidRPr="001926E1">
        <w:rPr>
          <w:rFonts w:ascii="Courier New" w:hAnsi="Courier New" w:cs="Courier New"/>
          <w:lang w:val="it-IT"/>
        </w:rPr>
        <w:t xml:space="preserve">  +--ro </w:t>
      </w:r>
      <w:proofErr w:type="spellStart"/>
      <w:r w:rsidRPr="001926E1">
        <w:rPr>
          <w:rFonts w:ascii="Courier New" w:hAnsi="Courier New" w:cs="Courier New"/>
          <w:lang w:val="it-IT"/>
        </w:rPr>
        <w:t>periodic</w:t>
      </w:r>
      <w:proofErr w:type="spellEnd"/>
      <w:r w:rsidRPr="001926E1">
        <w:rPr>
          <w:rFonts w:ascii="Courier New" w:hAnsi="Courier New" w:cs="Courier New"/>
          <w:lang w:val="it-IT"/>
        </w:rPr>
        <w:t>!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it-IT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period         </w:t>
      </w:r>
      <w:proofErr w:type="spellStart"/>
      <w:r w:rsidRPr="001926E1">
        <w:rPr>
          <w:rFonts w:ascii="Courier New" w:hAnsi="Courier New" w:cs="Courier New"/>
          <w:lang w:val="en-US"/>
        </w:rPr>
        <w:t>centiseconds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en-US"/>
        </w:rPr>
        <w:t>|  |</w:t>
      </w:r>
      <w:proofErr w:type="gramEnd"/>
      <w:r w:rsidRPr="001926E1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anchor-time?   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yang:date</w:t>
      </w:r>
      <w:proofErr w:type="gramEnd"/>
      <w:r w:rsidRPr="001926E1">
        <w:rPr>
          <w:rFonts w:ascii="Courier New" w:hAnsi="Courier New" w:cs="Courier New"/>
          <w:lang w:val="en-US"/>
        </w:rPr>
        <w:t>-and-time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926E1">
        <w:rPr>
          <w:rFonts w:ascii="Courier New" w:hAnsi="Courier New" w:cs="Courier New"/>
          <w:lang w:val="en-US"/>
        </w:rPr>
        <w:t>|  +</w:t>
      </w:r>
      <w:proofErr w:type="gramEnd"/>
      <w:r w:rsidRPr="001926E1">
        <w:rPr>
          <w:rFonts w:ascii="Courier New" w:hAnsi="Courier New" w:cs="Courier New"/>
          <w:lang w:val="en-US"/>
        </w:rPr>
        <w:t>--:(on-change) {on-change}?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|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on-change!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|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dampening-period?   </w:t>
      </w:r>
      <w:proofErr w:type="spellStart"/>
      <w:r w:rsidRPr="001926E1">
        <w:rPr>
          <w:rFonts w:ascii="Courier New" w:hAnsi="Courier New" w:cs="Courier New"/>
          <w:lang w:val="en-US"/>
        </w:rPr>
        <w:t>centiseconds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|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sync-on-start?      </w:t>
      </w:r>
      <w:proofErr w:type="spellStart"/>
      <w:r w:rsidRPr="001926E1">
        <w:rPr>
          <w:rFonts w:ascii="Courier New" w:hAnsi="Courier New" w:cs="Courier New"/>
          <w:lang w:val="en-US"/>
        </w:rPr>
        <w:t>boolean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|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excluded-change*    change-type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+--</w:t>
      </w:r>
      <w:proofErr w:type="spellStart"/>
      <w:r w:rsidRPr="001926E1">
        <w:rPr>
          <w:rFonts w:ascii="Courier New" w:hAnsi="Courier New" w:cs="Courier New"/>
          <w:lang w:val="en-US"/>
        </w:rPr>
        <w:t>ro</w:t>
      </w:r>
      <w:proofErr w:type="spellEnd"/>
      <w:r w:rsidRPr="001926E1">
        <w:rPr>
          <w:rFonts w:ascii="Courier New" w:hAnsi="Courier New" w:cs="Courier New"/>
          <w:lang w:val="en-US"/>
        </w:rPr>
        <w:t xml:space="preserve"> current-period?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yp:centiseconds</w:t>
      </w:r>
      <w:proofErr w:type="spellEnd"/>
      <w:proofErr w:type="gram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Figure 3: YANG tree diagram for example-collection-manifest module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'data-collections' container contains the information related 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each YANG-Push subscription.  As for the platform manifest, these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subscriptions are indexed by the 'platform-id', so that all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subscriptions in the network can be represented at the network level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without any conflict.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Claise, et al.          Expires 13 December 2025            </w:t>
      </w:r>
      <w:proofErr w:type="gramStart"/>
      <w:r w:rsidRPr="001926E1">
        <w:rPr>
          <w:rFonts w:ascii="Courier New" w:hAnsi="Courier New" w:cs="Courier New"/>
          <w:lang w:val="en-US"/>
        </w:rPr>
        <w:t xml:space="preserve">   [</w:t>
      </w:r>
      <w:proofErr w:type="gramEnd"/>
      <w:r w:rsidRPr="001926E1">
        <w:rPr>
          <w:rFonts w:ascii="Courier New" w:hAnsi="Courier New" w:cs="Courier New"/>
          <w:lang w:val="en-US"/>
        </w:rPr>
        <w:t>Page 15]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As most of the information related to YANG-push subscription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[RFC8639] and [RFC8641] is stored in the "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-yang-push" module,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these modules are mounted.  These modules have a part common to all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subscriptions of the platform, stored in the 'streams' and 'filters'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containers.  The information about subscriptions themselves are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stored in the 'subscriptions/subscription' list, indexed by 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subscription identifier.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In the subscription object, the '</w:t>
      </w:r>
      <w:proofErr w:type="gramStart"/>
      <w:r w:rsidRPr="001926E1">
        <w:rPr>
          <w:rFonts w:ascii="Courier New" w:hAnsi="Courier New" w:cs="Courier New"/>
          <w:lang w:val="en-US"/>
        </w:rPr>
        <w:t>current-period</w:t>
      </w:r>
      <w:proofErr w:type="gramEnd"/>
      <w:r w:rsidRPr="001926E1">
        <w:rPr>
          <w:rFonts w:ascii="Courier New" w:hAnsi="Courier New" w:cs="Courier New"/>
          <w:lang w:val="en-US"/>
        </w:rPr>
        <w:t>' indicates the period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currently used between two updates.  That leaf can only be present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when the subscription is periodic.  The current period might differ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from the requested period if the platform implements a mechanism 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increase the collection period when it is overloaded.  Having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current period information is crucial to understand if telemetry 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missing because of a bug or a packet loss or simply because it was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dynamically adjusted by the platform.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'current-period' data node is added by the module </w:t>
      </w:r>
      <w:proofErr w:type="spellStart"/>
      <w:r w:rsidRPr="001926E1">
        <w:rPr>
          <w:rFonts w:ascii="Courier New" w:hAnsi="Courier New" w:cs="Courier New"/>
          <w:lang w:val="en-US"/>
        </w:rPr>
        <w:t>'ietf</w:t>
      </w:r>
      <w:proofErr w:type="spellEnd"/>
      <w:r w:rsidRPr="001926E1">
        <w:rPr>
          <w:rFonts w:ascii="Courier New" w:hAnsi="Courier New" w:cs="Courier New"/>
          <w:lang w:val="en-US"/>
        </w:rPr>
        <w:t>-data-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collection-manifest-statistics' presented in Section 4.  This module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augments the subscription list from the module </w:t>
      </w:r>
      <w:proofErr w:type="spellStart"/>
      <w:r w:rsidRPr="001926E1">
        <w:rPr>
          <w:rFonts w:ascii="Courier New" w:hAnsi="Courier New" w:cs="Courier New"/>
          <w:lang w:val="en-US"/>
        </w:rPr>
        <w:t>'ietf</w:t>
      </w:r>
      <w:proofErr w:type="spellEnd"/>
      <w:r w:rsidRPr="001926E1">
        <w:rPr>
          <w:rFonts w:ascii="Courier New" w:hAnsi="Courier New" w:cs="Courier New"/>
          <w:lang w:val="en-US"/>
        </w:rPr>
        <w:t>-subscribed-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</w:t>
      </w:r>
      <w:proofErr w:type="gramStart"/>
      <w:r w:rsidRPr="001926E1">
        <w:rPr>
          <w:rFonts w:ascii="Courier New" w:hAnsi="Courier New" w:cs="Courier New"/>
          <w:lang w:val="en-US"/>
        </w:rPr>
        <w:t>notifications'</w:t>
      </w:r>
      <w:proofErr w:type="gramEnd"/>
      <w:r w:rsidRPr="001926E1">
        <w:rPr>
          <w:rFonts w:ascii="Courier New" w:hAnsi="Courier New" w:cs="Courier New"/>
          <w:lang w:val="en-US"/>
        </w:rPr>
        <w:t>.  It is mounted as well via the YANG Schema Mount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mechanism.  The module for the data collection manifest is presented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in Section 6.2.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6.2.  The "example-collection-manifest" YANG module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This section includes the code of the "example-collection-manifest"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YANG module.  Additionally, it defines the extension data file for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YANG schema mount.  The data collection manifest should conform 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model obtained by combining these two specifications.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en-US"/>
        </w:rPr>
        <w:t xml:space="preserve">   </w:t>
      </w:r>
      <w:proofErr w:type="gramStart"/>
      <w:r w:rsidRPr="001926E1">
        <w:rPr>
          <w:rFonts w:ascii="Courier New" w:hAnsi="Courier New" w:cs="Courier New"/>
          <w:lang w:val="fr-CH"/>
        </w:rPr>
        <w:t>module</w:t>
      </w:r>
      <w:proofErr w:type="gramEnd"/>
      <w:r w:rsidRPr="001926E1">
        <w:rPr>
          <w:rFonts w:ascii="Courier New" w:hAnsi="Courier New" w:cs="Courier New"/>
          <w:lang w:val="fr-CH"/>
        </w:rPr>
        <w:t xml:space="preserve"> </w:t>
      </w:r>
      <w:proofErr w:type="spellStart"/>
      <w:r w:rsidRPr="001926E1">
        <w:rPr>
          <w:rFonts w:ascii="Courier New" w:hAnsi="Courier New" w:cs="Courier New"/>
          <w:lang w:val="fr-CH"/>
        </w:rPr>
        <w:t>example</w:t>
      </w:r>
      <w:proofErr w:type="spellEnd"/>
      <w:r w:rsidRPr="001926E1">
        <w:rPr>
          <w:rFonts w:ascii="Courier New" w:hAnsi="Courier New" w:cs="Courier New"/>
          <w:lang w:val="fr-CH"/>
        </w:rPr>
        <w:t>-collection-</w:t>
      </w:r>
      <w:proofErr w:type="spellStart"/>
      <w:r w:rsidRPr="001926E1">
        <w:rPr>
          <w:rFonts w:ascii="Courier New" w:hAnsi="Courier New" w:cs="Courier New"/>
          <w:lang w:val="fr-CH"/>
        </w:rPr>
        <w:t>manifest</w:t>
      </w:r>
      <w:proofErr w:type="spellEnd"/>
      <w:r w:rsidRPr="001926E1">
        <w:rPr>
          <w:rFonts w:ascii="Courier New" w:hAnsi="Courier New" w:cs="Courier New"/>
          <w:lang w:val="fr-CH"/>
        </w:rPr>
        <w:t xml:space="preserve">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     </w:t>
      </w:r>
      <w:proofErr w:type="gramStart"/>
      <w:r w:rsidRPr="001926E1">
        <w:rPr>
          <w:rFonts w:ascii="Courier New" w:hAnsi="Courier New" w:cs="Courier New"/>
          <w:lang w:val="fr-CH"/>
        </w:rPr>
        <w:t>yang</w:t>
      </w:r>
      <w:proofErr w:type="gramEnd"/>
      <w:r w:rsidRPr="001926E1">
        <w:rPr>
          <w:rFonts w:ascii="Courier New" w:hAnsi="Courier New" w:cs="Courier New"/>
          <w:lang w:val="fr-CH"/>
        </w:rPr>
        <w:t>-version 1.1;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     </w:t>
      </w:r>
      <w:proofErr w:type="spellStart"/>
      <w:proofErr w:type="gramStart"/>
      <w:r w:rsidRPr="001926E1">
        <w:rPr>
          <w:rFonts w:ascii="Courier New" w:hAnsi="Courier New" w:cs="Courier New"/>
          <w:lang w:val="fr-CH"/>
        </w:rPr>
        <w:t>namespace</w:t>
      </w:r>
      <w:proofErr w:type="spellEnd"/>
      <w:proofErr w:type="gramEnd"/>
      <w:r w:rsidRPr="001926E1">
        <w:rPr>
          <w:rFonts w:ascii="Courier New" w:hAnsi="Courier New" w:cs="Courier New"/>
          <w:lang w:val="fr-CH"/>
        </w:rPr>
        <w:t xml:space="preserve"> "http://example.com/</w:t>
      </w:r>
      <w:proofErr w:type="spellStart"/>
      <w:r w:rsidRPr="001926E1">
        <w:rPr>
          <w:rFonts w:ascii="Courier New" w:hAnsi="Courier New" w:cs="Courier New"/>
          <w:lang w:val="fr-CH"/>
        </w:rPr>
        <w:t>example</w:t>
      </w:r>
      <w:proofErr w:type="spellEnd"/>
      <w:r w:rsidRPr="001926E1">
        <w:rPr>
          <w:rFonts w:ascii="Courier New" w:hAnsi="Courier New" w:cs="Courier New"/>
          <w:lang w:val="fr-CH"/>
        </w:rPr>
        <w:t>-data-collection-</w:t>
      </w:r>
      <w:proofErr w:type="spellStart"/>
      <w:r w:rsidRPr="001926E1">
        <w:rPr>
          <w:rFonts w:ascii="Courier New" w:hAnsi="Courier New" w:cs="Courier New"/>
          <w:lang w:val="fr-CH"/>
        </w:rPr>
        <w:t>manifest</w:t>
      </w:r>
      <w:proofErr w:type="spellEnd"/>
      <w:r w:rsidRPr="001926E1">
        <w:rPr>
          <w:rFonts w:ascii="Courier New" w:hAnsi="Courier New" w:cs="Courier New"/>
          <w:lang w:val="fr-CH"/>
        </w:rPr>
        <w:t>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     </w:t>
      </w:r>
      <w:proofErr w:type="spellStart"/>
      <w:proofErr w:type="gramStart"/>
      <w:r w:rsidRPr="001926E1">
        <w:rPr>
          <w:rFonts w:ascii="Courier New" w:hAnsi="Courier New" w:cs="Courier New"/>
          <w:lang w:val="fr-CH"/>
        </w:rPr>
        <w:t>prefix</w:t>
      </w:r>
      <w:proofErr w:type="spellEnd"/>
      <w:proofErr w:type="gramEnd"/>
      <w:r w:rsidRPr="001926E1">
        <w:rPr>
          <w:rFonts w:ascii="Courier New" w:hAnsi="Courier New" w:cs="Courier New"/>
          <w:lang w:val="fr-CH"/>
        </w:rPr>
        <w:t xml:space="preserve"> ex-d-</w:t>
      </w:r>
      <w:proofErr w:type="spellStart"/>
      <w:r w:rsidRPr="001926E1">
        <w:rPr>
          <w:rFonts w:ascii="Courier New" w:hAnsi="Courier New" w:cs="Courier New"/>
          <w:lang w:val="fr-CH"/>
        </w:rPr>
        <w:t>mf</w:t>
      </w:r>
      <w:proofErr w:type="spellEnd"/>
      <w:r w:rsidRPr="001926E1">
        <w:rPr>
          <w:rFonts w:ascii="Courier New" w:hAnsi="Courier New" w:cs="Courier New"/>
          <w:lang w:val="fr-CH"/>
        </w:rPr>
        <w:t>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     </w:t>
      </w:r>
      <w:proofErr w:type="gramStart"/>
      <w:r w:rsidRPr="001926E1">
        <w:rPr>
          <w:rFonts w:ascii="Courier New" w:hAnsi="Courier New" w:cs="Courier New"/>
          <w:lang w:val="fr-CH"/>
        </w:rPr>
        <w:t>import</w:t>
      </w:r>
      <w:proofErr w:type="gramEnd"/>
      <w:r w:rsidRPr="001926E1">
        <w:rPr>
          <w:rFonts w:ascii="Courier New" w:hAnsi="Courier New" w:cs="Courier New"/>
          <w:lang w:val="fr-CH"/>
        </w:rPr>
        <w:t xml:space="preserve"> </w:t>
      </w:r>
      <w:proofErr w:type="spellStart"/>
      <w:r w:rsidRPr="001926E1">
        <w:rPr>
          <w:rFonts w:ascii="Courier New" w:hAnsi="Courier New" w:cs="Courier New"/>
          <w:lang w:val="fr-CH"/>
        </w:rPr>
        <w:t>ietf</w:t>
      </w:r>
      <w:proofErr w:type="spellEnd"/>
      <w:r w:rsidRPr="001926E1">
        <w:rPr>
          <w:rFonts w:ascii="Courier New" w:hAnsi="Courier New" w:cs="Courier New"/>
          <w:lang w:val="fr-CH"/>
        </w:rPr>
        <w:t>-platform-</w:t>
      </w:r>
      <w:proofErr w:type="spellStart"/>
      <w:r w:rsidRPr="001926E1">
        <w:rPr>
          <w:rFonts w:ascii="Courier New" w:hAnsi="Courier New" w:cs="Courier New"/>
          <w:lang w:val="fr-CH"/>
        </w:rPr>
        <w:t>manifest</w:t>
      </w:r>
      <w:proofErr w:type="spellEnd"/>
      <w:r w:rsidRPr="001926E1">
        <w:rPr>
          <w:rFonts w:ascii="Courier New" w:hAnsi="Courier New" w:cs="Courier New"/>
          <w:lang w:val="fr-CH"/>
        </w:rPr>
        <w:t xml:space="preserve">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       </w:t>
      </w:r>
      <w:proofErr w:type="spellStart"/>
      <w:proofErr w:type="gramStart"/>
      <w:r w:rsidRPr="001926E1">
        <w:rPr>
          <w:rFonts w:ascii="Courier New" w:hAnsi="Courier New" w:cs="Courier New"/>
          <w:lang w:val="fr-CH"/>
        </w:rPr>
        <w:t>prefix</w:t>
      </w:r>
      <w:proofErr w:type="spellEnd"/>
      <w:proofErr w:type="gramEnd"/>
      <w:r w:rsidRPr="001926E1">
        <w:rPr>
          <w:rFonts w:ascii="Courier New" w:hAnsi="Courier New" w:cs="Courier New"/>
          <w:lang w:val="fr-CH"/>
        </w:rPr>
        <w:t xml:space="preserve"> p-</w:t>
      </w:r>
      <w:proofErr w:type="spellStart"/>
      <w:r w:rsidRPr="001926E1">
        <w:rPr>
          <w:rFonts w:ascii="Courier New" w:hAnsi="Courier New" w:cs="Courier New"/>
          <w:lang w:val="fr-CH"/>
        </w:rPr>
        <w:t>mf</w:t>
      </w:r>
      <w:proofErr w:type="spellEnd"/>
      <w:r w:rsidRPr="001926E1">
        <w:rPr>
          <w:rFonts w:ascii="Courier New" w:hAnsi="Courier New" w:cs="Courier New"/>
          <w:lang w:val="fr-CH"/>
        </w:rPr>
        <w:t>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       </w:t>
      </w:r>
      <w:proofErr w:type="spellStart"/>
      <w:proofErr w:type="gramStart"/>
      <w:r w:rsidRPr="001926E1">
        <w:rPr>
          <w:rFonts w:ascii="Courier New" w:hAnsi="Courier New" w:cs="Courier New"/>
          <w:lang w:val="fr-CH"/>
        </w:rPr>
        <w:t>reference</w:t>
      </w:r>
      <w:proofErr w:type="spellEnd"/>
      <w:proofErr w:type="gram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fr-CH"/>
        </w:rPr>
        <w:t xml:space="preserve">         </w:t>
      </w:r>
      <w:r w:rsidRPr="001926E1">
        <w:rPr>
          <w:rFonts w:ascii="Courier New" w:hAnsi="Courier New" w:cs="Courier New"/>
          <w:lang w:val="en-US"/>
        </w:rPr>
        <w:t>"RFC XXXX: A Data Manifest for Contextualized Telemetry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 Data";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import 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-yang-schema-mount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prefix </w:t>
      </w:r>
      <w:proofErr w:type="spellStart"/>
      <w:r w:rsidRPr="001926E1">
        <w:rPr>
          <w:rFonts w:ascii="Courier New" w:hAnsi="Courier New" w:cs="Courier New"/>
          <w:lang w:val="en-US"/>
        </w:rPr>
        <w:t>yangmnt</w:t>
      </w:r>
      <w:proofErr w:type="spellEnd"/>
      <w:r w:rsidRPr="001926E1">
        <w:rPr>
          <w:rFonts w:ascii="Courier New" w:hAnsi="Courier New" w:cs="Courier New"/>
          <w:lang w:val="en-US"/>
        </w:rPr>
        <w:t>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reference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"RFC8528: YANG Schema Mount";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en-US"/>
        </w:rPr>
        <w:t xml:space="preserve">     </w:t>
      </w:r>
      <w:r w:rsidRPr="001926E1">
        <w:rPr>
          <w:rFonts w:ascii="Courier New" w:hAnsi="Courier New" w:cs="Courier New"/>
          <w:lang w:val="fr-CH"/>
        </w:rPr>
        <w:t>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</w:rPr>
        <w:t>December</w:t>
      </w:r>
      <w:proofErr w:type="spellEnd"/>
      <w:r w:rsidRPr="001926E1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</w:rPr>
        <w:t>Page 16]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organization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"IETF OPSAWG (Operations and Management Area) Working Group";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contact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"WG Web:   &lt;https://datatracker.ietf.org/wg/opsawg/&gt;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WG List:  &lt;mailto:opsawg@ietf.org&gt;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Author:   Benoit Claise   &lt;mailto:benoit.claise@huawei.com&gt;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926E1">
        <w:rPr>
          <w:rFonts w:ascii="Courier New" w:hAnsi="Courier New" w:cs="Courier New"/>
          <w:lang w:val="fr-CH"/>
        </w:rPr>
        <w:t>Author</w:t>
      </w:r>
      <w:proofErr w:type="spellEnd"/>
      <w:r w:rsidRPr="001926E1">
        <w:rPr>
          <w:rFonts w:ascii="Courier New" w:hAnsi="Courier New" w:cs="Courier New"/>
          <w:lang w:val="fr-CH"/>
        </w:rPr>
        <w:t>:</w:t>
      </w:r>
      <w:proofErr w:type="gramEnd"/>
      <w:r w:rsidRPr="001926E1">
        <w:rPr>
          <w:rFonts w:ascii="Courier New" w:hAnsi="Courier New" w:cs="Courier New"/>
          <w:lang w:val="fr-CH"/>
        </w:rPr>
        <w:t xml:space="preserve">   Jean Quilbeuf   &lt;mailto:jean.quilbeuf@huawei.com&gt;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fr-CH"/>
        </w:rPr>
        <w:t xml:space="preserve">        </w:t>
      </w:r>
      <w:r w:rsidRPr="001926E1">
        <w:rPr>
          <w:rFonts w:ascii="Courier New" w:hAnsi="Courier New" w:cs="Courier New"/>
          <w:lang w:val="en-US"/>
        </w:rPr>
        <w:t xml:space="preserve">Author:   Diego R. </w:t>
      </w:r>
      <w:proofErr w:type="gramStart"/>
      <w:r w:rsidRPr="001926E1">
        <w:rPr>
          <w:rFonts w:ascii="Courier New" w:hAnsi="Courier New" w:cs="Courier New"/>
          <w:lang w:val="en-US"/>
        </w:rPr>
        <w:t>Lopez  &lt;</w:t>
      </w:r>
      <w:proofErr w:type="gramEnd"/>
      <w:r w:rsidRPr="001926E1">
        <w:rPr>
          <w:rFonts w:ascii="Courier New" w:hAnsi="Courier New" w:cs="Courier New"/>
          <w:lang w:val="en-US"/>
        </w:rPr>
        <w:t>diego.r.lopez@telefonica.com&gt;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Author:   Ignacio Dominguez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          &lt;ignacio.dominguezmartinez@telefonica.com&gt;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Author:   Thomas Graf     &lt;thomas.graf@swisscom.com&gt;";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"This module describes the context of data collection from 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given network element. The contents of this model must be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streamed along with the data streamed from the network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element so that the context of the data collection can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be retrieved later.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This module must be completed with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926E1">
        <w:rPr>
          <w:rFonts w:ascii="Courier New" w:hAnsi="Courier New" w:cs="Courier New"/>
          <w:lang w:val="en-US"/>
        </w:rPr>
        <w:t>ietf</w:t>
      </w:r>
      <w:proofErr w:type="spellEnd"/>
      <w:r w:rsidRPr="001926E1">
        <w:rPr>
          <w:rFonts w:ascii="Courier New" w:hAnsi="Courier New" w:cs="Courier New"/>
          <w:lang w:val="en-US"/>
        </w:rPr>
        <w:t>-platform-manifest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to capture the whole context of a data collection session.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Copyright (c) 2025 IETF Trust and the persons identified as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authors of the code.  All rights reserved.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Redistribution and use in source and binary forms, with 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without modification, is permitted pursuant to, and subject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to the license terms contained in, the Revised BSD License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set forth in Section 4.c of the IETF Trust's Legal Provisions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Relating to IETF Documents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(https://trustee.ietf.org/license-info).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This version of this YANG module is part of RFC XXXX; see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RFC itself for full legal notices.  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revision 2025-02-21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"Initial revision";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reference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"RFC XXXX: A Data Manifest for Contextualized Telemetry Data";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container data-collections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config false;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"Contains the configuration and statistics for the collected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data, per node in the network.";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list data-collection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key "platform-id";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Claise, et al.          Expires 13 December 2025            </w:t>
      </w:r>
      <w:proofErr w:type="gramStart"/>
      <w:r w:rsidRPr="001926E1">
        <w:rPr>
          <w:rFonts w:ascii="Courier New" w:hAnsi="Courier New" w:cs="Courier New"/>
          <w:lang w:val="en-US"/>
        </w:rPr>
        <w:t xml:space="preserve">   [</w:t>
      </w:r>
      <w:proofErr w:type="gramEnd"/>
      <w:r w:rsidRPr="001926E1">
        <w:rPr>
          <w:rFonts w:ascii="Courier New" w:hAnsi="Courier New" w:cs="Courier New"/>
          <w:lang w:val="en-US"/>
        </w:rPr>
        <w:t>Page 17]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"Defines the information for each collected object.";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leaf platform-id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type </w:t>
      </w:r>
      <w:proofErr w:type="spellStart"/>
      <w:r w:rsidRPr="001926E1">
        <w:rPr>
          <w:rFonts w:ascii="Courier New" w:hAnsi="Courier New" w:cs="Courier New"/>
          <w:lang w:val="en-US"/>
        </w:rPr>
        <w:t>leafref</w:t>
      </w:r>
      <w:proofErr w:type="spellEnd"/>
      <w:r w:rsidRPr="001926E1">
        <w:rPr>
          <w:rFonts w:ascii="Courier New" w:hAnsi="Courier New" w:cs="Courier New"/>
          <w:lang w:val="en-US"/>
        </w:rPr>
        <w:t xml:space="preserve">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path "/</w:t>
      </w:r>
      <w:proofErr w:type="spellStart"/>
      <w:r w:rsidRPr="001926E1">
        <w:rPr>
          <w:rFonts w:ascii="Courier New" w:hAnsi="Courier New" w:cs="Courier New"/>
          <w:lang w:val="en-US"/>
        </w:rPr>
        <w:t>p-</w:t>
      </w:r>
      <w:proofErr w:type="gramStart"/>
      <w:r w:rsidRPr="001926E1">
        <w:rPr>
          <w:rFonts w:ascii="Courier New" w:hAnsi="Courier New" w:cs="Courier New"/>
          <w:lang w:val="en-US"/>
        </w:rPr>
        <w:t>mf:platforms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/</w:t>
      </w:r>
      <w:proofErr w:type="spellStart"/>
      <w:r w:rsidRPr="001926E1">
        <w:rPr>
          <w:rFonts w:ascii="Courier New" w:hAnsi="Courier New" w:cs="Courier New"/>
          <w:lang w:val="en-US"/>
        </w:rPr>
        <w:t>p-mf:platform</w:t>
      </w:r>
      <w:proofErr w:type="spellEnd"/>
      <w:r w:rsidRPr="001926E1">
        <w:rPr>
          <w:rFonts w:ascii="Courier New" w:hAnsi="Courier New" w:cs="Courier New"/>
          <w:lang w:val="en-US"/>
        </w:rPr>
        <w:t>/</w:t>
      </w:r>
      <w:proofErr w:type="spellStart"/>
      <w:r w:rsidRPr="001926E1">
        <w:rPr>
          <w:rFonts w:ascii="Courier New" w:hAnsi="Courier New" w:cs="Courier New"/>
          <w:lang w:val="en-US"/>
        </w:rPr>
        <w:t>p-mf:id</w:t>
      </w:r>
      <w:proofErr w:type="spellEnd"/>
      <w:r w:rsidRPr="001926E1">
        <w:rPr>
          <w:rFonts w:ascii="Courier New" w:hAnsi="Courier New" w:cs="Courier New"/>
          <w:lang w:val="en-US"/>
        </w:rPr>
        <w:t>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"Identifier of the platform collecting the data. This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identifier is the same as the one in the platform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manifest.";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yangmnt:mount</w:t>
      </w:r>
      <w:proofErr w:type="gramEnd"/>
      <w:r w:rsidRPr="001926E1">
        <w:rPr>
          <w:rFonts w:ascii="Courier New" w:hAnsi="Courier New" w:cs="Courier New"/>
          <w:lang w:val="en-US"/>
        </w:rPr>
        <w:t>-point</w:t>
      </w:r>
      <w:proofErr w:type="spellEnd"/>
      <w:r w:rsidRPr="001926E1">
        <w:rPr>
          <w:rFonts w:ascii="Courier New" w:hAnsi="Courier New" w:cs="Courier New"/>
          <w:lang w:val="en-US"/>
        </w:rPr>
        <w:t xml:space="preserve"> "yang-push-collection"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description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"This mount point must mount the following modules 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their dependencies: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* 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ietf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-subscribed-notifications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* 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ietf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-yang-push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* 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ietf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-</w:t>
      </w:r>
      <w:proofErr w:type="spellStart"/>
      <w:r w:rsidRPr="001926E1">
        <w:rPr>
          <w:rFonts w:ascii="Courier New" w:hAnsi="Courier New" w:cs="Courier New"/>
          <w:lang w:val="en-US"/>
        </w:rPr>
        <w:t>yp</w:t>
      </w:r>
      <w:proofErr w:type="spellEnd"/>
      <w:r w:rsidRPr="001926E1">
        <w:rPr>
          <w:rFonts w:ascii="Courier New" w:hAnsi="Courier New" w:cs="Courier New"/>
          <w:lang w:val="en-US"/>
        </w:rPr>
        <w:t>-current-period.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This mount point must not mount any other modules.";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reference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"RFC8639: Subscription to YANG Notifications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RFC8641: Subscription to YANG Notifications for datastore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    updates";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7.  Data Manifest and the Collected 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This section focuses on associating the collected data to the 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manifest.  As this document specifically focuses on giving context on</w:t>
      </w:r>
    </w:p>
    <w:p w:rsidR="00420133" w:rsidRPr="001926E1" w:rsidDel="00A55690" w:rsidRDefault="00420133" w:rsidP="00420133">
      <w:pPr>
        <w:pStyle w:val="PlainText"/>
        <w:rPr>
          <w:del w:id="32" w:author="Graf Thomas, INI-NET-VNC-E2E" w:date="2025-06-14T07:44:00Z"/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data collected via </w:t>
      </w:r>
      <w:del w:id="33" w:author="Graf Thomas, INI-NET-VNC-E2E" w:date="2025-06-14T07:44:00Z">
        <w:r w:rsidRPr="001926E1" w:rsidDel="00A55690">
          <w:rPr>
            <w:rFonts w:ascii="Courier New" w:hAnsi="Courier New" w:cs="Courier New"/>
            <w:lang w:val="en-US"/>
          </w:rPr>
          <w:delText>streamed telemetry</w:delText>
        </w:r>
      </w:del>
      <w:ins w:id="34" w:author="Graf Thomas, INI-NET-VNC-E2E" w:date="2025-06-14T07:44:00Z">
        <w:r w:rsidR="00A55690">
          <w:rPr>
            <w:rFonts w:ascii="Courier New" w:hAnsi="Courier New" w:cs="Courier New"/>
            <w:lang w:val="en-US"/>
          </w:rPr>
          <w:t>Network Telemetry</w:t>
        </w:r>
      </w:ins>
      <w:r w:rsidRPr="001926E1">
        <w:rPr>
          <w:rFonts w:ascii="Courier New" w:hAnsi="Courier New" w:cs="Courier New"/>
          <w:lang w:val="en-US"/>
        </w:rPr>
        <w:t xml:space="preserve">, it is assumed that a </w:t>
      </w:r>
      <w:del w:id="35" w:author="Graf Thomas, INI-NET-VNC-E2E" w:date="2025-06-14T07:44:00Z">
        <w:r w:rsidRPr="001926E1" w:rsidDel="00A55690">
          <w:rPr>
            <w:rFonts w:ascii="Courier New" w:hAnsi="Courier New" w:cs="Courier New"/>
            <w:lang w:val="en-US"/>
          </w:rPr>
          <w:delText>streaming</w:delText>
        </w:r>
      </w:del>
    </w:p>
    <w:p w:rsidR="00420133" w:rsidRPr="001926E1" w:rsidRDefault="00420133" w:rsidP="00A55690">
      <w:pPr>
        <w:pStyle w:val="PlainText"/>
        <w:rPr>
          <w:rFonts w:ascii="Courier New" w:hAnsi="Courier New" w:cs="Courier New"/>
          <w:lang w:val="en-US"/>
        </w:rPr>
      </w:pPr>
      <w:del w:id="36" w:author="Graf Thomas, INI-NET-VNC-E2E" w:date="2025-06-14T07:44:00Z">
        <w:r w:rsidRPr="001926E1" w:rsidDel="00A55690">
          <w:rPr>
            <w:rFonts w:ascii="Courier New" w:hAnsi="Courier New" w:cs="Courier New"/>
            <w:lang w:val="en-US"/>
          </w:rPr>
          <w:delText xml:space="preserve">   telemetry</w:delText>
        </w:r>
      </w:del>
      <w:ins w:id="37" w:author="Graf Thomas, INI-NET-VNC-E2E" w:date="2025-06-14T07:44:00Z">
        <w:r w:rsidR="00A55690">
          <w:rPr>
            <w:rFonts w:ascii="Courier New" w:hAnsi="Courier New" w:cs="Courier New"/>
            <w:lang w:val="en-US"/>
          </w:rPr>
          <w:t>Network Telemetry</w:t>
        </w:r>
      </w:ins>
      <w:r w:rsidRPr="001926E1">
        <w:rPr>
          <w:rFonts w:ascii="Courier New" w:hAnsi="Courier New" w:cs="Courier New"/>
          <w:lang w:val="en-US"/>
        </w:rPr>
        <w:t xml:space="preserve"> system is available.  Another premise of this document 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storage of the collected data into a database for later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exploitation.  This document assumes that such a database exists 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can be used for storing the data manifest.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7.1.  Collecting the Data Manifest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data manifest MUST be streamed and stored along with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collected data.  In case the collected data are moved to a different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place (typically a database), the companion data manifest MUST follow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collected data.  Storing the collected data without the companion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data manifest might prevent the correct interpretation of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collected data.  The data manifest MUST be updated when the 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manifest information changes, for example, when a router is upgraded,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when a new telemetry subscription is configured, or when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</w:rPr>
        <w:t>December</w:t>
      </w:r>
      <w:proofErr w:type="spellEnd"/>
      <w:r w:rsidRPr="001926E1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</w:rPr>
        <w:t>Page 18]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</w:t>
      </w:r>
      <w:del w:id="38" w:author="Graf Thomas, INI-NET-VNC-E2E" w:date="2025-06-14T07:45:00Z">
        <w:r w:rsidRPr="001926E1" w:rsidDel="00A55690">
          <w:rPr>
            <w:rFonts w:ascii="Courier New" w:hAnsi="Courier New" w:cs="Courier New"/>
            <w:lang w:val="en-US"/>
          </w:rPr>
          <w:delText xml:space="preserve">telemetry </w:delText>
        </w:r>
      </w:del>
      <w:ins w:id="39" w:author="Graf Thomas, INI-NET-VNC-E2E" w:date="2025-06-14T07:45:00Z">
        <w:r w:rsidR="00A55690">
          <w:rPr>
            <w:rFonts w:ascii="Courier New" w:hAnsi="Courier New" w:cs="Courier New"/>
            <w:lang w:val="en-US"/>
          </w:rPr>
          <w:t>Network Telemetry</w:t>
        </w:r>
        <w:r w:rsidR="00A55690" w:rsidRPr="001926E1">
          <w:rPr>
            <w:rFonts w:ascii="Courier New" w:hAnsi="Courier New" w:cs="Courier New"/>
            <w:lang w:val="en-US"/>
          </w:rPr>
          <w:t xml:space="preserve"> </w:t>
        </w:r>
      </w:ins>
      <w:r w:rsidRPr="001926E1">
        <w:rPr>
          <w:rFonts w:ascii="Courier New" w:hAnsi="Courier New" w:cs="Courier New"/>
          <w:lang w:val="en-US"/>
        </w:rPr>
        <w:t>subscription parameters change.  The data manifest can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itself be considered as a time series, and stored in a similar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fashion to the collected data.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This document recommends reusing existing </w:t>
      </w:r>
      <w:del w:id="40" w:author="Graf Thomas, INI-NET-VNC-E2E" w:date="2025-06-14T07:45:00Z">
        <w:r w:rsidRPr="001926E1" w:rsidDel="00A55690">
          <w:rPr>
            <w:rFonts w:ascii="Courier New" w:hAnsi="Courier New" w:cs="Courier New"/>
            <w:lang w:val="en-US"/>
          </w:rPr>
          <w:delText xml:space="preserve">telemetry </w:delText>
        </w:r>
      </w:del>
      <w:ins w:id="41" w:author="Graf Thomas, INI-NET-VNC-E2E" w:date="2025-06-14T07:45:00Z">
        <w:r w:rsidR="00A55690">
          <w:rPr>
            <w:rFonts w:ascii="Courier New" w:hAnsi="Courier New" w:cs="Courier New"/>
            <w:lang w:val="en-US"/>
          </w:rPr>
          <w:t>Network Telemetry</w:t>
        </w:r>
        <w:r w:rsidR="00A55690" w:rsidRPr="001926E1">
          <w:rPr>
            <w:rFonts w:ascii="Courier New" w:hAnsi="Courier New" w:cs="Courier New"/>
            <w:lang w:val="en-US"/>
          </w:rPr>
          <w:t xml:space="preserve"> </w:t>
        </w:r>
      </w:ins>
      <w:r w:rsidRPr="001926E1">
        <w:rPr>
          <w:rFonts w:ascii="Courier New" w:hAnsi="Courier New" w:cs="Courier New"/>
          <w:lang w:val="en-US"/>
        </w:rPr>
        <w:t>systems (in-band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approach) </w:t>
      </w:r>
      <w:del w:id="42" w:author="Graf Thomas, INI-NET-VNC-E2E" w:date="2025-06-14T07:45:00Z">
        <w:r w:rsidRPr="001926E1" w:rsidDel="00A55690">
          <w:rPr>
            <w:rFonts w:ascii="Courier New" w:hAnsi="Courier New" w:cs="Courier New"/>
            <w:lang w:val="en-US"/>
          </w:rPr>
          <w:delText>in order to</w:delText>
        </w:r>
      </w:del>
      <w:ins w:id="43" w:author="Graf Thomas, INI-NET-VNC-E2E" w:date="2025-06-14T07:45:00Z">
        <w:r w:rsidR="00A55690" w:rsidRPr="001926E1">
          <w:rPr>
            <w:rFonts w:ascii="Courier New" w:hAnsi="Courier New" w:cs="Courier New"/>
            <w:lang w:val="en-US"/>
          </w:rPr>
          <w:t>to</w:t>
        </w:r>
      </w:ins>
      <w:r w:rsidRPr="001926E1">
        <w:rPr>
          <w:rFonts w:ascii="Courier New" w:hAnsi="Courier New" w:cs="Courier New"/>
          <w:lang w:val="en-US"/>
        </w:rPr>
        <w:t xml:space="preserve"> lower the efforts for implementing this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approach.  To enable a platform supporting </w:t>
      </w:r>
      <w:del w:id="44" w:author="Graf Thomas, INI-NET-VNC-E2E" w:date="2025-06-14T07:45:00Z">
        <w:r w:rsidRPr="001926E1" w:rsidDel="00A55690">
          <w:rPr>
            <w:rFonts w:ascii="Courier New" w:hAnsi="Courier New" w:cs="Courier New"/>
            <w:lang w:val="en-US"/>
          </w:rPr>
          <w:delText>streaming telemetry</w:delText>
        </w:r>
      </w:del>
      <w:ins w:id="45" w:author="Graf Thomas, INI-NET-VNC-E2E" w:date="2025-06-14T07:45:00Z">
        <w:r w:rsidR="00A55690">
          <w:rPr>
            <w:rFonts w:ascii="Courier New" w:hAnsi="Courier New" w:cs="Courier New"/>
            <w:lang w:val="en-US"/>
          </w:rPr>
          <w:t>Network Telemetry</w:t>
        </w:r>
      </w:ins>
      <w:r w:rsidRPr="001926E1">
        <w:rPr>
          <w:rFonts w:ascii="Courier New" w:hAnsi="Courier New" w:cs="Courier New"/>
          <w:lang w:val="en-US"/>
        </w:rPr>
        <w:t xml:space="preserve"> 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also support the data manifest, it is sufficient that this platform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supports the models from Sections 5 and 6.  The collection of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data manifest MUST be explicitly configured by the collector by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requesting the relevant subscriptions.  These subscriptions MUST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include the platform manifest and the data collection manifest,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possibly limited to the subscriptions for which the context needs 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be retrieved a posteriori.  Appendix B shows how the in-band approach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would work while storing to a time</w:t>
      </w:r>
      <w:ins w:id="46" w:author="Graf Thomas, INI-NET-VNC-E2E" w:date="2025-06-14T07:45:00Z">
        <w:r w:rsidR="00A55690">
          <w:rPr>
            <w:rFonts w:ascii="Courier New" w:hAnsi="Courier New" w:cs="Courier New"/>
            <w:lang w:val="en-US"/>
          </w:rPr>
          <w:t xml:space="preserve"> </w:t>
        </w:r>
      </w:ins>
      <w:del w:id="47" w:author="Graf Thomas, INI-NET-VNC-E2E" w:date="2025-06-14T07:45:00Z">
        <w:r w:rsidRPr="001926E1" w:rsidDel="00A55690">
          <w:rPr>
            <w:rFonts w:ascii="Courier New" w:hAnsi="Courier New" w:cs="Courier New"/>
            <w:lang w:val="en-US"/>
          </w:rPr>
          <w:delText>-</w:delText>
        </w:r>
      </w:del>
      <w:r w:rsidRPr="001926E1">
        <w:rPr>
          <w:rFonts w:ascii="Courier New" w:hAnsi="Courier New" w:cs="Courier New"/>
          <w:lang w:val="en-US"/>
        </w:rPr>
        <w:t>series database</w:t>
      </w:r>
      <w:del w:id="48" w:author="Graf Thomas, INI-NET-VNC-E2E" w:date="2025-06-14T07:46:00Z">
        <w:r w:rsidRPr="001926E1" w:rsidDel="00A55690">
          <w:rPr>
            <w:rFonts w:ascii="Courier New" w:hAnsi="Courier New" w:cs="Courier New"/>
            <w:lang w:val="en-US"/>
          </w:rPr>
          <w:delText xml:space="preserve"> (TSDB)</w:delText>
        </w:r>
      </w:del>
      <w:r w:rsidRPr="001926E1">
        <w:rPr>
          <w:rFonts w:ascii="Courier New" w:hAnsi="Courier New" w:cs="Courier New"/>
          <w:lang w:val="en-US"/>
        </w:rPr>
        <w:t>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Each type of manifest has its own rough frequency update, i.e., at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reboot for the platform manifest and when subscriptions are modified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for the data collection manifest.  The data manifest SHOULD be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streamed with the YANG-Push on-change feature [RFC8641] (also called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event-driven telemetry) whenever possible.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 platform manifest is likely to remain the same until the platform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is updated.  Thus, the platform manifest only needs to be collected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once per streaming session and updated after a platform reboot. 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"</w:t>
      </w:r>
      <w:proofErr w:type="gramStart"/>
      <w:r w:rsidRPr="001926E1">
        <w:rPr>
          <w:rFonts w:ascii="Courier New" w:hAnsi="Courier New" w:cs="Courier New"/>
          <w:lang w:val="en-US"/>
        </w:rPr>
        <w:t>subscription</w:t>
      </w:r>
      <w:proofErr w:type="gramEnd"/>
      <w:r w:rsidRPr="001926E1">
        <w:rPr>
          <w:rFonts w:ascii="Courier New" w:hAnsi="Courier New" w:cs="Courier New"/>
          <w:lang w:val="en-US"/>
        </w:rPr>
        <w:t>-terminated" (Section 2.7.3 of [RFC8639]) will indicate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to the collector that the platform rebooted.  The collector MUST then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collect the potential update of the platform manifest on re-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establishment of the subscription.  Using the on-change feature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enables to capture dynamic changes to the platform manifest as well,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if any.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Regarding the data manifest, the elements common to all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subscriptions, such as the stream definitions and the common filters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might be updated less frequently than the subscriptions.  Relying 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YANG-Push on-change feature enables keeping an up-to-date version of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data collection manifest.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underlying time series database should accommodate the various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rates at which different parts of the data manifest are updated.  In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</w:t>
      </w:r>
      <w:proofErr w:type="gramStart"/>
      <w:r w:rsidRPr="001926E1">
        <w:rPr>
          <w:rFonts w:ascii="Courier New" w:hAnsi="Courier New" w:cs="Courier New"/>
          <w:lang w:val="en-US"/>
        </w:rPr>
        <w:t>particular, storing</w:t>
      </w:r>
      <w:proofErr w:type="gramEnd"/>
      <w:r w:rsidRPr="001926E1">
        <w:rPr>
          <w:rFonts w:ascii="Courier New" w:hAnsi="Courier New" w:cs="Courier New"/>
          <w:lang w:val="en-US"/>
        </w:rPr>
        <w:t xml:space="preserve"> the platform manifest should be optimized 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avoid duplicating repeated content and only storing a new version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when there is a change in the manifest.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7.2.  Mapping Collected Data to the Data Manifest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As explained in the introduction, three elements are necessary 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identify the data manifest associated to a datapoint: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</w:rPr>
        <w:t>December</w:t>
      </w:r>
      <w:proofErr w:type="spellEnd"/>
      <w:r w:rsidRPr="001926E1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</w:rPr>
        <w:t>Page 19]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*  </w:t>
      </w:r>
      <w:proofErr w:type="gramStart"/>
      <w:r w:rsidRPr="001926E1">
        <w:rPr>
          <w:rFonts w:ascii="Courier New" w:hAnsi="Courier New" w:cs="Courier New"/>
          <w:lang w:val="en-US"/>
        </w:rPr>
        <w:t>the</w:t>
      </w:r>
      <w:proofErr w:type="gramEnd"/>
      <w:r w:rsidRPr="001926E1">
        <w:rPr>
          <w:rFonts w:ascii="Courier New" w:hAnsi="Courier New" w:cs="Courier New"/>
          <w:lang w:val="en-US"/>
        </w:rPr>
        <w:t xml:space="preserve"> time at which the data was sent from the device,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*  </w:t>
      </w:r>
      <w:proofErr w:type="gramStart"/>
      <w:r w:rsidRPr="001926E1">
        <w:rPr>
          <w:rFonts w:ascii="Courier New" w:hAnsi="Courier New" w:cs="Courier New"/>
          <w:lang w:val="en-US"/>
        </w:rPr>
        <w:t>the</w:t>
      </w:r>
      <w:proofErr w:type="gramEnd"/>
      <w:r w:rsidRPr="001926E1">
        <w:rPr>
          <w:rFonts w:ascii="Courier New" w:hAnsi="Courier New" w:cs="Courier New"/>
          <w:lang w:val="en-US"/>
        </w:rPr>
        <w:t xml:space="preserve"> originating platform sending the data, 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*  </w:t>
      </w:r>
      <w:proofErr w:type="gramStart"/>
      <w:r w:rsidRPr="001926E1">
        <w:rPr>
          <w:rFonts w:ascii="Courier New" w:hAnsi="Courier New" w:cs="Courier New"/>
          <w:lang w:val="en-US"/>
        </w:rPr>
        <w:t>the</w:t>
      </w:r>
      <w:proofErr w:type="gramEnd"/>
      <w:r w:rsidRPr="001926E1">
        <w:rPr>
          <w:rFonts w:ascii="Courier New" w:hAnsi="Courier New" w:cs="Courier New"/>
          <w:lang w:val="en-US"/>
        </w:rPr>
        <w:t xml:space="preserve"> identifier of the subscription that produced the data.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These elements can be either known to the collector, if it is the one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configuring the collection, or retrieved via dedicated headers as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proposed, e.g., in [I-</w:t>
      </w:r>
      <w:proofErr w:type="spellStart"/>
      <w:proofErr w:type="gramStart"/>
      <w:r w:rsidRPr="001926E1">
        <w:rPr>
          <w:rFonts w:ascii="Courier New" w:hAnsi="Courier New" w:cs="Courier New"/>
          <w:lang w:val="en-US"/>
        </w:rPr>
        <w:t>D.netana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-netconf-</w:t>
      </w:r>
      <w:proofErr w:type="spellStart"/>
      <w:r w:rsidRPr="001926E1">
        <w:rPr>
          <w:rFonts w:ascii="Courier New" w:hAnsi="Courier New" w:cs="Courier New"/>
          <w:lang w:val="en-US"/>
        </w:rPr>
        <w:t>notif</w:t>
      </w:r>
      <w:proofErr w:type="spellEnd"/>
      <w:r w:rsidRPr="001926E1">
        <w:rPr>
          <w:rFonts w:ascii="Courier New" w:hAnsi="Courier New" w:cs="Courier New"/>
          <w:lang w:val="en-US"/>
        </w:rPr>
        <w:t xml:space="preserve">-envelope].  </w:t>
      </w:r>
      <w:del w:id="49" w:author="Graf Thomas, INI-NET-VNC-E2E" w:date="2025-06-14T07:47:00Z">
        <w:r w:rsidRPr="001926E1" w:rsidDel="00A55690">
          <w:rPr>
            <w:rFonts w:ascii="Courier New" w:hAnsi="Courier New" w:cs="Courier New"/>
            <w:lang w:val="en-US"/>
          </w:rPr>
          <w:delText>In order to</w:delText>
        </w:r>
      </w:del>
      <w:ins w:id="50" w:author="Graf Thomas, INI-NET-VNC-E2E" w:date="2025-06-14T07:47:00Z">
        <w:r w:rsidR="00A55690" w:rsidRPr="001926E1">
          <w:rPr>
            <w:rFonts w:ascii="Courier New" w:hAnsi="Courier New" w:cs="Courier New"/>
            <w:lang w:val="en-US"/>
          </w:rPr>
          <w:t>To</w:t>
        </w:r>
      </w:ins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enable a posteriori retrieval of the data manifest associated to 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datapoint, the collector MUST keep the subscription identifier 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platform identifier in the metadata of the collected values.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With these three elements, to retrieve the data manifest from 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datapoint, the following happens: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*  The subscription identifier, platform identifier and timestamp of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the data are retrieved from the datapoint metadata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*  The platform manifest for that datapoint is obtained by looking up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the latest version before the timestamp matching the platform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identifier.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*  The data collection manifest for that datapoint is obtained by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looking up the latest version before the timestamp matching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platform identifier and the subscription identifier.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reliability of the collection of the data manifest is the same as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reliability of the data collection itself, since the 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manifest is like any other data.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7.3.  Operational and Management Considerations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It is expected that the data manifest is streamed directly from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network equipment, along with YANG-Push [RFC8641] data.  However, if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network equipment </w:t>
      </w:r>
      <w:del w:id="51" w:author="Graf Thomas, INI-NET-VNC-E2E" w:date="2025-06-14T07:47:00Z">
        <w:r w:rsidRPr="001926E1" w:rsidDel="00A55690">
          <w:rPr>
            <w:rFonts w:ascii="Courier New" w:hAnsi="Courier New" w:cs="Courier New"/>
            <w:lang w:val="en-US"/>
          </w:rPr>
          <w:delText>streaming telemetry</w:delText>
        </w:r>
      </w:del>
      <w:ins w:id="52" w:author="Graf Thomas, INI-NET-VNC-E2E" w:date="2025-06-14T07:47:00Z">
        <w:r w:rsidR="00A55690">
          <w:rPr>
            <w:rFonts w:ascii="Courier New" w:hAnsi="Courier New" w:cs="Courier New"/>
            <w:lang w:val="en-US"/>
          </w:rPr>
          <w:t>Network Telemetry</w:t>
        </w:r>
      </w:ins>
      <w:r w:rsidRPr="001926E1">
        <w:rPr>
          <w:rFonts w:ascii="Courier New" w:hAnsi="Courier New" w:cs="Courier New"/>
          <w:lang w:val="en-US"/>
        </w:rPr>
        <w:t xml:space="preserve"> does not yet support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YANG modules from the data manifest specified in this document,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telemetry collector could populate the data manifest from available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information collected from the platform.  This latter option requires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efforts on the </w:t>
      </w:r>
      <w:del w:id="53" w:author="Graf Thomas, INI-NET-VNC-E2E" w:date="2025-06-14T07:48:00Z">
        <w:r w:rsidRPr="001926E1" w:rsidDel="00A55690">
          <w:rPr>
            <w:rFonts w:ascii="Courier New" w:hAnsi="Courier New" w:cs="Courier New"/>
            <w:lang w:val="en-US"/>
          </w:rPr>
          <w:delText>telemetry collector</w:delText>
        </w:r>
      </w:del>
      <w:ins w:id="54" w:author="Graf Thomas, INI-NET-VNC-E2E" w:date="2025-06-14T07:48:00Z">
        <w:r w:rsidR="00A55690">
          <w:rPr>
            <w:rFonts w:ascii="Courier New" w:hAnsi="Courier New" w:cs="Courier New"/>
            <w:lang w:val="en-US"/>
          </w:rPr>
          <w:t>Network Telemetry data collection</w:t>
        </w:r>
      </w:ins>
      <w:r w:rsidRPr="001926E1">
        <w:rPr>
          <w:rFonts w:ascii="Courier New" w:hAnsi="Courier New" w:cs="Courier New"/>
          <w:lang w:val="en-US"/>
        </w:rPr>
        <w:t xml:space="preserve"> side, as the information gathered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in the data manifest proposed in this document could be scattered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among various standard and vendor-specific YANG modules [RFC8199],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that depend on the platform.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</w:rPr>
        <w:t>December</w:t>
      </w:r>
      <w:proofErr w:type="spellEnd"/>
      <w:r w:rsidRPr="001926E1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</w:rPr>
        <w:t>Page 20]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>8.  Example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Figure 4 shows an example of both a Platform manifest 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corresponding data collection manifests.  The list of YANG modules in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the </w:t>
      </w:r>
      <w:proofErr w:type="spellStart"/>
      <w:r w:rsidRPr="001926E1">
        <w:rPr>
          <w:rFonts w:ascii="Courier New" w:hAnsi="Courier New" w:cs="Courier New"/>
          <w:lang w:val="en-US"/>
        </w:rPr>
        <w:t>'yang</w:t>
      </w:r>
      <w:proofErr w:type="spellEnd"/>
      <w:r w:rsidRPr="001926E1">
        <w:rPr>
          <w:rFonts w:ascii="Courier New" w:hAnsi="Courier New" w:cs="Courier New"/>
          <w:lang w:val="en-US"/>
        </w:rPr>
        <w:t>-library' container is kept empty for brevity.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"</w:t>
      </w:r>
      <w:proofErr w:type="spellStart"/>
      <w:r w:rsidRPr="001926E1">
        <w:rPr>
          <w:rFonts w:ascii="Courier New" w:hAnsi="Courier New" w:cs="Courier New"/>
          <w:lang w:val="en-US"/>
        </w:rPr>
        <w:t>ietf-platform-</w:t>
      </w:r>
      <w:proofErr w:type="gramStart"/>
      <w:r w:rsidRPr="001926E1">
        <w:rPr>
          <w:rFonts w:ascii="Courier New" w:hAnsi="Courier New" w:cs="Courier New"/>
          <w:lang w:val="en-US"/>
        </w:rPr>
        <w:t>manifest:platforms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":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"platform": [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"id": "PE1",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"name": "PE1",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"vendor": "ACME",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1926E1">
        <w:rPr>
          <w:rFonts w:ascii="Courier New" w:hAnsi="Courier New" w:cs="Courier New"/>
          <w:lang w:val="en-US"/>
        </w:rPr>
        <w:t xml:space="preserve">           </w:t>
      </w:r>
      <w:r w:rsidRPr="00420133">
        <w:rPr>
          <w:rFonts w:ascii="Courier New" w:hAnsi="Courier New" w:cs="Courier New"/>
        </w:rPr>
        <w:t>"</w:t>
      </w:r>
      <w:proofErr w:type="spellStart"/>
      <w:r w:rsidRPr="00420133">
        <w:rPr>
          <w:rFonts w:ascii="Courier New" w:hAnsi="Courier New" w:cs="Courier New"/>
        </w:rPr>
        <w:t>vendor-pen</w:t>
      </w:r>
      <w:proofErr w:type="spellEnd"/>
      <w:r w:rsidRPr="00420133">
        <w:rPr>
          <w:rFonts w:ascii="Courier New" w:hAnsi="Courier New" w:cs="Courier New"/>
        </w:rPr>
        <w:t>": 32473,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    "software-version": "3.14",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    "</w:t>
      </w:r>
      <w:proofErr w:type="spellStart"/>
      <w:r w:rsidRPr="00420133">
        <w:rPr>
          <w:rFonts w:ascii="Courier New" w:hAnsi="Courier New" w:cs="Courier New"/>
        </w:rPr>
        <w:t>os</w:t>
      </w:r>
      <w:proofErr w:type="spellEnd"/>
      <w:r w:rsidRPr="00420133">
        <w:rPr>
          <w:rFonts w:ascii="Courier New" w:hAnsi="Courier New" w:cs="Courier New"/>
        </w:rPr>
        <w:t>-version": "2.79",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    "</w:t>
      </w:r>
      <w:proofErr w:type="spellStart"/>
      <w:r w:rsidRPr="00420133">
        <w:rPr>
          <w:rFonts w:ascii="Courier New" w:hAnsi="Courier New" w:cs="Courier New"/>
        </w:rPr>
        <w:t>os</w:t>
      </w:r>
      <w:proofErr w:type="spellEnd"/>
      <w:r w:rsidRPr="00420133">
        <w:rPr>
          <w:rFonts w:ascii="Courier New" w:hAnsi="Courier New" w:cs="Courier New"/>
        </w:rPr>
        <w:t>-type": "ACME OS"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  }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]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},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"</w:t>
      </w:r>
      <w:proofErr w:type="spellStart"/>
      <w:r w:rsidRPr="00420133">
        <w:rPr>
          <w:rFonts w:ascii="Courier New" w:hAnsi="Courier New" w:cs="Courier New"/>
        </w:rPr>
        <w:t>example-collection-manifest:data-collections</w:t>
      </w:r>
      <w:proofErr w:type="spellEnd"/>
      <w:r w:rsidRPr="00420133">
        <w:rPr>
          <w:rFonts w:ascii="Courier New" w:hAnsi="Courier New" w:cs="Courier New"/>
        </w:rPr>
        <w:t>": {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"</w:t>
      </w:r>
      <w:proofErr w:type="spellStart"/>
      <w:r w:rsidRPr="00420133">
        <w:rPr>
          <w:rFonts w:ascii="Courier New" w:hAnsi="Courier New" w:cs="Courier New"/>
        </w:rPr>
        <w:t>data-collection</w:t>
      </w:r>
      <w:proofErr w:type="spellEnd"/>
      <w:r w:rsidRPr="00420133">
        <w:rPr>
          <w:rFonts w:ascii="Courier New" w:hAnsi="Courier New" w:cs="Courier New"/>
        </w:rPr>
        <w:t>": [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  {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    "</w:t>
      </w:r>
      <w:proofErr w:type="spellStart"/>
      <w:r w:rsidRPr="00420133">
        <w:rPr>
          <w:rFonts w:ascii="Courier New" w:hAnsi="Courier New" w:cs="Courier New"/>
        </w:rPr>
        <w:t>platform-id</w:t>
      </w:r>
      <w:proofErr w:type="spellEnd"/>
      <w:r w:rsidRPr="00420133">
        <w:rPr>
          <w:rFonts w:ascii="Courier New" w:hAnsi="Courier New" w:cs="Courier New"/>
        </w:rPr>
        <w:t>": "PE1",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    "</w:t>
      </w:r>
      <w:proofErr w:type="spellStart"/>
      <w:r w:rsidRPr="00420133">
        <w:rPr>
          <w:rFonts w:ascii="Courier New" w:hAnsi="Courier New" w:cs="Courier New"/>
        </w:rPr>
        <w:t>ietf-subscribed-</w:t>
      </w:r>
      <w:proofErr w:type="gramStart"/>
      <w:r w:rsidRPr="00420133">
        <w:rPr>
          <w:rFonts w:ascii="Courier New" w:hAnsi="Courier New" w:cs="Courier New"/>
        </w:rPr>
        <w:t>notifications:subscriptions</w:t>
      </w:r>
      <w:proofErr w:type="spellEnd"/>
      <w:proofErr w:type="gramEnd"/>
      <w:r w:rsidRPr="00420133">
        <w:rPr>
          <w:rFonts w:ascii="Courier New" w:hAnsi="Courier New" w:cs="Courier New"/>
        </w:rPr>
        <w:t>": {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      "</w:t>
      </w:r>
      <w:proofErr w:type="spellStart"/>
      <w:r w:rsidRPr="00420133">
        <w:rPr>
          <w:rFonts w:ascii="Courier New" w:hAnsi="Courier New" w:cs="Courier New"/>
        </w:rPr>
        <w:t>subscription</w:t>
      </w:r>
      <w:proofErr w:type="spellEnd"/>
      <w:r w:rsidRPr="00420133">
        <w:rPr>
          <w:rFonts w:ascii="Courier New" w:hAnsi="Courier New" w:cs="Courier New"/>
        </w:rPr>
        <w:t>": [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        {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          "</w:t>
      </w:r>
      <w:proofErr w:type="spellStart"/>
      <w:r w:rsidRPr="00420133">
        <w:rPr>
          <w:rFonts w:ascii="Courier New" w:hAnsi="Courier New" w:cs="Courier New"/>
        </w:rPr>
        <w:t>id</w:t>
      </w:r>
      <w:proofErr w:type="spellEnd"/>
      <w:r w:rsidRPr="00420133">
        <w:rPr>
          <w:rFonts w:ascii="Courier New" w:hAnsi="Courier New" w:cs="Courier New"/>
        </w:rPr>
        <w:t>": 4242,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420133">
        <w:rPr>
          <w:rFonts w:ascii="Courier New" w:hAnsi="Courier New" w:cs="Courier New"/>
        </w:rPr>
        <w:t xml:space="preserve">                 </w:t>
      </w:r>
      <w:r w:rsidRPr="001926E1">
        <w:rPr>
          <w:rFonts w:ascii="Courier New" w:hAnsi="Courier New" w:cs="Courier New"/>
          <w:lang w:val="en-US"/>
        </w:rPr>
        <w:t>"</w:t>
      </w:r>
      <w:proofErr w:type="spellStart"/>
      <w:r w:rsidRPr="001926E1">
        <w:rPr>
          <w:rFonts w:ascii="Courier New" w:hAnsi="Courier New" w:cs="Courier New"/>
          <w:lang w:val="en-US"/>
        </w:rPr>
        <w:t>ietf-yang-</w:t>
      </w:r>
      <w:proofErr w:type="gramStart"/>
      <w:r w:rsidRPr="001926E1">
        <w:rPr>
          <w:rFonts w:ascii="Courier New" w:hAnsi="Courier New" w:cs="Courier New"/>
          <w:lang w:val="en-US"/>
        </w:rPr>
        <w:t>push:datastore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":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                       "</w:t>
      </w:r>
      <w:proofErr w:type="spellStart"/>
      <w:r w:rsidRPr="001926E1">
        <w:rPr>
          <w:rFonts w:ascii="Courier New" w:hAnsi="Courier New" w:cs="Courier New"/>
          <w:lang w:val="en-US"/>
        </w:rPr>
        <w:t>ietf-</w:t>
      </w:r>
      <w:proofErr w:type="gramStart"/>
      <w:r w:rsidRPr="001926E1">
        <w:rPr>
          <w:rFonts w:ascii="Courier New" w:hAnsi="Courier New" w:cs="Courier New"/>
          <w:lang w:val="en-US"/>
        </w:rPr>
        <w:t>datastores:operational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",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"</w:t>
      </w:r>
      <w:proofErr w:type="spellStart"/>
      <w:r w:rsidRPr="001926E1">
        <w:rPr>
          <w:rFonts w:ascii="Courier New" w:hAnsi="Courier New" w:cs="Courier New"/>
          <w:lang w:val="en-US"/>
        </w:rPr>
        <w:t>ietf-yang-</w:t>
      </w:r>
      <w:proofErr w:type="gramStart"/>
      <w:r w:rsidRPr="001926E1">
        <w:rPr>
          <w:rFonts w:ascii="Courier New" w:hAnsi="Courier New" w:cs="Courier New"/>
          <w:lang w:val="en-US"/>
        </w:rPr>
        <w:t>push:datastore</w:t>
      </w:r>
      <w:proofErr w:type="gramEnd"/>
      <w:r w:rsidRPr="001926E1">
        <w:rPr>
          <w:rFonts w:ascii="Courier New" w:hAnsi="Courier New" w:cs="Courier New"/>
          <w:lang w:val="en-US"/>
        </w:rPr>
        <w:t>-xpath-filter</w:t>
      </w:r>
      <w:proofErr w:type="spellEnd"/>
      <w:r w:rsidRPr="001926E1">
        <w:rPr>
          <w:rFonts w:ascii="Courier New" w:hAnsi="Courier New" w:cs="Courier New"/>
          <w:lang w:val="en-US"/>
        </w:rPr>
        <w:t>":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     "/</w:t>
      </w:r>
      <w:proofErr w:type="spellStart"/>
      <w:r w:rsidRPr="001926E1">
        <w:rPr>
          <w:rFonts w:ascii="Courier New" w:hAnsi="Courier New" w:cs="Courier New"/>
          <w:lang w:val="en-US"/>
        </w:rPr>
        <w:t>ietf-</w:t>
      </w:r>
      <w:proofErr w:type="gramStart"/>
      <w:r w:rsidRPr="001926E1">
        <w:rPr>
          <w:rFonts w:ascii="Courier New" w:hAnsi="Courier New" w:cs="Courier New"/>
          <w:lang w:val="en-US"/>
        </w:rPr>
        <w:t>interfaces:interfaces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/interface/enabled",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"</w:t>
      </w:r>
      <w:proofErr w:type="spellStart"/>
      <w:r w:rsidRPr="001926E1">
        <w:rPr>
          <w:rFonts w:ascii="Courier New" w:hAnsi="Courier New" w:cs="Courier New"/>
          <w:lang w:val="en-US"/>
        </w:rPr>
        <w:t>ietf-yang-</w:t>
      </w:r>
      <w:proofErr w:type="gramStart"/>
      <w:r w:rsidRPr="001926E1">
        <w:rPr>
          <w:rFonts w:ascii="Courier New" w:hAnsi="Courier New" w:cs="Courier New"/>
          <w:lang w:val="en-US"/>
        </w:rPr>
        <w:t>push:on</w:t>
      </w:r>
      <w:proofErr w:type="gramEnd"/>
      <w:r w:rsidRPr="001926E1">
        <w:rPr>
          <w:rFonts w:ascii="Courier New" w:hAnsi="Courier New" w:cs="Courier New"/>
          <w:lang w:val="en-US"/>
        </w:rPr>
        <w:t>-change</w:t>
      </w:r>
      <w:proofErr w:type="spellEnd"/>
      <w:r w:rsidRPr="001926E1">
        <w:rPr>
          <w:rFonts w:ascii="Courier New" w:hAnsi="Courier New" w:cs="Courier New"/>
          <w:lang w:val="en-US"/>
        </w:rPr>
        <w:t>": {},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"receivers":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"receiver": [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 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    "name": "</w:t>
      </w:r>
      <w:proofErr w:type="spellStart"/>
      <w:r w:rsidRPr="001926E1">
        <w:rPr>
          <w:rFonts w:ascii="Courier New" w:hAnsi="Courier New" w:cs="Courier New"/>
          <w:lang w:val="en-US"/>
        </w:rPr>
        <w:t>yp</w:t>
      </w:r>
      <w:proofErr w:type="spellEnd"/>
      <w:r w:rsidRPr="001926E1">
        <w:rPr>
          <w:rFonts w:ascii="Courier New" w:hAnsi="Courier New" w:cs="Courier New"/>
          <w:lang w:val="en-US"/>
        </w:rPr>
        <w:t>-collector",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    "state": "active"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},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"id": 4243,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"</w:t>
      </w:r>
      <w:proofErr w:type="spellStart"/>
      <w:r w:rsidRPr="001926E1">
        <w:rPr>
          <w:rFonts w:ascii="Courier New" w:hAnsi="Courier New" w:cs="Courier New"/>
          <w:lang w:val="en-US"/>
        </w:rPr>
        <w:t>ietf-yang-</w:t>
      </w:r>
      <w:proofErr w:type="gramStart"/>
      <w:r w:rsidRPr="001926E1">
        <w:rPr>
          <w:rFonts w:ascii="Courier New" w:hAnsi="Courier New" w:cs="Courier New"/>
          <w:lang w:val="en-US"/>
        </w:rPr>
        <w:t>push:datastore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":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                       "</w:t>
      </w:r>
      <w:proofErr w:type="spellStart"/>
      <w:r w:rsidRPr="001926E1">
        <w:rPr>
          <w:rFonts w:ascii="Courier New" w:hAnsi="Courier New" w:cs="Courier New"/>
          <w:lang w:val="en-US"/>
        </w:rPr>
        <w:t>ietf-</w:t>
      </w:r>
      <w:proofErr w:type="gramStart"/>
      <w:r w:rsidRPr="001926E1">
        <w:rPr>
          <w:rFonts w:ascii="Courier New" w:hAnsi="Courier New" w:cs="Courier New"/>
          <w:lang w:val="en-US"/>
        </w:rPr>
        <w:t>datastores:operational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",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"</w:t>
      </w:r>
      <w:proofErr w:type="spellStart"/>
      <w:r w:rsidRPr="001926E1">
        <w:rPr>
          <w:rFonts w:ascii="Courier New" w:hAnsi="Courier New" w:cs="Courier New"/>
          <w:lang w:val="en-US"/>
        </w:rPr>
        <w:t>ietf-yang-</w:t>
      </w:r>
      <w:proofErr w:type="gramStart"/>
      <w:r w:rsidRPr="001926E1">
        <w:rPr>
          <w:rFonts w:ascii="Courier New" w:hAnsi="Courier New" w:cs="Courier New"/>
          <w:lang w:val="en-US"/>
        </w:rPr>
        <w:t>push:datastore</w:t>
      </w:r>
      <w:proofErr w:type="gramEnd"/>
      <w:r w:rsidRPr="001926E1">
        <w:rPr>
          <w:rFonts w:ascii="Courier New" w:hAnsi="Courier New" w:cs="Courier New"/>
          <w:lang w:val="en-US"/>
        </w:rPr>
        <w:t>-xpath-filter</w:t>
      </w:r>
      <w:proofErr w:type="spellEnd"/>
      <w:r w:rsidRPr="001926E1">
        <w:rPr>
          <w:rFonts w:ascii="Courier New" w:hAnsi="Courier New" w:cs="Courier New"/>
          <w:lang w:val="en-US"/>
        </w:rPr>
        <w:t>":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</w:rPr>
        <w:t>December</w:t>
      </w:r>
      <w:proofErr w:type="spellEnd"/>
      <w:r w:rsidRPr="001926E1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</w:rPr>
        <w:t>Page 21]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</w:rPr>
      </w:pPr>
      <w:r w:rsidRPr="001926E1">
        <w:rPr>
          <w:rFonts w:ascii="Courier New" w:hAnsi="Courier New" w:cs="Courier New"/>
          <w:lang w:val="fr-CH"/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"/</w:t>
      </w:r>
      <w:proofErr w:type="spellStart"/>
      <w:r w:rsidRPr="001926E1">
        <w:rPr>
          <w:rFonts w:ascii="Courier New" w:hAnsi="Courier New" w:cs="Courier New"/>
          <w:lang w:val="en-US"/>
        </w:rPr>
        <w:t>ietf-</w:t>
      </w:r>
      <w:proofErr w:type="gramStart"/>
      <w:r w:rsidRPr="001926E1">
        <w:rPr>
          <w:rFonts w:ascii="Courier New" w:hAnsi="Courier New" w:cs="Courier New"/>
          <w:lang w:val="en-US"/>
        </w:rPr>
        <w:t>interfaces:interfaces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/interface/statistics/in-octets",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"</w:t>
      </w:r>
      <w:proofErr w:type="spellStart"/>
      <w:r w:rsidRPr="001926E1">
        <w:rPr>
          <w:rFonts w:ascii="Courier New" w:hAnsi="Courier New" w:cs="Courier New"/>
          <w:lang w:val="en-US"/>
        </w:rPr>
        <w:t>ietf-yang-</w:t>
      </w:r>
      <w:proofErr w:type="gramStart"/>
      <w:r w:rsidRPr="001926E1">
        <w:rPr>
          <w:rFonts w:ascii="Courier New" w:hAnsi="Courier New" w:cs="Courier New"/>
          <w:lang w:val="en-US"/>
        </w:rPr>
        <w:t>push:periodic</w:t>
      </w:r>
      <w:proofErr w:type="spellEnd"/>
      <w:proofErr w:type="gramEnd"/>
      <w:r w:rsidRPr="001926E1">
        <w:rPr>
          <w:rFonts w:ascii="Courier New" w:hAnsi="Courier New" w:cs="Courier New"/>
          <w:lang w:val="en-US"/>
        </w:rPr>
        <w:t>":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"period": 10000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},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"</w:t>
      </w:r>
      <w:proofErr w:type="spellStart"/>
      <w:r w:rsidRPr="001926E1">
        <w:rPr>
          <w:rFonts w:ascii="Courier New" w:hAnsi="Courier New" w:cs="Courier New"/>
          <w:lang w:val="en-US"/>
        </w:rPr>
        <w:t>ietf-yp-current-</w:t>
      </w:r>
      <w:proofErr w:type="gramStart"/>
      <w:r w:rsidRPr="001926E1">
        <w:rPr>
          <w:rFonts w:ascii="Courier New" w:hAnsi="Courier New" w:cs="Courier New"/>
          <w:lang w:val="en-US"/>
        </w:rPr>
        <w:t>period:current</w:t>
      </w:r>
      <w:proofErr w:type="gramEnd"/>
      <w:r w:rsidRPr="001926E1">
        <w:rPr>
          <w:rFonts w:ascii="Courier New" w:hAnsi="Courier New" w:cs="Courier New"/>
          <w:lang w:val="en-US"/>
        </w:rPr>
        <w:t>-period</w:t>
      </w:r>
      <w:proofErr w:type="spellEnd"/>
      <w:r w:rsidRPr="001926E1">
        <w:rPr>
          <w:rFonts w:ascii="Courier New" w:hAnsi="Courier New" w:cs="Courier New"/>
          <w:lang w:val="en-US"/>
        </w:rPr>
        <w:t>": 20000,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"receivers":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"receiver": [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  {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</w:rPr>
      </w:pPr>
      <w:r w:rsidRPr="001926E1">
        <w:rPr>
          <w:rFonts w:ascii="Courier New" w:hAnsi="Courier New" w:cs="Courier New"/>
          <w:lang w:val="en-US"/>
        </w:rPr>
        <w:t xml:space="preserve">                       "name": "</w:t>
      </w:r>
      <w:proofErr w:type="spellStart"/>
      <w:r w:rsidRPr="001926E1">
        <w:rPr>
          <w:rFonts w:ascii="Courier New" w:hAnsi="Courier New" w:cs="Courier New"/>
          <w:lang w:val="en-US"/>
        </w:rPr>
        <w:t>yp</w:t>
      </w:r>
      <w:proofErr w:type="spellEnd"/>
      <w:r w:rsidRPr="001926E1">
        <w:rPr>
          <w:rFonts w:ascii="Courier New" w:hAnsi="Courier New" w:cs="Courier New"/>
          <w:lang w:val="en-US"/>
        </w:rPr>
        <w:t>-collector",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</w:rPr>
        <w:t xml:space="preserve">                       </w:t>
      </w:r>
      <w:r w:rsidRPr="001926E1">
        <w:rPr>
          <w:rFonts w:ascii="Courier New" w:hAnsi="Courier New" w:cs="Courier New"/>
          <w:lang w:val="en-US"/>
          <w:rPrChange w:id="56" w:author="Graf Thomas, INI-NET-VNC-E2E" w:date="2025-06-14T07:24:00Z">
            <w:rPr>
              <w:rFonts w:ascii="Courier New" w:hAnsi="Courier New" w:cs="Courier New"/>
            </w:rPr>
          </w:rPrChange>
        </w:rPr>
        <w:t>"state": "active"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    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}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      Figure 4: Example of data manifest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Figure 4 contains the data collection manifest for two XPaths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subscriptions.  With the data collection manifest for the first one,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with subscription identifier 4242, the exact semantics of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collected path, here the administrative status of the network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interfaces, can be obtained by looking up the module in the yang-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library of the corresponding platform manifest, </w:t>
      </w:r>
      <w:del w:id="91" w:author="Graf Thomas, INI-NET-VNC-E2E" w:date="2025-06-14T07:48:00Z">
        <w:r w:rsidRPr="001926E1" w:rsidDel="00A55690">
          <w:rPr>
            <w:rFonts w:ascii="Courier New" w:hAnsi="Courier New" w:cs="Courier New"/>
            <w:lang w:val="en-US"/>
            <w:rPrChange w:id="92" w:author="Graf Thomas, INI-NET-VNC-E2E" w:date="2025-06-14T07:24:00Z">
              <w:rPr>
                <w:rFonts w:ascii="Courier New" w:hAnsi="Courier New" w:cs="Courier New"/>
              </w:rPr>
            </w:rPrChange>
          </w:rPr>
          <w:delText>in order to</w:delText>
        </w:r>
      </w:del>
      <w:ins w:id="93" w:author="Graf Thomas, INI-NET-VNC-E2E" w:date="2025-06-14T07:48:00Z">
        <w:r w:rsidR="00A55690" w:rsidRPr="00A55690">
          <w:rPr>
            <w:rFonts w:ascii="Courier New" w:hAnsi="Courier New" w:cs="Courier New"/>
            <w:lang w:val="en-US"/>
          </w:rPr>
          <w:t>to</w:t>
        </w:r>
      </w:ins>
      <w:r w:rsidRPr="001926E1">
        <w:rPr>
          <w:rFonts w:ascii="Courier New" w:hAnsi="Courier New" w:cs="Courier New"/>
          <w:lang w:val="en-US"/>
          <w:rPrChange w:id="9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obtain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 exact revision of </w:t>
      </w:r>
      <w:proofErr w:type="spellStart"/>
      <w:r w:rsidRPr="001926E1">
        <w:rPr>
          <w:rFonts w:ascii="Courier New" w:hAnsi="Courier New" w:cs="Courier New"/>
          <w:lang w:val="en-US"/>
          <w:rPrChange w:id="97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98" w:author="Graf Thomas, INI-NET-VNC-E2E" w:date="2025-06-14T07:24:00Z">
            <w:rPr>
              <w:rFonts w:ascii="Courier New" w:hAnsi="Courier New" w:cs="Courier New"/>
            </w:rPr>
          </w:rPrChange>
        </w:rPr>
        <w:t>-interfaces used at collection time.  Also,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 "on-change" container indicates that data will be sent only if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there is a change, thus not receiving data indicates that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administrative status of the interface did not change.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 other example of data collection manifest, with subscription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identifier 4243, shows how a periodic subscription is reported.  In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that example, the '</w:t>
      </w:r>
      <w:proofErr w:type="gramStart"/>
      <w:r w:rsidRPr="001926E1">
        <w:rPr>
          <w:rFonts w:ascii="Courier New" w:hAnsi="Courier New" w:cs="Courier New"/>
          <w:lang w:val="en-US"/>
          <w:rPrChange w:id="111" w:author="Graf Thomas, INI-NET-VNC-E2E" w:date="2025-06-14T07:24:00Z">
            <w:rPr>
              <w:rFonts w:ascii="Courier New" w:hAnsi="Courier New" w:cs="Courier New"/>
            </w:rPr>
          </w:rPrChange>
        </w:rPr>
        <w:t>current-period</w:t>
      </w:r>
      <w:proofErr w:type="gramEnd"/>
      <w:r w:rsidRPr="001926E1">
        <w:rPr>
          <w:rFonts w:ascii="Courier New" w:hAnsi="Courier New" w:cs="Courier New"/>
          <w:lang w:val="en-US"/>
          <w:rPrChange w:id="112" w:author="Graf Thomas, INI-NET-VNC-E2E" w:date="2025-06-14T07:24:00Z">
            <w:rPr>
              <w:rFonts w:ascii="Courier New" w:hAnsi="Courier New" w:cs="Courier New"/>
            </w:rPr>
          </w:rPrChange>
        </w:rPr>
        <w:t>' indicates that the requested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period of 10s (1000 </w:t>
      </w:r>
      <w:proofErr w:type="spellStart"/>
      <w:r w:rsidRPr="001926E1">
        <w:rPr>
          <w:rFonts w:ascii="Courier New" w:hAnsi="Courier New" w:cs="Courier New"/>
          <w:lang w:val="en-US"/>
          <w:rPrChange w:id="115" w:author="Graf Thomas, INI-NET-VNC-E2E" w:date="2025-06-14T07:24:00Z">
            <w:rPr>
              <w:rFonts w:ascii="Courier New" w:hAnsi="Courier New" w:cs="Courier New"/>
            </w:rPr>
          </w:rPrChange>
        </w:rPr>
        <w:t>centiseconds</w:t>
      </w:r>
      <w:proofErr w:type="spellEnd"/>
      <w:r w:rsidRPr="001926E1">
        <w:rPr>
          <w:rFonts w:ascii="Courier New" w:hAnsi="Courier New" w:cs="Courier New"/>
          <w:lang w:val="en-US"/>
          <w:rPrChange w:id="116" w:author="Graf Thomas, INI-NET-VNC-E2E" w:date="2025-06-14T07:24:00Z">
            <w:rPr>
              <w:rFonts w:ascii="Courier New" w:hAnsi="Courier New" w:cs="Courier New"/>
            </w:rPr>
          </w:rPrChange>
        </w:rPr>
        <w:t>) could not be attained and is now of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20s, for instance because the device is overloaded.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Appendix D gives the command line for validating this example using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spellStart"/>
      <w:r w:rsidRPr="001926E1">
        <w:rPr>
          <w:rFonts w:ascii="Courier New" w:hAnsi="Courier New" w:cs="Courier New"/>
          <w:lang w:val="en-US"/>
          <w:rPrChange w:id="123" w:author="Graf Thomas, INI-NET-VNC-E2E" w:date="2025-06-14T07:24:00Z">
            <w:rPr>
              <w:rFonts w:ascii="Courier New" w:hAnsi="Courier New" w:cs="Courier New"/>
            </w:rPr>
          </w:rPrChange>
        </w:rPr>
        <w:t>yanglint</w:t>
      </w:r>
      <w:proofErr w:type="spellEnd"/>
      <w:r w:rsidRPr="001926E1">
        <w:rPr>
          <w:rFonts w:ascii="Courier New" w:hAnsi="Courier New" w:cs="Courier New"/>
          <w:lang w:val="en-US"/>
          <w:rPrChange w:id="124" w:author="Graf Thomas, INI-NET-VNC-E2E" w:date="2025-06-14T07:24:00Z">
            <w:rPr>
              <w:rFonts w:ascii="Courier New" w:hAnsi="Courier New" w:cs="Courier New"/>
            </w:rPr>
          </w:rPrChange>
        </w:rPr>
        <w:t>].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6" w:author="Graf Thomas, INI-NET-VNC-E2E" w:date="2025-06-14T07:24:00Z">
            <w:rPr>
              <w:rFonts w:ascii="Courier New" w:hAnsi="Courier New" w:cs="Courier New"/>
            </w:rPr>
          </w:rPrChange>
        </w:rPr>
        <w:t>9.  Security Considerations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This section is modeled after the template described in Section 3.7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of [I-</w:t>
      </w:r>
      <w:proofErr w:type="gramStart"/>
      <w:r w:rsidRPr="001926E1">
        <w:rPr>
          <w:rFonts w:ascii="Courier New" w:hAnsi="Courier New" w:cs="Courier New"/>
          <w:lang w:val="en-US"/>
          <w:rPrChange w:id="131" w:author="Graf Thomas, INI-NET-VNC-E2E" w:date="2025-06-14T07:24:00Z">
            <w:rPr>
              <w:rFonts w:ascii="Courier New" w:hAnsi="Courier New" w:cs="Courier New"/>
            </w:rPr>
          </w:rPrChange>
        </w:rPr>
        <w:t>D.ietf</w:t>
      </w:r>
      <w:proofErr w:type="gramEnd"/>
      <w:r w:rsidRPr="001926E1">
        <w:rPr>
          <w:rFonts w:ascii="Courier New" w:hAnsi="Courier New" w:cs="Courier New"/>
          <w:lang w:val="en-US"/>
          <w:rPrChange w:id="132" w:author="Graf Thomas, INI-NET-VNC-E2E" w:date="2025-06-14T07:24:00Z">
            <w:rPr>
              <w:rFonts w:ascii="Courier New" w:hAnsi="Courier New" w:cs="Courier New"/>
            </w:rPr>
          </w:rPrChange>
        </w:rPr>
        <w:t>-netmod-rfc8407bis].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3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13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  <w:rPrChange w:id="135" w:author="Graf Thomas, INI-NET-VNC-E2E" w:date="2025-06-14T07:24:00Z">
            <w:rPr>
              <w:rFonts w:ascii="Courier New" w:hAnsi="Courier New" w:cs="Courier New"/>
            </w:rPr>
          </w:rPrChange>
        </w:rPr>
        <w:t>December</w:t>
      </w:r>
      <w:proofErr w:type="spellEnd"/>
      <w:r w:rsidRPr="001926E1">
        <w:rPr>
          <w:rFonts w:ascii="Courier New" w:hAnsi="Courier New" w:cs="Courier New"/>
          <w:lang w:val="fr-CH"/>
          <w:rPrChange w:id="13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  <w:rPrChange w:id="13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  <w:rPrChange w:id="138" w:author="Graf Thomas, INI-NET-VNC-E2E" w:date="2025-06-14T07:24:00Z">
            <w:rPr>
              <w:rFonts w:ascii="Courier New" w:hAnsi="Courier New" w:cs="Courier New"/>
            </w:rPr>
          </w:rPrChange>
        </w:rPr>
        <w:t>Page 22]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3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140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2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 "</w:t>
      </w:r>
      <w:proofErr w:type="spellStart"/>
      <w:r w:rsidRPr="001926E1">
        <w:rPr>
          <w:rFonts w:ascii="Courier New" w:hAnsi="Courier New" w:cs="Courier New"/>
          <w:lang w:val="en-US"/>
          <w:rPrChange w:id="145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46" w:author="Graf Thomas, INI-NET-VNC-E2E" w:date="2025-06-14T07:24:00Z">
            <w:rPr>
              <w:rFonts w:ascii="Courier New" w:hAnsi="Courier New" w:cs="Courier New"/>
            </w:rPr>
          </w:rPrChange>
        </w:rPr>
        <w:t>-platform-manifest" module defines a data model that 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designed to be accessed via YANG-based management protocols, such as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NETCONF [RFC6241] and RESTCONF[RFC8040].  These protocols </w:t>
      </w:r>
      <w:proofErr w:type="gramStart"/>
      <w:r w:rsidRPr="001926E1">
        <w:rPr>
          <w:rFonts w:ascii="Courier New" w:hAnsi="Courier New" w:cs="Courier New"/>
          <w:lang w:val="en-US"/>
          <w:rPrChange w:id="151" w:author="Graf Thomas, INI-NET-VNC-E2E" w:date="2025-06-14T07:24:00Z">
            <w:rPr>
              <w:rFonts w:ascii="Courier New" w:hAnsi="Courier New" w:cs="Courier New"/>
            </w:rPr>
          </w:rPrChange>
        </w:rPr>
        <w:t>have to</w:t>
      </w:r>
      <w:proofErr w:type="gramEnd"/>
      <w:r w:rsidRPr="001926E1">
        <w:rPr>
          <w:rFonts w:ascii="Courier New" w:hAnsi="Courier New" w:cs="Courier New"/>
          <w:lang w:val="en-US"/>
          <w:rPrChange w:id="15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use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a secure transport layer (e.g., SSH [RFC6242], TLS [RFC8446] and QUIC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[RFC9000]) and </w:t>
      </w:r>
      <w:proofErr w:type="gramStart"/>
      <w:r w:rsidRPr="001926E1">
        <w:rPr>
          <w:rFonts w:ascii="Courier New" w:hAnsi="Courier New" w:cs="Courier New"/>
          <w:lang w:val="en-US"/>
          <w:rPrChange w:id="157" w:author="Graf Thomas, INI-NET-VNC-E2E" w:date="2025-06-14T07:24:00Z">
            <w:rPr>
              <w:rFonts w:ascii="Courier New" w:hAnsi="Courier New" w:cs="Courier New"/>
            </w:rPr>
          </w:rPrChange>
        </w:rPr>
        <w:t>have to</w:t>
      </w:r>
      <w:proofErr w:type="gramEnd"/>
      <w:r w:rsidRPr="001926E1">
        <w:rPr>
          <w:rFonts w:ascii="Courier New" w:hAnsi="Courier New" w:cs="Courier New"/>
          <w:lang w:val="en-US"/>
          <w:rPrChange w:id="15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use mutual authentication.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 Network Configuration Access Control Model (NACM) [RFC8341]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provides the means to restrict access for </w:t>
      </w:r>
      <w:proofErr w:type="gramStart"/>
      <w:r w:rsidRPr="001926E1">
        <w:rPr>
          <w:rFonts w:ascii="Courier New" w:hAnsi="Courier New" w:cs="Courier New"/>
          <w:lang w:val="en-US"/>
          <w:rPrChange w:id="163" w:author="Graf Thomas, INI-NET-VNC-E2E" w:date="2025-06-14T07:24:00Z">
            <w:rPr>
              <w:rFonts w:ascii="Courier New" w:hAnsi="Courier New" w:cs="Courier New"/>
            </w:rPr>
          </w:rPrChange>
        </w:rPr>
        <w:t>particular NETCONF</w:t>
      </w:r>
      <w:proofErr w:type="gramEnd"/>
      <w:r w:rsidRPr="001926E1">
        <w:rPr>
          <w:rFonts w:ascii="Courier New" w:hAnsi="Courier New" w:cs="Courier New"/>
          <w:lang w:val="en-US"/>
          <w:rPrChange w:id="16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RESTCONF users to a preconfigured subset of all available NETCONF 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RESTCONF protocol operations and content.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Some of the readable data nodes in this YANG module may be considered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sensitive or vulnerable in some network environments.  It is thus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important to control read access (e.g., via get, get-config, 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notification) to these data nodes.  Specifically, the following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subtrees and data nodes have </w:t>
      </w:r>
      <w:proofErr w:type="gramStart"/>
      <w:r w:rsidRPr="001926E1">
        <w:rPr>
          <w:rFonts w:ascii="Courier New" w:hAnsi="Courier New" w:cs="Courier New"/>
          <w:lang w:val="en-US"/>
          <w:rPrChange w:id="179" w:author="Graf Thomas, INI-NET-VNC-E2E" w:date="2025-06-14T07:24:00Z">
            <w:rPr>
              <w:rFonts w:ascii="Courier New" w:hAnsi="Courier New" w:cs="Courier New"/>
            </w:rPr>
          </w:rPrChange>
        </w:rPr>
        <w:t>particular sensitivities</w:t>
      </w:r>
      <w:proofErr w:type="gramEnd"/>
      <w:r w:rsidRPr="001926E1">
        <w:rPr>
          <w:rFonts w:ascii="Courier New" w:hAnsi="Courier New" w:cs="Courier New"/>
          <w:lang w:val="en-US"/>
          <w:rPrChange w:id="180" w:author="Graf Thomas, INI-NET-VNC-E2E" w:date="2025-06-14T07:24:00Z">
            <w:rPr>
              <w:rFonts w:ascii="Courier New" w:hAnsi="Courier New" w:cs="Courier New"/>
            </w:rPr>
          </w:rPrChange>
        </w:rPr>
        <w:t>/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vulnerabilities: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platforms/platform contains details about the platform that an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attacker could use to find the known vulnerabilities of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platform.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 "</w:t>
      </w:r>
      <w:proofErr w:type="spellStart"/>
      <w:r w:rsidRPr="001926E1">
        <w:rPr>
          <w:rFonts w:ascii="Courier New" w:hAnsi="Courier New" w:cs="Courier New"/>
          <w:lang w:val="en-US"/>
          <w:rPrChange w:id="191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92" w:author="Graf Thomas, INI-NET-VNC-E2E" w:date="2025-06-14T07:24:00Z">
            <w:rPr>
              <w:rFonts w:ascii="Courier New" w:hAnsi="Courier New" w:cs="Courier New"/>
            </w:rPr>
          </w:rPrChange>
        </w:rPr>
        <w:t>-</w:t>
      </w:r>
      <w:proofErr w:type="spellStart"/>
      <w:r w:rsidRPr="001926E1">
        <w:rPr>
          <w:rFonts w:ascii="Courier New" w:hAnsi="Courier New" w:cs="Courier New"/>
          <w:lang w:val="en-US"/>
          <w:rPrChange w:id="193" w:author="Graf Thomas, INI-NET-VNC-E2E" w:date="2025-06-14T07:24:00Z">
            <w:rPr>
              <w:rFonts w:ascii="Courier New" w:hAnsi="Courier New" w:cs="Courier New"/>
            </w:rPr>
          </w:rPrChange>
        </w:rPr>
        <w:t>yp</w:t>
      </w:r>
      <w:proofErr w:type="spellEnd"/>
      <w:r w:rsidRPr="001926E1">
        <w:rPr>
          <w:rFonts w:ascii="Courier New" w:hAnsi="Courier New" w:cs="Courier New"/>
          <w:lang w:val="en-US"/>
          <w:rPrChange w:id="194" w:author="Graf Thomas, INI-NET-VNC-E2E" w:date="2025-06-14T07:24:00Z">
            <w:rPr>
              <w:rFonts w:ascii="Courier New" w:hAnsi="Courier New" w:cs="Courier New"/>
            </w:rPr>
          </w:rPrChange>
        </w:rPr>
        <w:t>-current-period" module defines a data model that 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designed to be accessed via YANG-based management protocols, such as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NETCONF [RFC6241] and RESTCONF[RFC8040].  These protocols </w:t>
      </w:r>
      <w:proofErr w:type="gramStart"/>
      <w:r w:rsidRPr="001926E1">
        <w:rPr>
          <w:rFonts w:ascii="Courier New" w:hAnsi="Courier New" w:cs="Courier New"/>
          <w:lang w:val="en-US"/>
          <w:rPrChange w:id="199" w:author="Graf Thomas, INI-NET-VNC-E2E" w:date="2025-06-14T07:24:00Z">
            <w:rPr>
              <w:rFonts w:ascii="Courier New" w:hAnsi="Courier New" w:cs="Courier New"/>
            </w:rPr>
          </w:rPrChange>
        </w:rPr>
        <w:t>have to</w:t>
      </w:r>
      <w:proofErr w:type="gramEnd"/>
      <w:r w:rsidRPr="001926E1">
        <w:rPr>
          <w:rFonts w:ascii="Courier New" w:hAnsi="Courier New" w:cs="Courier New"/>
          <w:lang w:val="en-US"/>
          <w:rPrChange w:id="20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use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0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0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a secure transport layer (e.g., SSH [RFC6242], TLS [RFC8446] and QUIC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0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0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[RFC9000]) and </w:t>
      </w:r>
      <w:proofErr w:type="gramStart"/>
      <w:r w:rsidRPr="001926E1">
        <w:rPr>
          <w:rFonts w:ascii="Courier New" w:hAnsi="Courier New" w:cs="Courier New"/>
          <w:lang w:val="en-US"/>
          <w:rPrChange w:id="205" w:author="Graf Thomas, INI-NET-VNC-E2E" w:date="2025-06-14T07:24:00Z">
            <w:rPr>
              <w:rFonts w:ascii="Courier New" w:hAnsi="Courier New" w:cs="Courier New"/>
            </w:rPr>
          </w:rPrChange>
        </w:rPr>
        <w:t>have to</w:t>
      </w:r>
      <w:proofErr w:type="gramEnd"/>
      <w:r w:rsidRPr="001926E1">
        <w:rPr>
          <w:rFonts w:ascii="Courier New" w:hAnsi="Courier New" w:cs="Courier New"/>
          <w:lang w:val="en-US"/>
          <w:rPrChange w:id="20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use mutual authentication.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0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0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 Network Configuration Access Control Model (NACM) [RFC8341]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0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1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provides the means to restrict access for </w:t>
      </w:r>
      <w:proofErr w:type="gramStart"/>
      <w:r w:rsidRPr="001926E1">
        <w:rPr>
          <w:rFonts w:ascii="Courier New" w:hAnsi="Courier New" w:cs="Courier New"/>
          <w:lang w:val="en-US"/>
          <w:rPrChange w:id="211" w:author="Graf Thomas, INI-NET-VNC-E2E" w:date="2025-06-14T07:24:00Z">
            <w:rPr>
              <w:rFonts w:ascii="Courier New" w:hAnsi="Courier New" w:cs="Courier New"/>
            </w:rPr>
          </w:rPrChange>
        </w:rPr>
        <w:t>particular NETCONF</w:t>
      </w:r>
      <w:proofErr w:type="gramEnd"/>
      <w:r w:rsidRPr="001926E1">
        <w:rPr>
          <w:rFonts w:ascii="Courier New" w:hAnsi="Courier New" w:cs="Courier New"/>
          <w:lang w:val="en-US"/>
          <w:rPrChange w:id="21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1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1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RESTCONF users to a preconfigured subset of all available NETCONF 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1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1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RESTCONF protocol operations and content.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1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1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Some of the readable data nodes in this YANG module may be considered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1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2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sensitive or vulnerable in some network environments.  It is thus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2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2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important to control read access (e.g., via get, get-config, 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2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2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notification) to these data nodes.  Specifically, the following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2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2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subtrees and data nodes have </w:t>
      </w:r>
      <w:proofErr w:type="gramStart"/>
      <w:r w:rsidRPr="001926E1">
        <w:rPr>
          <w:rFonts w:ascii="Courier New" w:hAnsi="Courier New" w:cs="Courier New"/>
          <w:lang w:val="en-US"/>
          <w:rPrChange w:id="227" w:author="Graf Thomas, INI-NET-VNC-E2E" w:date="2025-06-14T07:24:00Z">
            <w:rPr>
              <w:rFonts w:ascii="Courier New" w:hAnsi="Courier New" w:cs="Courier New"/>
            </w:rPr>
          </w:rPrChange>
        </w:rPr>
        <w:t>particular sensitivities</w:t>
      </w:r>
      <w:proofErr w:type="gramEnd"/>
      <w:r w:rsidRPr="001926E1">
        <w:rPr>
          <w:rFonts w:ascii="Courier New" w:hAnsi="Courier New" w:cs="Courier New"/>
          <w:lang w:val="en-US"/>
          <w:rPrChange w:id="228" w:author="Graf Thomas, INI-NET-VNC-E2E" w:date="2025-06-14T07:24:00Z">
            <w:rPr>
              <w:rFonts w:ascii="Courier New" w:hAnsi="Courier New" w:cs="Courier New"/>
            </w:rPr>
          </w:rPrChange>
        </w:rPr>
        <w:t>/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2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3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vulnerabilities: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3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3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There are no particularly sensitive readable data nodes.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3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3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As the present approach reuses an existing telemetry system,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3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3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security considerations lie with the new content divulged in the new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3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3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manifests.  Appropriate access control filters must be associated 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3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4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 corresponding </w:t>
      </w:r>
      <w:proofErr w:type="spellStart"/>
      <w:r w:rsidRPr="001926E1">
        <w:rPr>
          <w:rFonts w:ascii="Courier New" w:hAnsi="Courier New" w:cs="Courier New"/>
          <w:lang w:val="en-US"/>
          <w:rPrChange w:id="241" w:author="Graf Thomas, INI-NET-VNC-E2E" w:date="2025-06-14T07:24:00Z">
            <w:rPr>
              <w:rFonts w:ascii="Courier New" w:hAnsi="Courier New" w:cs="Courier New"/>
            </w:rPr>
          </w:rPrChange>
        </w:rPr>
        <w:t>leafs</w:t>
      </w:r>
      <w:proofErr w:type="spellEnd"/>
      <w:r w:rsidRPr="001926E1">
        <w:rPr>
          <w:rFonts w:ascii="Courier New" w:hAnsi="Courier New" w:cs="Courier New"/>
          <w:lang w:val="en-US"/>
          <w:rPrChange w:id="24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and containers, as well as the databases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4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4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storing them.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4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4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Expires 13 December 2025            </w:t>
      </w:r>
      <w:proofErr w:type="gramStart"/>
      <w:r w:rsidRPr="001926E1">
        <w:rPr>
          <w:rFonts w:ascii="Courier New" w:hAnsi="Courier New" w:cs="Courier New"/>
          <w:lang w:val="en-US"/>
          <w:rPrChange w:id="24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en-US"/>
          <w:rPrChange w:id="248" w:author="Graf Thomas, INI-NET-VNC-E2E" w:date="2025-06-14T07:24:00Z">
            <w:rPr>
              <w:rFonts w:ascii="Courier New" w:hAnsi="Courier New" w:cs="Courier New"/>
            </w:rPr>
          </w:rPrChange>
        </w:rPr>
        <w:t>Page 23]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4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50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5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52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5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5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 integrity and provenance of the data of the collection manifest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5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5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can be ensured by a signing mechanism such as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5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5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[I-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259" w:author="Graf Thomas, INI-NET-VNC-E2E" w:date="2025-06-14T07:24:00Z">
            <w:rPr>
              <w:rFonts w:ascii="Courier New" w:hAnsi="Courier New" w:cs="Courier New"/>
            </w:rPr>
          </w:rPrChange>
        </w:rPr>
        <w:t>D.lopez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260" w:author="Graf Thomas, INI-NET-VNC-E2E" w:date="2025-06-14T07:24:00Z">
            <w:rPr>
              <w:rFonts w:ascii="Courier New" w:hAnsi="Courier New" w:cs="Courier New"/>
            </w:rPr>
          </w:rPrChange>
        </w:rPr>
        <w:t>-opsawg-yang-provenance].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6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62" w:author="Graf Thomas, INI-NET-VNC-E2E" w:date="2025-06-14T07:24:00Z">
            <w:rPr>
              <w:rFonts w:ascii="Courier New" w:hAnsi="Courier New" w:cs="Courier New"/>
            </w:rPr>
          </w:rPrChange>
        </w:rPr>
        <w:t>10.  IANA Considerations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6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6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RFC Ed.: replace XXXX with actual RFC number and remove this note.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6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6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IANA is requested to register the following URIs in the "ns"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6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6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proofErr w:type="spellStart"/>
      <w:r w:rsidRPr="001926E1">
        <w:rPr>
          <w:rFonts w:ascii="Courier New" w:hAnsi="Courier New" w:cs="Courier New"/>
          <w:lang w:val="en-US"/>
          <w:rPrChange w:id="269" w:author="Graf Thomas, INI-NET-VNC-E2E" w:date="2025-06-14T07:24:00Z">
            <w:rPr>
              <w:rFonts w:ascii="Courier New" w:hAnsi="Courier New" w:cs="Courier New"/>
            </w:rPr>
          </w:rPrChange>
        </w:rPr>
        <w:t>subregistry</w:t>
      </w:r>
      <w:proofErr w:type="spellEnd"/>
      <w:r w:rsidRPr="001926E1">
        <w:rPr>
          <w:rFonts w:ascii="Courier New" w:hAnsi="Courier New" w:cs="Courier New"/>
          <w:lang w:val="en-US"/>
          <w:rPrChange w:id="27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within the "IETF XML Registry" [RFC3688]: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7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7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URI: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273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274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:params:xml:ns:yang:ietf-platform-manifest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7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7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Registrant Contact:  The IESG.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7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7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XML: N/A; the requested URI is an XML namespace.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7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8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URI: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281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282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:params:xml:ns:yang:ietf-yp-current-period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8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8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Registrant Contact:  The IESG.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8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8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XML: N/A; the requested URI is an XML namespace.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8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8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IANA is requested to register the following YANG modules in the "YANG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8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9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Module Names" </w:t>
      </w:r>
      <w:proofErr w:type="spellStart"/>
      <w:r w:rsidRPr="001926E1">
        <w:rPr>
          <w:rFonts w:ascii="Courier New" w:hAnsi="Courier New" w:cs="Courier New"/>
          <w:lang w:val="en-US"/>
          <w:rPrChange w:id="291" w:author="Graf Thomas, INI-NET-VNC-E2E" w:date="2025-06-14T07:24:00Z">
            <w:rPr>
              <w:rFonts w:ascii="Courier New" w:hAnsi="Courier New" w:cs="Courier New"/>
            </w:rPr>
          </w:rPrChange>
        </w:rPr>
        <w:t>subregistry</w:t>
      </w:r>
      <w:proofErr w:type="spellEnd"/>
      <w:r w:rsidRPr="001926E1">
        <w:rPr>
          <w:rFonts w:ascii="Courier New" w:hAnsi="Courier New" w:cs="Courier New"/>
          <w:lang w:val="en-US"/>
          <w:rPrChange w:id="29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[RFC6020] within the "YANG Parameters"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9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9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registry.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9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9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Name: </w:t>
      </w:r>
      <w:proofErr w:type="spellStart"/>
      <w:r w:rsidRPr="001926E1">
        <w:rPr>
          <w:rFonts w:ascii="Courier New" w:hAnsi="Courier New" w:cs="Courier New"/>
          <w:lang w:val="en-US"/>
          <w:rPrChange w:id="297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298" w:author="Graf Thomas, INI-NET-VNC-E2E" w:date="2025-06-14T07:24:00Z">
            <w:rPr>
              <w:rFonts w:ascii="Courier New" w:hAnsi="Courier New" w:cs="Courier New"/>
            </w:rPr>
          </w:rPrChange>
        </w:rPr>
        <w:t>-platform-manifest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9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0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Maintained by IANA?  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0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0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Namespace: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303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304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:params:xml:ns:yang:ietf-platform-manifest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0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0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Prefix: p-mf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0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0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Reference: RFC XXXX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0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1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Name: </w:t>
      </w:r>
      <w:proofErr w:type="spellStart"/>
      <w:r w:rsidRPr="001926E1">
        <w:rPr>
          <w:rFonts w:ascii="Courier New" w:hAnsi="Courier New" w:cs="Courier New"/>
          <w:lang w:val="en-US"/>
          <w:rPrChange w:id="311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312" w:author="Graf Thomas, INI-NET-VNC-E2E" w:date="2025-06-14T07:24:00Z">
            <w:rPr>
              <w:rFonts w:ascii="Courier New" w:hAnsi="Courier New" w:cs="Courier New"/>
            </w:rPr>
          </w:rPrChange>
        </w:rPr>
        <w:t>-</w:t>
      </w:r>
      <w:proofErr w:type="spellStart"/>
      <w:r w:rsidRPr="001926E1">
        <w:rPr>
          <w:rFonts w:ascii="Courier New" w:hAnsi="Courier New" w:cs="Courier New"/>
          <w:lang w:val="en-US"/>
          <w:rPrChange w:id="313" w:author="Graf Thomas, INI-NET-VNC-E2E" w:date="2025-06-14T07:24:00Z">
            <w:rPr>
              <w:rFonts w:ascii="Courier New" w:hAnsi="Courier New" w:cs="Courier New"/>
            </w:rPr>
          </w:rPrChange>
        </w:rPr>
        <w:t>yp</w:t>
      </w:r>
      <w:proofErr w:type="spellEnd"/>
      <w:r w:rsidRPr="001926E1">
        <w:rPr>
          <w:rFonts w:ascii="Courier New" w:hAnsi="Courier New" w:cs="Courier New"/>
          <w:lang w:val="en-US"/>
          <w:rPrChange w:id="314" w:author="Graf Thomas, INI-NET-VNC-E2E" w:date="2025-06-14T07:24:00Z">
            <w:rPr>
              <w:rFonts w:ascii="Courier New" w:hAnsi="Courier New" w:cs="Courier New"/>
            </w:rPr>
          </w:rPrChange>
        </w:rPr>
        <w:t>-current-period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1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1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Maintained by IANA?  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1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1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Namespace: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319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320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:params:xml:ns:yang:ietf-yp-current-period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2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2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Prefix: </w:t>
      </w:r>
      <w:proofErr w:type="spellStart"/>
      <w:r w:rsidRPr="001926E1">
        <w:rPr>
          <w:rFonts w:ascii="Courier New" w:hAnsi="Courier New" w:cs="Courier New"/>
          <w:lang w:val="en-US"/>
          <w:rPrChange w:id="323" w:author="Graf Thomas, INI-NET-VNC-E2E" w:date="2025-06-14T07:24:00Z">
            <w:rPr>
              <w:rFonts w:ascii="Courier New" w:hAnsi="Courier New" w:cs="Courier New"/>
            </w:rPr>
          </w:rPrChange>
        </w:rPr>
        <w:t>yp</w:t>
      </w:r>
      <w:proofErr w:type="spellEnd"/>
      <w:r w:rsidRPr="001926E1">
        <w:rPr>
          <w:rFonts w:ascii="Courier New" w:hAnsi="Courier New" w:cs="Courier New"/>
          <w:lang w:val="en-US"/>
          <w:rPrChange w:id="324" w:author="Graf Thomas, INI-NET-VNC-E2E" w:date="2025-06-14T07:24:00Z">
            <w:rPr>
              <w:rFonts w:ascii="Courier New" w:hAnsi="Courier New" w:cs="Courier New"/>
            </w:rPr>
          </w:rPrChange>
        </w:rPr>
        <w:t>-cp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2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2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Reference: RFC XXXX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11.  </w:t>
      </w:r>
      <w:proofErr w:type="spellStart"/>
      <w:r w:rsidRPr="00420133">
        <w:rPr>
          <w:rFonts w:ascii="Courier New" w:hAnsi="Courier New" w:cs="Courier New"/>
        </w:rPr>
        <w:t>Contributors</w:t>
      </w:r>
      <w:proofErr w:type="spellEnd"/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12.  Open </w:t>
      </w:r>
      <w:proofErr w:type="spellStart"/>
      <w:r w:rsidRPr="00420133">
        <w:rPr>
          <w:rFonts w:ascii="Courier New" w:hAnsi="Courier New" w:cs="Courier New"/>
        </w:rPr>
        <w:t>Issues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2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420133">
        <w:rPr>
          <w:rFonts w:ascii="Courier New" w:hAnsi="Courier New" w:cs="Courier New"/>
        </w:rPr>
        <w:t xml:space="preserve">   </w:t>
      </w:r>
      <w:r w:rsidRPr="001926E1">
        <w:rPr>
          <w:rFonts w:ascii="Courier New" w:hAnsi="Courier New" w:cs="Courier New"/>
          <w:lang w:val="en-US"/>
          <w:rPrChange w:id="328" w:author="Graf Thomas, INI-NET-VNC-E2E" w:date="2025-06-14T07:24:00Z">
            <w:rPr>
              <w:rFonts w:ascii="Courier New" w:hAnsi="Courier New" w:cs="Courier New"/>
            </w:rPr>
          </w:rPrChange>
        </w:rPr>
        <w:t>This section is to be removed before publishing as an RFC.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2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3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Do we want to handle the absence of values, i.e. add information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3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3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about missed collection or errors in the collection </w:t>
      </w:r>
      <w:proofErr w:type="gramStart"/>
      <w:r w:rsidRPr="001926E1">
        <w:rPr>
          <w:rFonts w:ascii="Courier New" w:hAnsi="Courier New" w:cs="Courier New"/>
          <w:lang w:val="en-US"/>
          <w:rPrChange w:id="333" w:author="Graf Thomas, INI-NET-VNC-E2E" w:date="2025-06-14T07:24:00Z">
            <w:rPr>
              <w:rFonts w:ascii="Courier New" w:hAnsi="Courier New" w:cs="Courier New"/>
            </w:rPr>
          </w:rPrChange>
        </w:rPr>
        <w:t>context ?</w:t>
      </w:r>
      <w:proofErr w:type="gramEnd"/>
      <w:r w:rsidRPr="001926E1">
        <w:rPr>
          <w:rFonts w:ascii="Courier New" w:hAnsi="Courier New" w:cs="Courier New"/>
          <w:lang w:val="en-US"/>
          <w:rPrChange w:id="33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It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3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3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could also explain why some values are missing.  On the other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3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3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hand, this might also be out scope.  CLOSED: the goal of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3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4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manifest is to be able to detect </w:t>
      </w:r>
      <w:proofErr w:type="spellStart"/>
      <w:r w:rsidRPr="001926E1">
        <w:rPr>
          <w:rFonts w:ascii="Courier New" w:hAnsi="Courier New" w:cs="Courier New"/>
          <w:lang w:val="en-US"/>
          <w:rPrChange w:id="341" w:author="Graf Thomas, INI-NET-VNC-E2E" w:date="2025-06-14T07:24:00Z">
            <w:rPr>
              <w:rFonts w:ascii="Courier New" w:hAnsi="Courier New" w:cs="Courier New"/>
            </w:rPr>
          </w:rPrChange>
        </w:rPr>
        <w:t>miscollection</w:t>
      </w:r>
      <w:proofErr w:type="spellEnd"/>
      <w:r w:rsidRPr="001926E1">
        <w:rPr>
          <w:rFonts w:ascii="Courier New" w:hAnsi="Courier New" w:cs="Courier New"/>
          <w:lang w:val="en-US"/>
          <w:rPrChange w:id="34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a posteriori.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4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4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Assurance of the metric collection is out of scope and could be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4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4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done via an external mechanism such as SAIN.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34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34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  <w:rPrChange w:id="349" w:author="Graf Thomas, INI-NET-VNC-E2E" w:date="2025-06-14T07:24:00Z">
            <w:rPr>
              <w:rFonts w:ascii="Courier New" w:hAnsi="Courier New" w:cs="Courier New"/>
            </w:rPr>
          </w:rPrChange>
        </w:rPr>
        <w:t>December</w:t>
      </w:r>
      <w:proofErr w:type="spellEnd"/>
      <w:r w:rsidRPr="001926E1">
        <w:rPr>
          <w:rFonts w:ascii="Courier New" w:hAnsi="Courier New" w:cs="Courier New"/>
          <w:lang w:val="fr-CH"/>
          <w:rPrChange w:id="35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  <w:rPrChange w:id="35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  <w:rPrChange w:id="352" w:author="Graf Thomas, INI-NET-VNC-E2E" w:date="2025-06-14T07:24:00Z">
            <w:rPr>
              <w:rFonts w:ascii="Courier New" w:hAnsi="Courier New" w:cs="Courier New"/>
            </w:rPr>
          </w:rPrChange>
        </w:rPr>
        <w:t>Page 24]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35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354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5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56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5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5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Henk: how does this interact with SBOM effort?  CLOSED: SBOM 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5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6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another kind of manifest, we are focusing here on data collection.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6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6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What is the link with the RFC8345 </w:t>
      </w:r>
      <w:proofErr w:type="spellStart"/>
      <w:r w:rsidRPr="001926E1">
        <w:rPr>
          <w:rFonts w:ascii="Courier New" w:hAnsi="Courier New" w:cs="Courier New"/>
          <w:lang w:val="en-US"/>
          <w:rPrChange w:id="363" w:author="Graf Thomas, INI-NET-VNC-E2E" w:date="2025-06-14T07:24:00Z">
            <w:rPr>
              <w:rFonts w:ascii="Courier New" w:hAnsi="Courier New" w:cs="Courier New"/>
            </w:rPr>
          </w:rPrChange>
        </w:rPr>
        <w:t>NodeId</w:t>
      </w:r>
      <w:proofErr w:type="spellEnd"/>
      <w:r w:rsidRPr="001926E1">
        <w:rPr>
          <w:rFonts w:ascii="Courier New" w:hAnsi="Courier New" w:cs="Courier New"/>
          <w:lang w:val="en-US"/>
          <w:rPrChange w:id="36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and IVY?  CLOSED: added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6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6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text.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6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6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Handling of deletion in [I-</w:t>
      </w:r>
      <w:proofErr w:type="spellStart"/>
      <w:r w:rsidRPr="001926E1">
        <w:rPr>
          <w:rFonts w:ascii="Courier New" w:hAnsi="Courier New" w:cs="Courier New"/>
          <w:lang w:val="en-US"/>
          <w:rPrChange w:id="369" w:author="Graf Thomas, INI-NET-VNC-E2E" w:date="2025-06-14T07:24:00Z">
            <w:rPr>
              <w:rFonts w:ascii="Courier New" w:hAnsi="Courier New" w:cs="Courier New"/>
            </w:rPr>
          </w:rPrChange>
        </w:rPr>
        <w:t>D.kll</w:t>
      </w:r>
      <w:proofErr w:type="spellEnd"/>
      <w:r w:rsidRPr="001926E1">
        <w:rPr>
          <w:rFonts w:ascii="Courier New" w:hAnsi="Courier New" w:cs="Courier New"/>
          <w:lang w:val="en-US"/>
          <w:rPrChange w:id="370" w:author="Graf Thomas, INI-NET-VNC-E2E" w:date="2025-06-14T07:24:00Z">
            <w:rPr>
              <w:rFonts w:ascii="Courier New" w:hAnsi="Courier New" w:cs="Courier New"/>
            </w:rPr>
          </w:rPrChange>
        </w:rPr>
        <w:t>-yang-label-</w:t>
      </w:r>
      <w:proofErr w:type="spellStart"/>
      <w:r w:rsidRPr="001926E1">
        <w:rPr>
          <w:rFonts w:ascii="Courier New" w:hAnsi="Courier New" w:cs="Courier New"/>
          <w:lang w:val="en-US"/>
          <w:rPrChange w:id="371" w:author="Graf Thomas, INI-NET-VNC-E2E" w:date="2025-06-14T07:24:00Z">
            <w:rPr>
              <w:rFonts w:ascii="Courier New" w:hAnsi="Courier New" w:cs="Courier New"/>
            </w:rPr>
          </w:rPrChange>
        </w:rPr>
        <w:t>tsdb</w:t>
      </w:r>
      <w:proofErr w:type="spellEnd"/>
      <w:r w:rsidRPr="001926E1">
        <w:rPr>
          <w:rFonts w:ascii="Courier New" w:hAnsi="Courier New" w:cs="Courier New"/>
          <w:lang w:val="en-US"/>
          <w:rPrChange w:id="372" w:author="Graf Thomas, INI-NET-VNC-E2E" w:date="2025-06-14T07:24:00Z">
            <w:rPr>
              <w:rFonts w:ascii="Courier New" w:hAnsi="Courier New" w:cs="Courier New"/>
            </w:rPr>
          </w:rPrChange>
        </w:rPr>
        <w:t>].  CLOSED: out of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7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7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scope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7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76" w:author="Graf Thomas, INI-NET-VNC-E2E" w:date="2025-06-14T07:24:00Z">
            <w:rPr>
              <w:rFonts w:ascii="Courier New" w:hAnsi="Courier New" w:cs="Courier New"/>
            </w:rPr>
          </w:rPrChange>
        </w:rPr>
        <w:t>13.  Normative References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7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7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[RFC2119</w:t>
      </w:r>
      <w:proofErr w:type="gramStart"/>
      <w:r w:rsidRPr="001926E1">
        <w:rPr>
          <w:rFonts w:ascii="Courier New" w:hAnsi="Courier New" w:cs="Courier New"/>
          <w:lang w:val="en-US"/>
          <w:rPrChange w:id="37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]  </w:t>
      </w:r>
      <w:proofErr w:type="spellStart"/>
      <w:r w:rsidRPr="001926E1">
        <w:rPr>
          <w:rFonts w:ascii="Courier New" w:hAnsi="Courier New" w:cs="Courier New"/>
          <w:lang w:val="en-US"/>
          <w:rPrChange w:id="380" w:author="Graf Thomas, INI-NET-VNC-E2E" w:date="2025-06-14T07:24:00Z">
            <w:rPr>
              <w:rFonts w:ascii="Courier New" w:hAnsi="Courier New" w:cs="Courier New"/>
            </w:rPr>
          </w:rPrChange>
        </w:rPr>
        <w:t>Bradner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381" w:author="Graf Thomas, INI-NET-VNC-E2E" w:date="2025-06-14T07:24:00Z">
            <w:rPr>
              <w:rFonts w:ascii="Courier New" w:hAnsi="Courier New" w:cs="Courier New"/>
            </w:rPr>
          </w:rPrChange>
        </w:rPr>
        <w:t>, S., "Key words for use in RFCs to Indicate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8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8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Requirement Levels", BCP 14, RFC 2119,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8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8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DOI 10.17487/RFC2119, March 1997,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8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8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&lt;https://www.rfc-editor.org/info/rfc2119&gt;.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8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8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[RFC6241</w:t>
      </w:r>
      <w:proofErr w:type="gramStart"/>
      <w:r w:rsidRPr="001926E1">
        <w:rPr>
          <w:rFonts w:ascii="Courier New" w:hAnsi="Courier New" w:cs="Courier New"/>
          <w:lang w:val="en-US"/>
          <w:rPrChange w:id="390" w:author="Graf Thomas, INI-NET-VNC-E2E" w:date="2025-06-14T07:24:00Z">
            <w:rPr>
              <w:rFonts w:ascii="Courier New" w:hAnsi="Courier New" w:cs="Courier New"/>
            </w:rPr>
          </w:rPrChange>
        </w:rPr>
        <w:t>]  Enns</w:t>
      </w:r>
      <w:proofErr w:type="gramEnd"/>
      <w:r w:rsidRPr="001926E1">
        <w:rPr>
          <w:rFonts w:ascii="Courier New" w:hAnsi="Courier New" w:cs="Courier New"/>
          <w:lang w:val="en-US"/>
          <w:rPrChange w:id="39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, R., Ed., Bjorklund, M., Ed., </w:t>
      </w:r>
      <w:proofErr w:type="spellStart"/>
      <w:r w:rsidRPr="001926E1">
        <w:rPr>
          <w:rFonts w:ascii="Courier New" w:hAnsi="Courier New" w:cs="Courier New"/>
          <w:lang w:val="en-US"/>
          <w:rPrChange w:id="392" w:author="Graf Thomas, INI-NET-VNC-E2E" w:date="2025-06-14T07:24:00Z">
            <w:rPr>
              <w:rFonts w:ascii="Courier New" w:hAnsi="Courier New" w:cs="Courier New"/>
            </w:rPr>
          </w:rPrChange>
        </w:rPr>
        <w:t>Schoenwaelder</w:t>
      </w:r>
      <w:proofErr w:type="spellEnd"/>
      <w:r w:rsidRPr="001926E1">
        <w:rPr>
          <w:rFonts w:ascii="Courier New" w:hAnsi="Courier New" w:cs="Courier New"/>
          <w:lang w:val="en-US"/>
          <w:rPrChange w:id="393" w:author="Graf Thomas, INI-NET-VNC-E2E" w:date="2025-06-14T07:24:00Z">
            <w:rPr>
              <w:rFonts w:ascii="Courier New" w:hAnsi="Courier New" w:cs="Courier New"/>
            </w:rPr>
          </w:rPrChange>
        </w:rPr>
        <w:t>, J., Ed.,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9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9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and A. Bierman, Ed., "Network Configuration Protocol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9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9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(NETCONF)", RFC 6241, DOI 10.17487/RFC6241, June 2011,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39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39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&lt;https://www.rfc-editor.org/info/rfc6241&gt;.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0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0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[RFC6242</w:t>
      </w:r>
      <w:proofErr w:type="gramStart"/>
      <w:r w:rsidRPr="001926E1">
        <w:rPr>
          <w:rFonts w:ascii="Courier New" w:hAnsi="Courier New" w:cs="Courier New"/>
          <w:lang w:val="en-US"/>
          <w:rPrChange w:id="402" w:author="Graf Thomas, INI-NET-VNC-E2E" w:date="2025-06-14T07:24:00Z">
            <w:rPr>
              <w:rFonts w:ascii="Courier New" w:hAnsi="Courier New" w:cs="Courier New"/>
            </w:rPr>
          </w:rPrChange>
        </w:rPr>
        <w:t>]  Wasserman</w:t>
      </w:r>
      <w:proofErr w:type="gramEnd"/>
      <w:r w:rsidRPr="001926E1">
        <w:rPr>
          <w:rFonts w:ascii="Courier New" w:hAnsi="Courier New" w:cs="Courier New"/>
          <w:lang w:val="en-US"/>
          <w:rPrChange w:id="403" w:author="Graf Thomas, INI-NET-VNC-E2E" w:date="2025-06-14T07:24:00Z">
            <w:rPr>
              <w:rFonts w:ascii="Courier New" w:hAnsi="Courier New" w:cs="Courier New"/>
            </w:rPr>
          </w:rPrChange>
        </w:rPr>
        <w:t>, M., "Using the NETCONF Protocol over Secure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0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0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Shell (SSH)", RFC 6242, DOI 10.17487/RFC6242, June 2011,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0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0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&lt;https://www.rfc-editor.org/info/rfc6242&gt;.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0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0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[RFC8040</w:t>
      </w:r>
      <w:proofErr w:type="gramStart"/>
      <w:r w:rsidRPr="001926E1">
        <w:rPr>
          <w:rFonts w:ascii="Courier New" w:hAnsi="Courier New" w:cs="Courier New"/>
          <w:lang w:val="en-US"/>
          <w:rPrChange w:id="410" w:author="Graf Thomas, INI-NET-VNC-E2E" w:date="2025-06-14T07:24:00Z">
            <w:rPr>
              <w:rFonts w:ascii="Courier New" w:hAnsi="Courier New" w:cs="Courier New"/>
            </w:rPr>
          </w:rPrChange>
        </w:rPr>
        <w:t>]  Bierman</w:t>
      </w:r>
      <w:proofErr w:type="gramEnd"/>
      <w:r w:rsidRPr="001926E1">
        <w:rPr>
          <w:rFonts w:ascii="Courier New" w:hAnsi="Courier New" w:cs="Courier New"/>
          <w:lang w:val="en-US"/>
          <w:rPrChange w:id="411" w:author="Graf Thomas, INI-NET-VNC-E2E" w:date="2025-06-14T07:24:00Z">
            <w:rPr>
              <w:rFonts w:ascii="Courier New" w:hAnsi="Courier New" w:cs="Courier New"/>
            </w:rPr>
          </w:rPrChange>
        </w:rPr>
        <w:t>, A., Bjorklund, M., and K. Watsen, "RESTCONF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1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1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Protocol", RFC 8040, DOI 10.17487/RFC8040, January 2017,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1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1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&lt;https://www.rfc-editor.org/info/rfc8040&gt;.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1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1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[RFC8174</w:t>
      </w:r>
      <w:proofErr w:type="gramStart"/>
      <w:r w:rsidRPr="001926E1">
        <w:rPr>
          <w:rFonts w:ascii="Courier New" w:hAnsi="Courier New" w:cs="Courier New"/>
          <w:lang w:val="en-US"/>
          <w:rPrChange w:id="418" w:author="Graf Thomas, INI-NET-VNC-E2E" w:date="2025-06-14T07:24:00Z">
            <w:rPr>
              <w:rFonts w:ascii="Courier New" w:hAnsi="Courier New" w:cs="Courier New"/>
            </w:rPr>
          </w:rPrChange>
        </w:rPr>
        <w:t>]  Leiba</w:t>
      </w:r>
      <w:proofErr w:type="gramEnd"/>
      <w:r w:rsidRPr="001926E1">
        <w:rPr>
          <w:rFonts w:ascii="Courier New" w:hAnsi="Courier New" w:cs="Courier New"/>
          <w:lang w:val="en-US"/>
          <w:rPrChange w:id="419" w:author="Graf Thomas, INI-NET-VNC-E2E" w:date="2025-06-14T07:24:00Z">
            <w:rPr>
              <w:rFonts w:ascii="Courier New" w:hAnsi="Courier New" w:cs="Courier New"/>
            </w:rPr>
          </w:rPrChange>
        </w:rPr>
        <w:t>, B., "Ambiguity of Uppercase vs Lowercase in RFC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2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2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2119 Key Words", BCP 14, RFC 8174, DOI 10.17487/RFC8174,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2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2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May 2017, &lt;https://www.rfc-editor.org/info/rfc8174&gt;.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2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2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[RFC8341</w:t>
      </w:r>
      <w:proofErr w:type="gramStart"/>
      <w:r w:rsidRPr="001926E1">
        <w:rPr>
          <w:rFonts w:ascii="Courier New" w:hAnsi="Courier New" w:cs="Courier New"/>
          <w:lang w:val="en-US"/>
          <w:rPrChange w:id="426" w:author="Graf Thomas, INI-NET-VNC-E2E" w:date="2025-06-14T07:24:00Z">
            <w:rPr>
              <w:rFonts w:ascii="Courier New" w:hAnsi="Courier New" w:cs="Courier New"/>
            </w:rPr>
          </w:rPrChange>
        </w:rPr>
        <w:t>]  Bierman</w:t>
      </w:r>
      <w:proofErr w:type="gramEnd"/>
      <w:r w:rsidRPr="001926E1">
        <w:rPr>
          <w:rFonts w:ascii="Courier New" w:hAnsi="Courier New" w:cs="Courier New"/>
          <w:lang w:val="en-US"/>
          <w:rPrChange w:id="427" w:author="Graf Thomas, INI-NET-VNC-E2E" w:date="2025-06-14T07:24:00Z">
            <w:rPr>
              <w:rFonts w:ascii="Courier New" w:hAnsi="Courier New" w:cs="Courier New"/>
            </w:rPr>
          </w:rPrChange>
        </w:rPr>
        <w:t>, A. and M. Bjorklund, "Network Configuration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2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2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Access Control Model", STD 91, RFC 8341,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3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3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DOI 10.17487/RFC8341, March 2018,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3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3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&lt;https://www.rfc-editor.org/info/rfc8341&gt;.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3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3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[RFC8446</w:t>
      </w:r>
      <w:proofErr w:type="gramStart"/>
      <w:r w:rsidRPr="001926E1">
        <w:rPr>
          <w:rFonts w:ascii="Courier New" w:hAnsi="Courier New" w:cs="Courier New"/>
          <w:lang w:val="en-US"/>
          <w:rPrChange w:id="436" w:author="Graf Thomas, INI-NET-VNC-E2E" w:date="2025-06-14T07:24:00Z">
            <w:rPr>
              <w:rFonts w:ascii="Courier New" w:hAnsi="Courier New" w:cs="Courier New"/>
            </w:rPr>
          </w:rPrChange>
        </w:rPr>
        <w:t>]  Rescorla</w:t>
      </w:r>
      <w:proofErr w:type="gramEnd"/>
      <w:r w:rsidRPr="001926E1">
        <w:rPr>
          <w:rFonts w:ascii="Courier New" w:hAnsi="Courier New" w:cs="Courier New"/>
          <w:lang w:val="en-US"/>
          <w:rPrChange w:id="437" w:author="Graf Thomas, INI-NET-VNC-E2E" w:date="2025-06-14T07:24:00Z">
            <w:rPr>
              <w:rFonts w:ascii="Courier New" w:hAnsi="Courier New" w:cs="Courier New"/>
            </w:rPr>
          </w:rPrChange>
        </w:rPr>
        <w:t>, E., "The Transport Layer Security (TLS) Protocol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1926E1">
        <w:rPr>
          <w:rFonts w:ascii="Courier New" w:hAnsi="Courier New" w:cs="Courier New"/>
          <w:lang w:val="en-US"/>
          <w:rPrChange w:id="43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</w:t>
      </w:r>
      <w:r w:rsidRPr="00420133">
        <w:rPr>
          <w:rFonts w:ascii="Courier New" w:hAnsi="Courier New" w:cs="Courier New"/>
        </w:rPr>
        <w:t>Version 1.3", RFC 8446, DOI 10.17487/RFC8446, August 2018,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       &lt;https://www.rfc-editor.org/info/rfc8446&gt;.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[RFC8525</w:t>
      </w:r>
      <w:proofErr w:type="gramStart"/>
      <w:r w:rsidRPr="00420133">
        <w:rPr>
          <w:rFonts w:ascii="Courier New" w:hAnsi="Courier New" w:cs="Courier New"/>
        </w:rPr>
        <w:t>]  Bierman</w:t>
      </w:r>
      <w:proofErr w:type="gramEnd"/>
      <w:r w:rsidRPr="00420133">
        <w:rPr>
          <w:rFonts w:ascii="Courier New" w:hAnsi="Courier New" w:cs="Courier New"/>
        </w:rPr>
        <w:t xml:space="preserve">, A., </w:t>
      </w:r>
      <w:proofErr w:type="spellStart"/>
      <w:r w:rsidRPr="00420133">
        <w:rPr>
          <w:rFonts w:ascii="Courier New" w:hAnsi="Courier New" w:cs="Courier New"/>
        </w:rPr>
        <w:t>Bjorklund</w:t>
      </w:r>
      <w:proofErr w:type="spellEnd"/>
      <w:r w:rsidRPr="00420133">
        <w:rPr>
          <w:rFonts w:ascii="Courier New" w:hAnsi="Courier New" w:cs="Courier New"/>
        </w:rPr>
        <w:t xml:space="preserve">, M., </w:t>
      </w:r>
      <w:proofErr w:type="spellStart"/>
      <w:r w:rsidRPr="00420133">
        <w:rPr>
          <w:rFonts w:ascii="Courier New" w:hAnsi="Courier New" w:cs="Courier New"/>
        </w:rPr>
        <w:t>Schoenwaelder</w:t>
      </w:r>
      <w:proofErr w:type="spellEnd"/>
      <w:r w:rsidRPr="00420133">
        <w:rPr>
          <w:rFonts w:ascii="Courier New" w:hAnsi="Courier New" w:cs="Courier New"/>
        </w:rPr>
        <w:t>, J., Watsen, K.,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3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420133">
        <w:rPr>
          <w:rFonts w:ascii="Courier New" w:hAnsi="Courier New" w:cs="Courier New"/>
        </w:rPr>
        <w:t xml:space="preserve">              </w:t>
      </w:r>
      <w:r w:rsidRPr="001926E1">
        <w:rPr>
          <w:rFonts w:ascii="Courier New" w:hAnsi="Courier New" w:cs="Courier New"/>
          <w:lang w:val="en-US"/>
          <w:rPrChange w:id="440" w:author="Graf Thomas, INI-NET-VNC-E2E" w:date="2025-06-14T07:24:00Z">
            <w:rPr>
              <w:rFonts w:ascii="Courier New" w:hAnsi="Courier New" w:cs="Courier New"/>
            </w:rPr>
          </w:rPrChange>
        </w:rPr>
        <w:t>and R. Wilton, "YANG Library", RFC 8525,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4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4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DOI 10.17487/RFC8525, March 2019,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4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4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&lt;https://www.rfc-editor.org/info/rfc8525&gt;.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44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44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  <w:rPrChange w:id="447" w:author="Graf Thomas, INI-NET-VNC-E2E" w:date="2025-06-14T07:24:00Z">
            <w:rPr>
              <w:rFonts w:ascii="Courier New" w:hAnsi="Courier New" w:cs="Courier New"/>
            </w:rPr>
          </w:rPrChange>
        </w:rPr>
        <w:t>December</w:t>
      </w:r>
      <w:proofErr w:type="spellEnd"/>
      <w:r w:rsidRPr="001926E1">
        <w:rPr>
          <w:rFonts w:ascii="Courier New" w:hAnsi="Courier New" w:cs="Courier New"/>
          <w:lang w:val="fr-CH"/>
          <w:rPrChange w:id="44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  <w:rPrChange w:id="44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  <w:rPrChange w:id="450" w:author="Graf Thomas, INI-NET-VNC-E2E" w:date="2025-06-14T07:24:00Z">
            <w:rPr>
              <w:rFonts w:ascii="Courier New" w:hAnsi="Courier New" w:cs="Courier New"/>
            </w:rPr>
          </w:rPrChange>
        </w:rPr>
        <w:t>Page 25]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45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452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45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454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 xml:space="preserve">Internet-Draft           Telemetry Data </w:t>
      </w:r>
      <w:proofErr w:type="spellStart"/>
      <w:r w:rsidRPr="001926E1">
        <w:rPr>
          <w:rFonts w:ascii="Courier New" w:hAnsi="Courier New" w:cs="Courier New"/>
          <w:lang w:val="fr-CH"/>
          <w:rPrChange w:id="455" w:author="Graf Thomas, INI-NET-VNC-E2E" w:date="2025-06-14T07:24:00Z">
            <w:rPr>
              <w:rFonts w:ascii="Courier New" w:hAnsi="Courier New" w:cs="Courier New"/>
            </w:rPr>
          </w:rPrChange>
        </w:rPr>
        <w:t>Manifest</w:t>
      </w:r>
      <w:proofErr w:type="spellEnd"/>
      <w:r w:rsidRPr="001926E1">
        <w:rPr>
          <w:rFonts w:ascii="Courier New" w:hAnsi="Courier New" w:cs="Courier New"/>
          <w:lang w:val="fr-CH"/>
          <w:rPrChange w:id="45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45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45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[RFC8528</w:t>
      </w:r>
      <w:proofErr w:type="gramStart"/>
      <w:r w:rsidRPr="001926E1">
        <w:rPr>
          <w:rFonts w:ascii="Courier New" w:hAnsi="Courier New" w:cs="Courier New"/>
          <w:lang w:val="fr-CH"/>
          <w:rPrChange w:id="45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]  </w:t>
      </w:r>
      <w:proofErr w:type="spellStart"/>
      <w:r w:rsidRPr="001926E1">
        <w:rPr>
          <w:rFonts w:ascii="Courier New" w:hAnsi="Courier New" w:cs="Courier New"/>
          <w:lang w:val="fr-CH"/>
          <w:rPrChange w:id="460" w:author="Graf Thomas, INI-NET-VNC-E2E" w:date="2025-06-14T07:24:00Z">
            <w:rPr>
              <w:rFonts w:ascii="Courier New" w:hAnsi="Courier New" w:cs="Courier New"/>
            </w:rPr>
          </w:rPrChange>
        </w:rPr>
        <w:t>Bjorklund</w:t>
      </w:r>
      <w:proofErr w:type="spellEnd"/>
      <w:proofErr w:type="gramEnd"/>
      <w:r w:rsidRPr="001926E1">
        <w:rPr>
          <w:rFonts w:ascii="Courier New" w:hAnsi="Courier New" w:cs="Courier New"/>
          <w:lang w:val="fr-CH"/>
          <w:rPrChange w:id="46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, M. and L. </w:t>
      </w:r>
      <w:proofErr w:type="spellStart"/>
      <w:r w:rsidRPr="001926E1">
        <w:rPr>
          <w:rFonts w:ascii="Courier New" w:hAnsi="Courier New" w:cs="Courier New"/>
          <w:lang w:val="fr-CH"/>
          <w:rPrChange w:id="462" w:author="Graf Thomas, INI-NET-VNC-E2E" w:date="2025-06-14T07:24:00Z">
            <w:rPr>
              <w:rFonts w:ascii="Courier New" w:hAnsi="Courier New" w:cs="Courier New"/>
            </w:rPr>
          </w:rPrChange>
        </w:rPr>
        <w:t>Lhotka</w:t>
      </w:r>
      <w:proofErr w:type="spellEnd"/>
      <w:r w:rsidRPr="001926E1">
        <w:rPr>
          <w:rFonts w:ascii="Courier New" w:hAnsi="Courier New" w:cs="Courier New"/>
          <w:lang w:val="fr-CH"/>
          <w:rPrChange w:id="46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, "YANG </w:t>
      </w:r>
      <w:proofErr w:type="spellStart"/>
      <w:r w:rsidRPr="001926E1">
        <w:rPr>
          <w:rFonts w:ascii="Courier New" w:hAnsi="Courier New" w:cs="Courier New"/>
          <w:lang w:val="fr-CH"/>
          <w:rPrChange w:id="464" w:author="Graf Thomas, INI-NET-VNC-E2E" w:date="2025-06-14T07:24:00Z">
            <w:rPr>
              <w:rFonts w:ascii="Courier New" w:hAnsi="Courier New" w:cs="Courier New"/>
            </w:rPr>
          </w:rPrChange>
        </w:rPr>
        <w:t>Schema</w:t>
      </w:r>
      <w:proofErr w:type="spellEnd"/>
      <w:r w:rsidRPr="001926E1">
        <w:rPr>
          <w:rFonts w:ascii="Courier New" w:hAnsi="Courier New" w:cs="Courier New"/>
          <w:lang w:val="fr-CH"/>
          <w:rPrChange w:id="46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Mount",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46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46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RFC 8528, DOI 10.17487/RFC8528, March 2019,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46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46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</w:t>
      </w:r>
      <w:proofErr w:type="gramStart"/>
      <w:r w:rsidRPr="001926E1">
        <w:rPr>
          <w:rFonts w:ascii="Courier New" w:hAnsi="Courier New" w:cs="Courier New"/>
          <w:lang w:val="fr-CH"/>
          <w:rPrChange w:id="470" w:author="Graf Thomas, INI-NET-VNC-E2E" w:date="2025-06-14T07:24:00Z">
            <w:rPr>
              <w:rFonts w:ascii="Courier New" w:hAnsi="Courier New" w:cs="Courier New"/>
            </w:rPr>
          </w:rPrChange>
        </w:rPr>
        <w:t>https://www.rfc-editor.org/info/rfc8528</w:t>
      </w:r>
      <w:proofErr w:type="gramEnd"/>
      <w:r w:rsidRPr="001926E1">
        <w:rPr>
          <w:rFonts w:ascii="Courier New" w:hAnsi="Courier New" w:cs="Courier New"/>
          <w:lang w:val="fr-CH"/>
          <w:rPrChange w:id="471" w:author="Graf Thomas, INI-NET-VNC-E2E" w:date="2025-06-14T07:24:00Z">
            <w:rPr>
              <w:rFonts w:ascii="Courier New" w:hAnsi="Courier New" w:cs="Courier New"/>
            </w:rPr>
          </w:rPrChange>
        </w:rPr>
        <w:t>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47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47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[RFC8639</w:t>
      </w:r>
      <w:proofErr w:type="gramStart"/>
      <w:r w:rsidRPr="001926E1">
        <w:rPr>
          <w:rFonts w:ascii="Courier New" w:hAnsi="Courier New" w:cs="Courier New"/>
          <w:lang w:val="fr-CH"/>
          <w:rPrChange w:id="474" w:author="Graf Thomas, INI-NET-VNC-E2E" w:date="2025-06-14T07:24:00Z">
            <w:rPr>
              <w:rFonts w:ascii="Courier New" w:hAnsi="Courier New" w:cs="Courier New"/>
            </w:rPr>
          </w:rPrChange>
        </w:rPr>
        <w:t>]  Voit</w:t>
      </w:r>
      <w:proofErr w:type="gramEnd"/>
      <w:r w:rsidRPr="001926E1">
        <w:rPr>
          <w:rFonts w:ascii="Courier New" w:hAnsi="Courier New" w:cs="Courier New"/>
          <w:lang w:val="fr-CH"/>
          <w:rPrChange w:id="47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, E., Clemm, A., Gonzalez </w:t>
      </w:r>
      <w:proofErr w:type="spellStart"/>
      <w:r w:rsidRPr="001926E1">
        <w:rPr>
          <w:rFonts w:ascii="Courier New" w:hAnsi="Courier New" w:cs="Courier New"/>
          <w:lang w:val="fr-CH"/>
          <w:rPrChange w:id="476" w:author="Graf Thomas, INI-NET-VNC-E2E" w:date="2025-06-14T07:24:00Z">
            <w:rPr>
              <w:rFonts w:ascii="Courier New" w:hAnsi="Courier New" w:cs="Courier New"/>
            </w:rPr>
          </w:rPrChange>
        </w:rPr>
        <w:t>Prieto</w:t>
      </w:r>
      <w:proofErr w:type="spellEnd"/>
      <w:r w:rsidRPr="001926E1">
        <w:rPr>
          <w:rFonts w:ascii="Courier New" w:hAnsi="Courier New" w:cs="Courier New"/>
          <w:lang w:val="fr-CH"/>
          <w:rPrChange w:id="477" w:author="Graf Thomas, INI-NET-VNC-E2E" w:date="2025-06-14T07:24:00Z">
            <w:rPr>
              <w:rFonts w:ascii="Courier New" w:hAnsi="Courier New" w:cs="Courier New"/>
            </w:rPr>
          </w:rPrChange>
        </w:rPr>
        <w:t>, A., Nilsen-Nygaard,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7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47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</w:t>
      </w:r>
      <w:r w:rsidRPr="001926E1">
        <w:rPr>
          <w:rFonts w:ascii="Courier New" w:hAnsi="Courier New" w:cs="Courier New"/>
          <w:lang w:val="en-US"/>
          <w:rPrChange w:id="480" w:author="Graf Thomas, INI-NET-VNC-E2E" w:date="2025-06-14T07:24:00Z">
            <w:rPr>
              <w:rFonts w:ascii="Courier New" w:hAnsi="Courier New" w:cs="Courier New"/>
            </w:rPr>
          </w:rPrChange>
        </w:rPr>
        <w:t>E., and A. Tripathy, "Subscription to YANG Notifications",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8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8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RFC 8639, DOI 10.17487/RFC8639, September 2019,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8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8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&lt;https://www.rfc-editor.org/info/rfc8639&gt;.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8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8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[RFC8641</w:t>
      </w:r>
      <w:proofErr w:type="gramStart"/>
      <w:r w:rsidRPr="001926E1">
        <w:rPr>
          <w:rFonts w:ascii="Courier New" w:hAnsi="Courier New" w:cs="Courier New"/>
          <w:lang w:val="en-US"/>
          <w:rPrChange w:id="487" w:author="Graf Thomas, INI-NET-VNC-E2E" w:date="2025-06-14T07:24:00Z">
            <w:rPr>
              <w:rFonts w:ascii="Courier New" w:hAnsi="Courier New" w:cs="Courier New"/>
            </w:rPr>
          </w:rPrChange>
        </w:rPr>
        <w:t>]  Clemm</w:t>
      </w:r>
      <w:proofErr w:type="gramEnd"/>
      <w:r w:rsidRPr="001926E1">
        <w:rPr>
          <w:rFonts w:ascii="Courier New" w:hAnsi="Courier New" w:cs="Courier New"/>
          <w:lang w:val="en-US"/>
          <w:rPrChange w:id="488" w:author="Graf Thomas, INI-NET-VNC-E2E" w:date="2025-06-14T07:24:00Z">
            <w:rPr>
              <w:rFonts w:ascii="Courier New" w:hAnsi="Courier New" w:cs="Courier New"/>
            </w:rPr>
          </w:rPrChange>
        </w:rPr>
        <w:t>, A. and E. Voit, "Subscription to YANG Notifications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8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9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for Datastore Updates", RFC 8641, DOI 10.17487/RFC8641,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9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9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September 2019, &lt;https://www.rfc-editor.org/info/rfc8641&gt;.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9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94" w:author="Graf Thomas, INI-NET-VNC-E2E" w:date="2025-06-14T07:24:00Z">
            <w:rPr>
              <w:rFonts w:ascii="Courier New" w:hAnsi="Courier New" w:cs="Courier New"/>
            </w:rPr>
          </w:rPrChange>
        </w:rPr>
        <w:t>14.  Informative References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49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49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spellStart"/>
      <w:r w:rsidRPr="001926E1">
        <w:rPr>
          <w:rFonts w:ascii="Courier New" w:hAnsi="Courier New" w:cs="Courier New"/>
          <w:lang w:val="en-US"/>
          <w:rPrChange w:id="497" w:author="Graf Thomas, INI-NET-VNC-E2E" w:date="2025-06-14T07:24:00Z">
            <w:rPr>
              <w:rFonts w:ascii="Courier New" w:hAnsi="Courier New" w:cs="Courier New"/>
            </w:rPr>
          </w:rPrChange>
        </w:rPr>
        <w:t>DataMesh</w:t>
      </w:r>
      <w:proofErr w:type="spellEnd"/>
      <w:r w:rsidRPr="001926E1">
        <w:rPr>
          <w:rFonts w:ascii="Courier New" w:hAnsi="Courier New" w:cs="Courier New"/>
          <w:lang w:val="en-US"/>
          <w:rPrChange w:id="498" w:author="Graf Thomas, INI-NET-VNC-E2E" w:date="2025-06-14T07:24:00Z">
            <w:rPr>
              <w:rFonts w:ascii="Courier New" w:hAnsi="Courier New" w:cs="Courier New"/>
            </w:rPr>
          </w:rPrChange>
        </w:rPr>
        <w:t>] "</w:t>
      </w:r>
      <w:proofErr w:type="spellStart"/>
      <w:r w:rsidRPr="001926E1">
        <w:rPr>
          <w:rFonts w:ascii="Courier New" w:hAnsi="Courier New" w:cs="Courier New"/>
          <w:lang w:val="en-US"/>
          <w:rPrChange w:id="499" w:author="Graf Thomas, INI-NET-VNC-E2E" w:date="2025-06-14T07:24:00Z">
            <w:rPr>
              <w:rFonts w:ascii="Courier New" w:hAnsi="Courier New" w:cs="Courier New"/>
            </w:rPr>
          </w:rPrChange>
        </w:rPr>
        <w:t>Datamesh</w:t>
      </w:r>
      <w:proofErr w:type="spellEnd"/>
      <w:r w:rsidRPr="001926E1">
        <w:rPr>
          <w:rFonts w:ascii="Courier New" w:hAnsi="Courier New" w:cs="Courier New"/>
          <w:lang w:val="en-US"/>
          <w:rPrChange w:id="50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Architecture",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0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0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&lt;https://www.datamesh-architecture.com/&gt;.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  <w:rPrChange w:id="50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0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r w:rsidRPr="001926E1">
        <w:rPr>
          <w:rFonts w:ascii="Courier New" w:hAnsi="Courier New" w:cs="Courier New"/>
          <w:lang w:val="it-IT"/>
          <w:rPrChange w:id="505" w:author="Graf Thomas, INI-NET-VNC-E2E" w:date="2025-06-14T07:24:00Z">
            <w:rPr>
              <w:rFonts w:ascii="Courier New" w:hAnsi="Courier New" w:cs="Courier New"/>
            </w:rPr>
          </w:rPrChange>
        </w:rPr>
        <w:t>[I-</w:t>
      </w:r>
      <w:proofErr w:type="spellStart"/>
      <w:proofErr w:type="gramStart"/>
      <w:r w:rsidRPr="001926E1">
        <w:rPr>
          <w:rFonts w:ascii="Courier New" w:hAnsi="Courier New" w:cs="Courier New"/>
          <w:lang w:val="it-IT"/>
          <w:rPrChange w:id="506" w:author="Graf Thomas, INI-NET-VNC-E2E" w:date="2025-06-14T07:24:00Z">
            <w:rPr>
              <w:rFonts w:ascii="Courier New" w:hAnsi="Courier New" w:cs="Courier New"/>
            </w:rPr>
          </w:rPrChange>
        </w:rPr>
        <w:t>D.clacla</w:t>
      </w:r>
      <w:proofErr w:type="spellEnd"/>
      <w:proofErr w:type="gramEnd"/>
      <w:r w:rsidRPr="001926E1">
        <w:rPr>
          <w:rFonts w:ascii="Courier New" w:hAnsi="Courier New" w:cs="Courier New"/>
          <w:lang w:val="it-IT"/>
          <w:rPrChange w:id="507" w:author="Graf Thomas, INI-NET-VNC-E2E" w:date="2025-06-14T07:24:00Z">
            <w:rPr>
              <w:rFonts w:ascii="Courier New" w:hAnsi="Courier New" w:cs="Courier New"/>
            </w:rPr>
          </w:rPrChange>
        </w:rPr>
        <w:t>-</w:t>
      </w:r>
      <w:proofErr w:type="spellStart"/>
      <w:r w:rsidRPr="001926E1">
        <w:rPr>
          <w:rFonts w:ascii="Courier New" w:hAnsi="Courier New" w:cs="Courier New"/>
          <w:lang w:val="it-IT"/>
          <w:rPrChange w:id="508" w:author="Graf Thomas, INI-NET-VNC-E2E" w:date="2025-06-14T07:24:00Z">
            <w:rPr>
              <w:rFonts w:ascii="Courier New" w:hAnsi="Courier New" w:cs="Courier New"/>
            </w:rPr>
          </w:rPrChange>
        </w:rPr>
        <w:t>netmod</w:t>
      </w:r>
      <w:proofErr w:type="spellEnd"/>
      <w:r w:rsidRPr="001926E1">
        <w:rPr>
          <w:rFonts w:ascii="Courier New" w:hAnsi="Courier New" w:cs="Courier New"/>
          <w:lang w:val="it-IT"/>
          <w:rPrChange w:id="509" w:author="Graf Thomas, INI-NET-VNC-E2E" w:date="2025-06-14T07:24:00Z">
            <w:rPr>
              <w:rFonts w:ascii="Courier New" w:hAnsi="Courier New" w:cs="Courier New"/>
            </w:rPr>
          </w:rPrChange>
        </w:rPr>
        <w:t>-model-</w:t>
      </w:r>
      <w:proofErr w:type="spellStart"/>
      <w:r w:rsidRPr="001926E1">
        <w:rPr>
          <w:rFonts w:ascii="Courier New" w:hAnsi="Courier New" w:cs="Courier New"/>
          <w:lang w:val="it-IT"/>
          <w:rPrChange w:id="510" w:author="Graf Thomas, INI-NET-VNC-E2E" w:date="2025-06-14T07:24:00Z">
            <w:rPr>
              <w:rFonts w:ascii="Courier New" w:hAnsi="Courier New" w:cs="Courier New"/>
            </w:rPr>
          </w:rPrChange>
        </w:rPr>
        <w:t>catalog</w:t>
      </w:r>
      <w:proofErr w:type="spellEnd"/>
      <w:r w:rsidRPr="001926E1">
        <w:rPr>
          <w:rFonts w:ascii="Courier New" w:hAnsi="Courier New" w:cs="Courier New"/>
          <w:lang w:val="it-IT"/>
          <w:rPrChange w:id="511" w:author="Graf Thomas, INI-NET-VNC-E2E" w:date="2025-06-14T07:24:00Z">
            <w:rPr>
              <w:rFonts w:ascii="Courier New" w:hAnsi="Courier New" w:cs="Courier New"/>
            </w:rPr>
          </w:rPrChange>
        </w:rPr>
        <w:t>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1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it-IT"/>
          <w:rPrChange w:id="51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</w:t>
      </w:r>
      <w:r w:rsidRPr="001926E1">
        <w:rPr>
          <w:rFonts w:ascii="Courier New" w:hAnsi="Courier New" w:cs="Courier New"/>
          <w:lang w:val="en-US"/>
          <w:rPrChange w:id="514" w:author="Graf Thomas, INI-NET-VNC-E2E" w:date="2025-06-14T07:24:00Z">
            <w:rPr>
              <w:rFonts w:ascii="Courier New" w:hAnsi="Courier New" w:cs="Courier New"/>
            </w:rPr>
          </w:rPrChange>
        </w:rPr>
        <w:t>Clarke, J. and B. Claise, "YANG module for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1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1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yangcatalog.org", Work in Progress, Internet-Draft, draft-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1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1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clacla-netmod-model-catalog-03, 3 April 2018,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1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2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&lt;https://datatracker.ietf.org/doc/html/draft-clacla-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2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2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netmod-model-catalog-03&gt;.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2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2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[I-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525" w:author="Graf Thomas, INI-NET-VNC-E2E" w:date="2025-06-14T07:24:00Z">
            <w:rPr>
              <w:rFonts w:ascii="Courier New" w:hAnsi="Courier New" w:cs="Courier New"/>
            </w:rPr>
          </w:rPrChange>
        </w:rPr>
        <w:t>D.claise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526" w:author="Graf Thomas, INI-NET-VNC-E2E" w:date="2025-06-14T07:24:00Z">
            <w:rPr>
              <w:rFonts w:ascii="Courier New" w:hAnsi="Courier New" w:cs="Courier New"/>
            </w:rPr>
          </w:rPrChange>
        </w:rPr>
        <w:t>-netconf-metadata-for-collection]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2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2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Claise, B., Nayyar, M., and A. R. Sesani, "Per-Node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2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3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Capabilities for Optimum Operational Data Collection",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3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3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Work in Progress, Internet-Draft, draft-claise-netconf-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3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3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metadata-for-collection-03, 25 January 2022,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3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3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&lt;https://datatracker.ietf.org/doc/html/draft-claise-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3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3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netconf-metadata-for-collection-03&gt;.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3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4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[I-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541" w:author="Graf Thomas, INI-NET-VNC-E2E" w:date="2025-06-14T07:24:00Z">
            <w:rPr>
              <w:rFonts w:ascii="Courier New" w:hAnsi="Courier New" w:cs="Courier New"/>
            </w:rPr>
          </w:rPrChange>
        </w:rPr>
        <w:t>D.havel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542" w:author="Graf Thomas, INI-NET-VNC-E2E" w:date="2025-06-14T07:24:00Z">
            <w:rPr>
              <w:rFonts w:ascii="Courier New" w:hAnsi="Courier New" w:cs="Courier New"/>
            </w:rPr>
          </w:rPrChange>
        </w:rPr>
        <w:t>-</w:t>
      </w:r>
      <w:proofErr w:type="spellStart"/>
      <w:r w:rsidRPr="001926E1">
        <w:rPr>
          <w:rFonts w:ascii="Courier New" w:hAnsi="Courier New" w:cs="Courier New"/>
          <w:lang w:val="en-US"/>
          <w:rPrChange w:id="543" w:author="Graf Thomas, INI-NET-VNC-E2E" w:date="2025-06-14T07:24:00Z">
            <w:rPr>
              <w:rFonts w:ascii="Courier New" w:hAnsi="Courier New" w:cs="Courier New"/>
            </w:rPr>
          </w:rPrChange>
        </w:rPr>
        <w:t>nmop</w:t>
      </w:r>
      <w:proofErr w:type="spellEnd"/>
      <w:r w:rsidRPr="001926E1">
        <w:rPr>
          <w:rFonts w:ascii="Courier New" w:hAnsi="Courier New" w:cs="Courier New"/>
          <w:lang w:val="en-US"/>
          <w:rPrChange w:id="544" w:author="Graf Thomas, INI-NET-VNC-E2E" w:date="2025-06-14T07:24:00Z">
            <w:rPr>
              <w:rFonts w:ascii="Courier New" w:hAnsi="Courier New" w:cs="Courier New"/>
            </w:rPr>
          </w:rPrChange>
        </w:rPr>
        <w:t>-digital-map]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54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4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</w:t>
      </w:r>
      <w:r w:rsidRPr="001926E1">
        <w:rPr>
          <w:rFonts w:ascii="Courier New" w:hAnsi="Courier New" w:cs="Courier New"/>
          <w:lang w:val="fr-CH"/>
          <w:rPrChange w:id="547" w:author="Graf Thomas, INI-NET-VNC-E2E" w:date="2025-06-14T07:24:00Z">
            <w:rPr>
              <w:rFonts w:ascii="Courier New" w:hAnsi="Courier New" w:cs="Courier New"/>
            </w:rPr>
          </w:rPrChange>
        </w:rPr>
        <w:t>Havel, O., Claise, B., de Dios, O. G., Elhassany, A., 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4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54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</w:t>
      </w:r>
      <w:r w:rsidRPr="001926E1">
        <w:rPr>
          <w:rFonts w:ascii="Courier New" w:hAnsi="Courier New" w:cs="Courier New"/>
          <w:lang w:val="en-US"/>
          <w:rPrChange w:id="550" w:author="Graf Thomas, INI-NET-VNC-E2E" w:date="2025-06-14T07:24:00Z">
            <w:rPr>
              <w:rFonts w:ascii="Courier New" w:hAnsi="Courier New" w:cs="Courier New"/>
            </w:rPr>
          </w:rPrChange>
        </w:rPr>
        <w:t>T. Graf, "Modeling the Digital Map based on RFC 8345: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5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5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Sharing Experience and Perspectives", Work in Progress,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1926E1">
        <w:rPr>
          <w:rFonts w:ascii="Courier New" w:hAnsi="Courier New" w:cs="Courier New"/>
          <w:lang w:val="en-US"/>
          <w:rPrChange w:id="55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</w:t>
      </w:r>
      <w:r w:rsidRPr="00420133">
        <w:rPr>
          <w:rFonts w:ascii="Courier New" w:hAnsi="Courier New" w:cs="Courier New"/>
        </w:rPr>
        <w:t>Internet-</w:t>
      </w:r>
      <w:proofErr w:type="spellStart"/>
      <w:r w:rsidRPr="00420133">
        <w:rPr>
          <w:rFonts w:ascii="Courier New" w:hAnsi="Courier New" w:cs="Courier New"/>
        </w:rPr>
        <w:t>Draft</w:t>
      </w:r>
      <w:proofErr w:type="spellEnd"/>
      <w:r w:rsidRPr="00420133">
        <w:rPr>
          <w:rFonts w:ascii="Courier New" w:hAnsi="Courier New" w:cs="Courier New"/>
        </w:rPr>
        <w:t>, draft-havel-nmop-digital-map-02, 21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5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420133">
        <w:rPr>
          <w:rFonts w:ascii="Courier New" w:hAnsi="Courier New" w:cs="Courier New"/>
        </w:rPr>
        <w:t xml:space="preserve">              </w:t>
      </w:r>
      <w:r w:rsidRPr="001926E1">
        <w:rPr>
          <w:rFonts w:ascii="Courier New" w:hAnsi="Courier New" w:cs="Courier New"/>
          <w:lang w:val="en-US"/>
          <w:rPrChange w:id="555" w:author="Graf Thomas, INI-NET-VNC-E2E" w:date="2025-06-14T07:24:00Z">
            <w:rPr>
              <w:rFonts w:ascii="Courier New" w:hAnsi="Courier New" w:cs="Courier New"/>
            </w:rPr>
          </w:rPrChange>
        </w:rPr>
        <w:t>October 2024, &lt;https://datatracker.ietf.org/doc/html/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5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5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draft-havel-nmop-digital-map-02&gt;.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5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5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[I-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560" w:author="Graf Thomas, INI-NET-VNC-E2E" w:date="2025-06-14T07:24:00Z">
            <w:rPr>
              <w:rFonts w:ascii="Courier New" w:hAnsi="Courier New" w:cs="Courier New"/>
            </w:rPr>
          </w:rPrChange>
        </w:rPr>
        <w:t>D.ietf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561" w:author="Graf Thomas, INI-NET-VNC-E2E" w:date="2025-06-14T07:24:00Z">
            <w:rPr>
              <w:rFonts w:ascii="Courier New" w:hAnsi="Courier New" w:cs="Courier New"/>
            </w:rPr>
          </w:rPrChange>
        </w:rPr>
        <w:t>-ivy-network-inventory-yang]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  <w:rPrChange w:id="56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6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</w:t>
      </w:r>
      <w:r w:rsidRPr="001926E1">
        <w:rPr>
          <w:rFonts w:ascii="Courier New" w:hAnsi="Courier New" w:cs="Courier New"/>
          <w:lang w:val="it-IT"/>
          <w:rPrChange w:id="56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Yu, C., Belotti, S., </w:t>
      </w:r>
      <w:proofErr w:type="spellStart"/>
      <w:r w:rsidRPr="001926E1">
        <w:rPr>
          <w:rFonts w:ascii="Courier New" w:hAnsi="Courier New" w:cs="Courier New"/>
          <w:lang w:val="it-IT"/>
          <w:rPrChange w:id="565" w:author="Graf Thomas, INI-NET-VNC-E2E" w:date="2025-06-14T07:24:00Z">
            <w:rPr>
              <w:rFonts w:ascii="Courier New" w:hAnsi="Courier New" w:cs="Courier New"/>
            </w:rPr>
          </w:rPrChange>
        </w:rPr>
        <w:t>Bouquier</w:t>
      </w:r>
      <w:proofErr w:type="spellEnd"/>
      <w:r w:rsidRPr="001926E1">
        <w:rPr>
          <w:rFonts w:ascii="Courier New" w:hAnsi="Courier New" w:cs="Courier New"/>
          <w:lang w:val="it-IT"/>
          <w:rPrChange w:id="566" w:author="Graf Thomas, INI-NET-VNC-E2E" w:date="2025-06-14T07:24:00Z">
            <w:rPr>
              <w:rFonts w:ascii="Courier New" w:hAnsi="Courier New" w:cs="Courier New"/>
            </w:rPr>
          </w:rPrChange>
        </w:rPr>
        <w:t>, J., Peruzzini, F., and P.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6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it-IT"/>
          <w:rPrChange w:id="56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</w:t>
      </w:r>
      <w:r w:rsidRPr="001926E1">
        <w:rPr>
          <w:rFonts w:ascii="Courier New" w:hAnsi="Courier New" w:cs="Courier New"/>
          <w:lang w:val="en-US"/>
          <w:rPrChange w:id="569" w:author="Graf Thomas, INI-NET-VNC-E2E" w:date="2025-06-14T07:24:00Z">
            <w:rPr>
              <w:rFonts w:ascii="Courier New" w:hAnsi="Courier New" w:cs="Courier New"/>
            </w:rPr>
          </w:rPrChange>
        </w:rPr>
        <w:t>Bedard, "A Base YANG Data Model for Network Inventory",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7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7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Work in Progress, Internet-Draft, draft-</w:t>
      </w:r>
      <w:proofErr w:type="spellStart"/>
      <w:r w:rsidRPr="001926E1">
        <w:rPr>
          <w:rFonts w:ascii="Courier New" w:hAnsi="Courier New" w:cs="Courier New"/>
          <w:lang w:val="en-US"/>
          <w:rPrChange w:id="572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573" w:author="Graf Thomas, INI-NET-VNC-E2E" w:date="2025-06-14T07:24:00Z">
            <w:rPr>
              <w:rFonts w:ascii="Courier New" w:hAnsi="Courier New" w:cs="Courier New"/>
            </w:rPr>
          </w:rPrChange>
        </w:rPr>
        <w:t>-ivy-network-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7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7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inventory-yang-06, 21 May 2025,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7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7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&lt;https://datatracker.ietf.org/doc/html/draft-ietf-ivy-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7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7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network-inventory-yang-06&gt;.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8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8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Expires 13 December 2025            </w:t>
      </w:r>
      <w:proofErr w:type="gramStart"/>
      <w:r w:rsidRPr="001926E1">
        <w:rPr>
          <w:rFonts w:ascii="Courier New" w:hAnsi="Courier New" w:cs="Courier New"/>
          <w:lang w:val="en-US"/>
          <w:rPrChange w:id="58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en-US"/>
          <w:rPrChange w:id="583" w:author="Graf Thomas, INI-NET-VNC-E2E" w:date="2025-06-14T07:24:00Z">
            <w:rPr>
              <w:rFonts w:ascii="Courier New" w:hAnsi="Courier New" w:cs="Courier New"/>
            </w:rPr>
          </w:rPrChange>
        </w:rPr>
        <w:t>Page 26]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8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85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8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87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8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8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[I-</w:t>
      </w:r>
      <w:proofErr w:type="gramStart"/>
      <w:r w:rsidRPr="001926E1">
        <w:rPr>
          <w:rFonts w:ascii="Courier New" w:hAnsi="Courier New" w:cs="Courier New"/>
          <w:lang w:val="en-US"/>
          <w:rPrChange w:id="590" w:author="Graf Thomas, INI-NET-VNC-E2E" w:date="2025-06-14T07:24:00Z">
            <w:rPr>
              <w:rFonts w:ascii="Courier New" w:hAnsi="Courier New" w:cs="Courier New"/>
            </w:rPr>
          </w:rPrChange>
        </w:rPr>
        <w:t>D.ietf</w:t>
      </w:r>
      <w:proofErr w:type="gramEnd"/>
      <w:r w:rsidRPr="001926E1">
        <w:rPr>
          <w:rFonts w:ascii="Courier New" w:hAnsi="Courier New" w:cs="Courier New"/>
          <w:lang w:val="en-US"/>
          <w:rPrChange w:id="591" w:author="Graf Thomas, INI-NET-VNC-E2E" w:date="2025-06-14T07:24:00Z">
            <w:rPr>
              <w:rFonts w:ascii="Courier New" w:hAnsi="Courier New" w:cs="Courier New"/>
            </w:rPr>
          </w:rPrChange>
        </w:rPr>
        <w:t>-netmod-rfc8407bis]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9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9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Bierman, A., Boucadair, M., and Q. Wu, "Guidelines for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9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9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Authors and Reviewers of Documents Containing YANG 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59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59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Models", Work in Progress, Internet-Draft, draft-</w:t>
      </w:r>
      <w:proofErr w:type="spellStart"/>
      <w:r w:rsidRPr="001926E1">
        <w:rPr>
          <w:rFonts w:ascii="Courier New" w:hAnsi="Courier New" w:cs="Courier New"/>
          <w:lang w:val="en-US"/>
          <w:rPrChange w:id="598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599" w:author="Graf Thomas, INI-NET-VNC-E2E" w:date="2025-06-14T07:24:00Z">
            <w:rPr>
              <w:rFonts w:ascii="Courier New" w:hAnsi="Courier New" w:cs="Courier New"/>
            </w:rPr>
          </w:rPrChange>
        </w:rPr>
        <w:t>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0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0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netmod-rfc8407bis-28, 5 June 2025,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0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0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&lt;https://datatracker.ietf.org/doc/html/draft-ietf-netmod-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0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0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rfc8407bis-28&gt;.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0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0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[I-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608" w:author="Graf Thomas, INI-NET-VNC-E2E" w:date="2025-06-14T07:24:00Z">
            <w:rPr>
              <w:rFonts w:ascii="Courier New" w:hAnsi="Courier New" w:cs="Courier New"/>
            </w:rPr>
          </w:rPrChange>
        </w:rPr>
        <w:t>D.ietf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609" w:author="Graf Thomas, INI-NET-VNC-E2E" w:date="2025-06-14T07:24:00Z">
            <w:rPr>
              <w:rFonts w:ascii="Courier New" w:hAnsi="Courier New" w:cs="Courier New"/>
            </w:rPr>
          </w:rPrChange>
        </w:rPr>
        <w:t>-</w:t>
      </w:r>
      <w:proofErr w:type="spellStart"/>
      <w:r w:rsidRPr="001926E1">
        <w:rPr>
          <w:rFonts w:ascii="Courier New" w:hAnsi="Courier New" w:cs="Courier New"/>
          <w:lang w:val="en-US"/>
          <w:rPrChange w:id="610" w:author="Graf Thomas, INI-NET-VNC-E2E" w:date="2025-06-14T07:24:00Z">
            <w:rPr>
              <w:rFonts w:ascii="Courier New" w:hAnsi="Courier New" w:cs="Courier New"/>
            </w:rPr>
          </w:rPrChange>
        </w:rPr>
        <w:t>nmop</w:t>
      </w:r>
      <w:proofErr w:type="spellEnd"/>
      <w:r w:rsidRPr="001926E1">
        <w:rPr>
          <w:rFonts w:ascii="Courier New" w:hAnsi="Courier New" w:cs="Courier New"/>
          <w:lang w:val="en-US"/>
          <w:rPrChange w:id="611" w:author="Graf Thomas, INI-NET-VNC-E2E" w:date="2025-06-14T07:24:00Z">
            <w:rPr>
              <w:rFonts w:ascii="Courier New" w:hAnsi="Courier New" w:cs="Courier New"/>
            </w:rPr>
          </w:rPrChange>
        </w:rPr>
        <w:t>-terminology]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1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1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Davis, N., Farrel, A., Graf, T., Wu, Q., and C. Yu, "Some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1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1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Key Terms for Network Fault and Problem Management", Work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1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1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in Progress, Internet-Draft, draft-</w:t>
      </w:r>
      <w:proofErr w:type="spellStart"/>
      <w:r w:rsidRPr="001926E1">
        <w:rPr>
          <w:rFonts w:ascii="Courier New" w:hAnsi="Courier New" w:cs="Courier New"/>
          <w:lang w:val="en-US"/>
          <w:rPrChange w:id="618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619" w:author="Graf Thomas, INI-NET-VNC-E2E" w:date="2025-06-14T07:24:00Z">
            <w:rPr>
              <w:rFonts w:ascii="Courier New" w:hAnsi="Courier New" w:cs="Courier New"/>
            </w:rPr>
          </w:rPrChange>
        </w:rPr>
        <w:t>-</w:t>
      </w:r>
      <w:proofErr w:type="spellStart"/>
      <w:r w:rsidRPr="001926E1">
        <w:rPr>
          <w:rFonts w:ascii="Courier New" w:hAnsi="Courier New" w:cs="Courier New"/>
          <w:lang w:val="en-US"/>
          <w:rPrChange w:id="620" w:author="Graf Thomas, INI-NET-VNC-E2E" w:date="2025-06-14T07:24:00Z">
            <w:rPr>
              <w:rFonts w:ascii="Courier New" w:hAnsi="Courier New" w:cs="Courier New"/>
            </w:rPr>
          </w:rPrChange>
        </w:rPr>
        <w:t>nmop</w:t>
      </w:r>
      <w:proofErr w:type="spellEnd"/>
      <w:r w:rsidRPr="001926E1">
        <w:rPr>
          <w:rFonts w:ascii="Courier New" w:hAnsi="Courier New" w:cs="Courier New"/>
          <w:lang w:val="en-US"/>
          <w:rPrChange w:id="621" w:author="Graf Thomas, INI-NET-VNC-E2E" w:date="2025-06-14T07:24:00Z">
            <w:rPr>
              <w:rFonts w:ascii="Courier New" w:hAnsi="Courier New" w:cs="Courier New"/>
            </w:rPr>
          </w:rPrChange>
        </w:rPr>
        <w:t>-terminology-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2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2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17, 18 May 2025, &lt;https://datatracker.ietf.org/doc/html/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2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2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draft-ietf-nmop-terminology-17&gt;.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2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2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[I-</w:t>
      </w:r>
      <w:proofErr w:type="spellStart"/>
      <w:r w:rsidRPr="001926E1">
        <w:rPr>
          <w:rFonts w:ascii="Courier New" w:hAnsi="Courier New" w:cs="Courier New"/>
          <w:lang w:val="en-US"/>
          <w:rPrChange w:id="628" w:author="Graf Thomas, INI-NET-VNC-E2E" w:date="2025-06-14T07:24:00Z">
            <w:rPr>
              <w:rFonts w:ascii="Courier New" w:hAnsi="Courier New" w:cs="Courier New"/>
            </w:rPr>
          </w:rPrChange>
        </w:rPr>
        <w:t>D.kll</w:t>
      </w:r>
      <w:proofErr w:type="spellEnd"/>
      <w:r w:rsidRPr="001926E1">
        <w:rPr>
          <w:rFonts w:ascii="Courier New" w:hAnsi="Courier New" w:cs="Courier New"/>
          <w:lang w:val="en-US"/>
          <w:rPrChange w:id="629" w:author="Graf Thomas, INI-NET-VNC-E2E" w:date="2025-06-14T07:24:00Z">
            <w:rPr>
              <w:rFonts w:ascii="Courier New" w:hAnsi="Courier New" w:cs="Courier New"/>
            </w:rPr>
          </w:rPrChange>
        </w:rPr>
        <w:t>-yang-label-</w:t>
      </w:r>
      <w:proofErr w:type="spellStart"/>
      <w:r w:rsidRPr="001926E1">
        <w:rPr>
          <w:rFonts w:ascii="Courier New" w:hAnsi="Courier New" w:cs="Courier New"/>
          <w:lang w:val="en-US"/>
          <w:rPrChange w:id="630" w:author="Graf Thomas, INI-NET-VNC-E2E" w:date="2025-06-14T07:24:00Z">
            <w:rPr>
              <w:rFonts w:ascii="Courier New" w:hAnsi="Courier New" w:cs="Courier New"/>
            </w:rPr>
          </w:rPrChange>
        </w:rPr>
        <w:t>tsdb</w:t>
      </w:r>
      <w:proofErr w:type="spellEnd"/>
      <w:r w:rsidRPr="001926E1">
        <w:rPr>
          <w:rFonts w:ascii="Courier New" w:hAnsi="Courier New" w:cs="Courier New"/>
          <w:lang w:val="en-US"/>
          <w:rPrChange w:id="631" w:author="Graf Thomas, INI-NET-VNC-E2E" w:date="2025-06-14T07:24:00Z">
            <w:rPr>
              <w:rFonts w:ascii="Courier New" w:hAnsi="Courier New" w:cs="Courier New"/>
            </w:rPr>
          </w:rPrChange>
        </w:rPr>
        <w:t>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3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3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Larsson, K., "Mapping YANG Data to Label-Set Time Series",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3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3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Work in Progress, Internet-Draft, draft-</w:t>
      </w:r>
      <w:proofErr w:type="spellStart"/>
      <w:r w:rsidRPr="001926E1">
        <w:rPr>
          <w:rFonts w:ascii="Courier New" w:hAnsi="Courier New" w:cs="Courier New"/>
          <w:lang w:val="en-US"/>
          <w:rPrChange w:id="636" w:author="Graf Thomas, INI-NET-VNC-E2E" w:date="2025-06-14T07:24:00Z">
            <w:rPr>
              <w:rFonts w:ascii="Courier New" w:hAnsi="Courier New" w:cs="Courier New"/>
            </w:rPr>
          </w:rPrChange>
        </w:rPr>
        <w:t>kll</w:t>
      </w:r>
      <w:proofErr w:type="spellEnd"/>
      <w:r w:rsidRPr="001926E1">
        <w:rPr>
          <w:rFonts w:ascii="Courier New" w:hAnsi="Courier New" w:cs="Courier New"/>
          <w:lang w:val="en-US"/>
          <w:rPrChange w:id="637" w:author="Graf Thomas, INI-NET-VNC-E2E" w:date="2025-06-14T07:24:00Z">
            <w:rPr>
              <w:rFonts w:ascii="Courier New" w:hAnsi="Courier New" w:cs="Courier New"/>
            </w:rPr>
          </w:rPrChange>
        </w:rPr>
        <w:t>-yang-label-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3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3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tsdb-00, 18 October 2023,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4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4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&lt;https://datatracker.ietf.org/doc/html/draft-kll-yang-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4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4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label-tsdb-00&gt;.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4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4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[I-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646" w:author="Graf Thomas, INI-NET-VNC-E2E" w:date="2025-06-14T07:24:00Z">
            <w:rPr>
              <w:rFonts w:ascii="Courier New" w:hAnsi="Courier New" w:cs="Courier New"/>
            </w:rPr>
          </w:rPrChange>
        </w:rPr>
        <w:t>D.lopez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647" w:author="Graf Thomas, INI-NET-VNC-E2E" w:date="2025-06-14T07:24:00Z">
            <w:rPr>
              <w:rFonts w:ascii="Courier New" w:hAnsi="Courier New" w:cs="Courier New"/>
            </w:rPr>
          </w:rPrChange>
        </w:rPr>
        <w:t>-opsawg-yang-provenance]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4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4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Lopez, D., Pastor, A., Feng, A. H., Pérez, A. M.,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5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5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Birkholz, H., and S. Garcia, "Applying COSE Signatures for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5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5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YANG Data Provenance", Work in Progress, Internet-Draft,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5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5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draft-lopez-opsawg-yang-provenance-07, 23 April 2025,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5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5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&lt;https://datatracker.ietf.org/doc/html/draft-lopez-opsawg-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5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5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yang-provenance-07&gt;.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6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6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[I-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662" w:author="Graf Thomas, INI-NET-VNC-E2E" w:date="2025-06-14T07:24:00Z">
            <w:rPr>
              <w:rFonts w:ascii="Courier New" w:hAnsi="Courier New" w:cs="Courier New"/>
            </w:rPr>
          </w:rPrChange>
        </w:rPr>
        <w:t>D.netana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663" w:author="Graf Thomas, INI-NET-VNC-E2E" w:date="2025-06-14T07:24:00Z">
            <w:rPr>
              <w:rFonts w:ascii="Courier New" w:hAnsi="Courier New" w:cs="Courier New"/>
            </w:rPr>
          </w:rPrChange>
        </w:rPr>
        <w:t>-netconf-</w:t>
      </w:r>
      <w:proofErr w:type="spellStart"/>
      <w:r w:rsidRPr="001926E1">
        <w:rPr>
          <w:rFonts w:ascii="Courier New" w:hAnsi="Courier New" w:cs="Courier New"/>
          <w:lang w:val="en-US"/>
          <w:rPrChange w:id="664" w:author="Graf Thomas, INI-NET-VNC-E2E" w:date="2025-06-14T07:24:00Z">
            <w:rPr>
              <w:rFonts w:ascii="Courier New" w:hAnsi="Courier New" w:cs="Courier New"/>
            </w:rPr>
          </w:rPrChange>
        </w:rPr>
        <w:t>notif</w:t>
      </w:r>
      <w:proofErr w:type="spellEnd"/>
      <w:r w:rsidRPr="001926E1">
        <w:rPr>
          <w:rFonts w:ascii="Courier New" w:hAnsi="Courier New" w:cs="Courier New"/>
          <w:lang w:val="en-US"/>
          <w:rPrChange w:id="665" w:author="Graf Thomas, INI-NET-VNC-E2E" w:date="2025-06-14T07:24:00Z">
            <w:rPr>
              <w:rFonts w:ascii="Courier New" w:hAnsi="Courier New" w:cs="Courier New"/>
            </w:rPr>
          </w:rPrChange>
        </w:rPr>
        <w:t>-envelope]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6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6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Feng, A. H., Francois, P., Graf, T., and B. Claise,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6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6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"Extensible YANG Model for YANG-Push Notifications", Work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7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7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in Progress, Internet-Draft, draft-</w:t>
      </w:r>
      <w:proofErr w:type="spellStart"/>
      <w:r w:rsidRPr="001926E1">
        <w:rPr>
          <w:rFonts w:ascii="Courier New" w:hAnsi="Courier New" w:cs="Courier New"/>
          <w:lang w:val="en-US"/>
          <w:rPrChange w:id="672" w:author="Graf Thomas, INI-NET-VNC-E2E" w:date="2025-06-14T07:24:00Z">
            <w:rPr>
              <w:rFonts w:ascii="Courier New" w:hAnsi="Courier New" w:cs="Courier New"/>
            </w:rPr>
          </w:rPrChange>
        </w:rPr>
        <w:t>netana</w:t>
      </w:r>
      <w:proofErr w:type="spellEnd"/>
      <w:r w:rsidRPr="001926E1">
        <w:rPr>
          <w:rFonts w:ascii="Courier New" w:hAnsi="Courier New" w:cs="Courier New"/>
          <w:lang w:val="en-US"/>
          <w:rPrChange w:id="673" w:author="Graf Thomas, INI-NET-VNC-E2E" w:date="2025-06-14T07:24:00Z">
            <w:rPr>
              <w:rFonts w:ascii="Courier New" w:hAnsi="Courier New" w:cs="Courier New"/>
            </w:rPr>
          </w:rPrChange>
        </w:rPr>
        <w:t>-netconf-</w:t>
      </w:r>
      <w:proofErr w:type="spellStart"/>
      <w:r w:rsidRPr="001926E1">
        <w:rPr>
          <w:rFonts w:ascii="Courier New" w:hAnsi="Courier New" w:cs="Courier New"/>
          <w:lang w:val="en-US"/>
          <w:rPrChange w:id="674" w:author="Graf Thomas, INI-NET-VNC-E2E" w:date="2025-06-14T07:24:00Z">
            <w:rPr>
              <w:rFonts w:ascii="Courier New" w:hAnsi="Courier New" w:cs="Courier New"/>
            </w:rPr>
          </w:rPrChange>
        </w:rPr>
        <w:t>notif</w:t>
      </w:r>
      <w:proofErr w:type="spellEnd"/>
      <w:r w:rsidRPr="001926E1">
        <w:rPr>
          <w:rFonts w:ascii="Courier New" w:hAnsi="Courier New" w:cs="Courier New"/>
          <w:lang w:val="en-US"/>
          <w:rPrChange w:id="675" w:author="Graf Thomas, INI-NET-VNC-E2E" w:date="2025-06-14T07:24:00Z">
            <w:rPr>
              <w:rFonts w:ascii="Courier New" w:hAnsi="Courier New" w:cs="Courier New"/>
            </w:rPr>
          </w:rPrChange>
        </w:rPr>
        <w:t>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7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7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envelope-02, 28 January 2025,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7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7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&lt;https://datatracker.ietf.org/doc/html/draft-netana-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8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8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netconf-notif-envelope-02&gt;.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8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8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[RFC3418</w:t>
      </w:r>
      <w:proofErr w:type="gramStart"/>
      <w:r w:rsidRPr="001926E1">
        <w:rPr>
          <w:rFonts w:ascii="Courier New" w:hAnsi="Courier New" w:cs="Courier New"/>
          <w:lang w:val="en-US"/>
          <w:rPrChange w:id="68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]  </w:t>
      </w:r>
      <w:proofErr w:type="spellStart"/>
      <w:r w:rsidRPr="001926E1">
        <w:rPr>
          <w:rFonts w:ascii="Courier New" w:hAnsi="Courier New" w:cs="Courier New"/>
          <w:lang w:val="en-US"/>
          <w:rPrChange w:id="685" w:author="Graf Thomas, INI-NET-VNC-E2E" w:date="2025-06-14T07:24:00Z">
            <w:rPr>
              <w:rFonts w:ascii="Courier New" w:hAnsi="Courier New" w:cs="Courier New"/>
            </w:rPr>
          </w:rPrChange>
        </w:rPr>
        <w:t>Presuhn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686" w:author="Graf Thomas, INI-NET-VNC-E2E" w:date="2025-06-14T07:24:00Z">
            <w:rPr>
              <w:rFonts w:ascii="Courier New" w:hAnsi="Courier New" w:cs="Courier New"/>
            </w:rPr>
          </w:rPrChange>
        </w:rPr>
        <w:t>, R., Ed., "Management Information Base (MIB) for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8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8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the Simple Network Management Protocol (SNMP)", STD 62,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8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9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RFC 3418, DOI 10.17487/RFC3418, December 2002,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9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9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&lt;https://www.rfc-editor.org/info/rfc3418&gt;.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9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9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[RFC3688</w:t>
      </w:r>
      <w:proofErr w:type="gramStart"/>
      <w:r w:rsidRPr="001926E1">
        <w:rPr>
          <w:rFonts w:ascii="Courier New" w:hAnsi="Courier New" w:cs="Courier New"/>
          <w:lang w:val="en-US"/>
          <w:rPrChange w:id="69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]  </w:t>
      </w:r>
      <w:proofErr w:type="spellStart"/>
      <w:r w:rsidRPr="001926E1">
        <w:rPr>
          <w:rFonts w:ascii="Courier New" w:hAnsi="Courier New" w:cs="Courier New"/>
          <w:lang w:val="en-US"/>
          <w:rPrChange w:id="696" w:author="Graf Thomas, INI-NET-VNC-E2E" w:date="2025-06-14T07:24:00Z">
            <w:rPr>
              <w:rFonts w:ascii="Courier New" w:hAnsi="Courier New" w:cs="Courier New"/>
            </w:rPr>
          </w:rPrChange>
        </w:rPr>
        <w:t>Mealling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697" w:author="Graf Thomas, INI-NET-VNC-E2E" w:date="2025-06-14T07:24:00Z">
            <w:rPr>
              <w:rFonts w:ascii="Courier New" w:hAnsi="Courier New" w:cs="Courier New"/>
            </w:rPr>
          </w:rPrChange>
        </w:rPr>
        <w:t>, M., "The IETF XML Registry", BCP 81, RFC 3688,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69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69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DOI 10.17487/RFC3688, January 2004,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0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0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&lt;https://www.rfc-editor.org/info/rfc3688&gt;.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70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70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  <w:rPrChange w:id="704" w:author="Graf Thomas, INI-NET-VNC-E2E" w:date="2025-06-14T07:24:00Z">
            <w:rPr>
              <w:rFonts w:ascii="Courier New" w:hAnsi="Courier New" w:cs="Courier New"/>
            </w:rPr>
          </w:rPrChange>
        </w:rPr>
        <w:t>December</w:t>
      </w:r>
      <w:proofErr w:type="spellEnd"/>
      <w:r w:rsidRPr="001926E1">
        <w:rPr>
          <w:rFonts w:ascii="Courier New" w:hAnsi="Courier New" w:cs="Courier New"/>
          <w:lang w:val="fr-CH"/>
          <w:rPrChange w:id="70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  <w:rPrChange w:id="70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  <w:rPrChange w:id="707" w:author="Graf Thomas, INI-NET-VNC-E2E" w:date="2025-06-14T07:24:00Z">
            <w:rPr>
              <w:rFonts w:ascii="Courier New" w:hAnsi="Courier New" w:cs="Courier New"/>
            </w:rPr>
          </w:rPrChange>
        </w:rPr>
        <w:t>Page 27]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70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709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1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11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1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1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[RFC6020</w:t>
      </w:r>
      <w:proofErr w:type="gramStart"/>
      <w:r w:rsidRPr="001926E1">
        <w:rPr>
          <w:rFonts w:ascii="Courier New" w:hAnsi="Courier New" w:cs="Courier New"/>
          <w:lang w:val="en-US"/>
          <w:rPrChange w:id="714" w:author="Graf Thomas, INI-NET-VNC-E2E" w:date="2025-06-14T07:24:00Z">
            <w:rPr>
              <w:rFonts w:ascii="Courier New" w:hAnsi="Courier New" w:cs="Courier New"/>
            </w:rPr>
          </w:rPrChange>
        </w:rPr>
        <w:t>]  Bjorklund</w:t>
      </w:r>
      <w:proofErr w:type="gramEnd"/>
      <w:r w:rsidRPr="001926E1">
        <w:rPr>
          <w:rFonts w:ascii="Courier New" w:hAnsi="Courier New" w:cs="Courier New"/>
          <w:lang w:val="en-US"/>
          <w:rPrChange w:id="715" w:author="Graf Thomas, INI-NET-VNC-E2E" w:date="2025-06-14T07:24:00Z">
            <w:rPr>
              <w:rFonts w:ascii="Courier New" w:hAnsi="Courier New" w:cs="Courier New"/>
            </w:rPr>
          </w:rPrChange>
        </w:rPr>
        <w:t>, M., Ed., "YANG - A Data Modeling Language for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1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1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the Network Configuration Protocol (NETCONF)", RFC 6020,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1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1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DOI 10.17487/RFC6020, October 2010,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2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2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&lt;https://www.rfc-editor.org/info/rfc6020&gt;.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2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2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[RFC8199</w:t>
      </w:r>
      <w:proofErr w:type="gramStart"/>
      <w:r w:rsidRPr="001926E1">
        <w:rPr>
          <w:rFonts w:ascii="Courier New" w:hAnsi="Courier New" w:cs="Courier New"/>
          <w:lang w:val="en-US"/>
          <w:rPrChange w:id="724" w:author="Graf Thomas, INI-NET-VNC-E2E" w:date="2025-06-14T07:24:00Z">
            <w:rPr>
              <w:rFonts w:ascii="Courier New" w:hAnsi="Courier New" w:cs="Courier New"/>
            </w:rPr>
          </w:rPrChange>
        </w:rPr>
        <w:t>]  Bogdanovic</w:t>
      </w:r>
      <w:proofErr w:type="gramEnd"/>
      <w:r w:rsidRPr="001926E1">
        <w:rPr>
          <w:rFonts w:ascii="Courier New" w:hAnsi="Courier New" w:cs="Courier New"/>
          <w:lang w:val="en-US"/>
          <w:rPrChange w:id="725" w:author="Graf Thomas, INI-NET-VNC-E2E" w:date="2025-06-14T07:24:00Z">
            <w:rPr>
              <w:rFonts w:ascii="Courier New" w:hAnsi="Courier New" w:cs="Courier New"/>
            </w:rPr>
          </w:rPrChange>
        </w:rPr>
        <w:t>, D., Claise, B., and C. Moberg, "YANG Module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2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2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Classification", RFC 8199, DOI 10.17487/RFC8199, July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2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2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2017, &lt;https://www.rfc-editor.org/info/rfc8199&gt;.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3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3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[RFC8340</w:t>
      </w:r>
      <w:proofErr w:type="gramStart"/>
      <w:r w:rsidRPr="001926E1">
        <w:rPr>
          <w:rFonts w:ascii="Courier New" w:hAnsi="Courier New" w:cs="Courier New"/>
          <w:lang w:val="en-US"/>
          <w:rPrChange w:id="732" w:author="Graf Thomas, INI-NET-VNC-E2E" w:date="2025-06-14T07:24:00Z">
            <w:rPr>
              <w:rFonts w:ascii="Courier New" w:hAnsi="Courier New" w:cs="Courier New"/>
            </w:rPr>
          </w:rPrChange>
        </w:rPr>
        <w:t>]  Bjorklund</w:t>
      </w:r>
      <w:proofErr w:type="gramEnd"/>
      <w:r w:rsidRPr="001926E1">
        <w:rPr>
          <w:rFonts w:ascii="Courier New" w:hAnsi="Courier New" w:cs="Courier New"/>
          <w:lang w:val="en-US"/>
          <w:rPrChange w:id="733" w:author="Graf Thomas, INI-NET-VNC-E2E" w:date="2025-06-14T07:24:00Z">
            <w:rPr>
              <w:rFonts w:ascii="Courier New" w:hAnsi="Courier New" w:cs="Courier New"/>
            </w:rPr>
          </w:rPrChange>
        </w:rPr>
        <w:t>, M. and L. Berger, Ed., "YANG Tree Diagrams",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3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3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BCP 215, RFC 8340, DOI 10.17487/RFC8340, March 2018,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3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3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&lt;https://www.rfc-editor.org/info/rfc8340&gt;.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3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3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[RFC8343</w:t>
      </w:r>
      <w:proofErr w:type="gramStart"/>
      <w:r w:rsidRPr="001926E1">
        <w:rPr>
          <w:rFonts w:ascii="Courier New" w:hAnsi="Courier New" w:cs="Courier New"/>
          <w:lang w:val="en-US"/>
          <w:rPrChange w:id="740" w:author="Graf Thomas, INI-NET-VNC-E2E" w:date="2025-06-14T07:24:00Z">
            <w:rPr>
              <w:rFonts w:ascii="Courier New" w:hAnsi="Courier New" w:cs="Courier New"/>
            </w:rPr>
          </w:rPrChange>
        </w:rPr>
        <w:t>]  Bjorklund</w:t>
      </w:r>
      <w:proofErr w:type="gramEnd"/>
      <w:r w:rsidRPr="001926E1">
        <w:rPr>
          <w:rFonts w:ascii="Courier New" w:hAnsi="Courier New" w:cs="Courier New"/>
          <w:lang w:val="en-US"/>
          <w:rPrChange w:id="741" w:author="Graf Thomas, INI-NET-VNC-E2E" w:date="2025-06-14T07:24:00Z">
            <w:rPr>
              <w:rFonts w:ascii="Courier New" w:hAnsi="Courier New" w:cs="Courier New"/>
            </w:rPr>
          </w:rPrChange>
        </w:rPr>
        <w:t>, M., "A YANG Data Model for Interface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4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4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Management", RFC 8343, DOI 10.17487/RFC8343, March 2018,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4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4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&lt;https://www.rfc-editor.org/info/rfc8343&gt;.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4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4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[RFC8345</w:t>
      </w:r>
      <w:proofErr w:type="gramStart"/>
      <w:r w:rsidRPr="001926E1">
        <w:rPr>
          <w:rFonts w:ascii="Courier New" w:hAnsi="Courier New" w:cs="Courier New"/>
          <w:lang w:val="en-US"/>
          <w:rPrChange w:id="748" w:author="Graf Thomas, INI-NET-VNC-E2E" w:date="2025-06-14T07:24:00Z">
            <w:rPr>
              <w:rFonts w:ascii="Courier New" w:hAnsi="Courier New" w:cs="Courier New"/>
            </w:rPr>
          </w:rPrChange>
        </w:rPr>
        <w:t>]  Clemm</w:t>
      </w:r>
      <w:proofErr w:type="gramEnd"/>
      <w:r w:rsidRPr="001926E1">
        <w:rPr>
          <w:rFonts w:ascii="Courier New" w:hAnsi="Courier New" w:cs="Courier New"/>
          <w:lang w:val="en-US"/>
          <w:rPrChange w:id="74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, A., </w:t>
      </w:r>
      <w:proofErr w:type="spellStart"/>
      <w:r w:rsidRPr="001926E1">
        <w:rPr>
          <w:rFonts w:ascii="Courier New" w:hAnsi="Courier New" w:cs="Courier New"/>
          <w:lang w:val="en-US"/>
          <w:rPrChange w:id="750" w:author="Graf Thomas, INI-NET-VNC-E2E" w:date="2025-06-14T07:24:00Z">
            <w:rPr>
              <w:rFonts w:ascii="Courier New" w:hAnsi="Courier New" w:cs="Courier New"/>
            </w:rPr>
          </w:rPrChange>
        </w:rPr>
        <w:t>Medved</w:t>
      </w:r>
      <w:proofErr w:type="spellEnd"/>
      <w:r w:rsidRPr="001926E1">
        <w:rPr>
          <w:rFonts w:ascii="Courier New" w:hAnsi="Courier New" w:cs="Courier New"/>
          <w:lang w:val="en-US"/>
          <w:rPrChange w:id="751" w:author="Graf Thomas, INI-NET-VNC-E2E" w:date="2025-06-14T07:24:00Z">
            <w:rPr>
              <w:rFonts w:ascii="Courier New" w:hAnsi="Courier New" w:cs="Courier New"/>
            </w:rPr>
          </w:rPrChange>
        </w:rPr>
        <w:t>, J., Varga, R., Bahadur, N.,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5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5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</w:t>
      </w:r>
      <w:proofErr w:type="spellStart"/>
      <w:r w:rsidRPr="001926E1">
        <w:rPr>
          <w:rFonts w:ascii="Courier New" w:hAnsi="Courier New" w:cs="Courier New"/>
          <w:lang w:val="en-US"/>
          <w:rPrChange w:id="754" w:author="Graf Thomas, INI-NET-VNC-E2E" w:date="2025-06-14T07:24:00Z">
            <w:rPr>
              <w:rFonts w:ascii="Courier New" w:hAnsi="Courier New" w:cs="Courier New"/>
            </w:rPr>
          </w:rPrChange>
        </w:rPr>
        <w:t>Ananthakrishnan</w:t>
      </w:r>
      <w:proofErr w:type="spellEnd"/>
      <w:r w:rsidRPr="001926E1">
        <w:rPr>
          <w:rFonts w:ascii="Courier New" w:hAnsi="Courier New" w:cs="Courier New"/>
          <w:lang w:val="en-US"/>
          <w:rPrChange w:id="755" w:author="Graf Thomas, INI-NET-VNC-E2E" w:date="2025-06-14T07:24:00Z">
            <w:rPr>
              <w:rFonts w:ascii="Courier New" w:hAnsi="Courier New" w:cs="Courier New"/>
            </w:rPr>
          </w:rPrChange>
        </w:rPr>
        <w:t>, H., and X. Liu, "A YANG Data Model for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5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5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Network Topologies", RFC 8345, DOI 10.17487/RFC8345, March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5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5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2018, &lt;https://www.rfc-editor.org/info/rfc8345&gt;.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6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6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[RFC9000</w:t>
      </w:r>
      <w:proofErr w:type="gramStart"/>
      <w:r w:rsidRPr="001926E1">
        <w:rPr>
          <w:rFonts w:ascii="Courier New" w:hAnsi="Courier New" w:cs="Courier New"/>
          <w:lang w:val="en-US"/>
          <w:rPrChange w:id="762" w:author="Graf Thomas, INI-NET-VNC-E2E" w:date="2025-06-14T07:24:00Z">
            <w:rPr>
              <w:rFonts w:ascii="Courier New" w:hAnsi="Courier New" w:cs="Courier New"/>
            </w:rPr>
          </w:rPrChange>
        </w:rPr>
        <w:t>]  Iyengar</w:t>
      </w:r>
      <w:proofErr w:type="gramEnd"/>
      <w:r w:rsidRPr="001926E1">
        <w:rPr>
          <w:rFonts w:ascii="Courier New" w:hAnsi="Courier New" w:cs="Courier New"/>
          <w:lang w:val="en-US"/>
          <w:rPrChange w:id="763" w:author="Graf Thomas, INI-NET-VNC-E2E" w:date="2025-06-14T07:24:00Z">
            <w:rPr>
              <w:rFonts w:ascii="Courier New" w:hAnsi="Courier New" w:cs="Courier New"/>
            </w:rPr>
          </w:rPrChange>
        </w:rPr>
        <w:t>, J., Ed. and M. Thomson, Ed., "QUIC: A UDP-Based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6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6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Multiplexed and Secure Transport", RFC 9000,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6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6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DOI 10.17487/RFC9000, May 2021,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6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6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&lt;https://www.rfc-editor.org/info/rfc9000&gt;.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7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7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[RFC9196</w:t>
      </w:r>
      <w:proofErr w:type="gramStart"/>
      <w:r w:rsidRPr="001926E1">
        <w:rPr>
          <w:rFonts w:ascii="Courier New" w:hAnsi="Courier New" w:cs="Courier New"/>
          <w:lang w:val="en-US"/>
          <w:rPrChange w:id="772" w:author="Graf Thomas, INI-NET-VNC-E2E" w:date="2025-06-14T07:24:00Z">
            <w:rPr>
              <w:rFonts w:ascii="Courier New" w:hAnsi="Courier New" w:cs="Courier New"/>
            </w:rPr>
          </w:rPrChange>
        </w:rPr>
        <w:t>]  Lengyel</w:t>
      </w:r>
      <w:proofErr w:type="gramEnd"/>
      <w:r w:rsidRPr="001926E1">
        <w:rPr>
          <w:rFonts w:ascii="Courier New" w:hAnsi="Courier New" w:cs="Courier New"/>
          <w:lang w:val="en-US"/>
          <w:rPrChange w:id="773" w:author="Graf Thomas, INI-NET-VNC-E2E" w:date="2025-06-14T07:24:00Z">
            <w:rPr>
              <w:rFonts w:ascii="Courier New" w:hAnsi="Courier New" w:cs="Courier New"/>
            </w:rPr>
          </w:rPrChange>
        </w:rPr>
        <w:t>, B., Clemm, A., and B. Claise, "YANG Modules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7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7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Describing Capabilities for Systems and Datastore Update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7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7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Notifications", RFC 9196, DOI 10.17487/RFC9196, February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7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7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2022, &lt;https://www.rfc-editor.org/info/rfc9196&gt;.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8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8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[RFC9371</w:t>
      </w:r>
      <w:proofErr w:type="gramStart"/>
      <w:r w:rsidRPr="001926E1">
        <w:rPr>
          <w:rFonts w:ascii="Courier New" w:hAnsi="Courier New" w:cs="Courier New"/>
          <w:lang w:val="en-US"/>
          <w:rPrChange w:id="782" w:author="Graf Thomas, INI-NET-VNC-E2E" w:date="2025-06-14T07:24:00Z">
            <w:rPr>
              <w:rFonts w:ascii="Courier New" w:hAnsi="Courier New" w:cs="Courier New"/>
            </w:rPr>
          </w:rPrChange>
        </w:rPr>
        <w:t>]  Baber</w:t>
      </w:r>
      <w:proofErr w:type="gramEnd"/>
      <w:r w:rsidRPr="001926E1">
        <w:rPr>
          <w:rFonts w:ascii="Courier New" w:hAnsi="Courier New" w:cs="Courier New"/>
          <w:lang w:val="en-US"/>
          <w:rPrChange w:id="783" w:author="Graf Thomas, INI-NET-VNC-E2E" w:date="2025-06-14T07:24:00Z">
            <w:rPr>
              <w:rFonts w:ascii="Courier New" w:hAnsi="Courier New" w:cs="Courier New"/>
            </w:rPr>
          </w:rPrChange>
        </w:rPr>
        <w:t>, A. and P. Hoffman, "Registration Procedures for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8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8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Private Enterprise Numbers (PENs)", RFC 9371,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8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8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DOI 10.17487/RFC9371, March 2023,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8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8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&lt;https://www.rfc-editor.org/info/rfc9371&gt;.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9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9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spellStart"/>
      <w:r w:rsidRPr="001926E1">
        <w:rPr>
          <w:rFonts w:ascii="Courier New" w:hAnsi="Courier New" w:cs="Courier New"/>
          <w:lang w:val="en-US"/>
          <w:rPrChange w:id="792" w:author="Graf Thomas, INI-NET-VNC-E2E" w:date="2025-06-14T07:24:00Z">
            <w:rPr>
              <w:rFonts w:ascii="Courier New" w:hAnsi="Courier New" w:cs="Courier New"/>
            </w:rPr>
          </w:rPrChange>
        </w:rPr>
        <w:t>yanglint</w:t>
      </w:r>
      <w:proofErr w:type="spellEnd"/>
      <w:r w:rsidRPr="001926E1">
        <w:rPr>
          <w:rFonts w:ascii="Courier New" w:hAnsi="Courier New" w:cs="Courier New"/>
          <w:lang w:val="en-US"/>
          <w:rPrChange w:id="793" w:author="Graf Thomas, INI-NET-VNC-E2E" w:date="2025-06-14T07:24:00Z">
            <w:rPr>
              <w:rFonts w:ascii="Courier New" w:hAnsi="Courier New" w:cs="Courier New"/>
            </w:rPr>
          </w:rPrChange>
        </w:rPr>
        <w:t>] "</w:t>
      </w:r>
      <w:proofErr w:type="spellStart"/>
      <w:r w:rsidRPr="001926E1">
        <w:rPr>
          <w:rFonts w:ascii="Courier New" w:hAnsi="Courier New" w:cs="Courier New"/>
          <w:lang w:val="en-US"/>
          <w:rPrChange w:id="794" w:author="Graf Thomas, INI-NET-VNC-E2E" w:date="2025-06-14T07:24:00Z">
            <w:rPr>
              <w:rFonts w:ascii="Courier New" w:hAnsi="Courier New" w:cs="Courier New"/>
            </w:rPr>
          </w:rPrChange>
        </w:rPr>
        <w:t>Yanglint</w:t>
      </w:r>
      <w:proofErr w:type="spellEnd"/>
      <w:r w:rsidRPr="001926E1">
        <w:rPr>
          <w:rFonts w:ascii="Courier New" w:hAnsi="Courier New" w:cs="Courier New"/>
          <w:lang w:val="en-US"/>
          <w:rPrChange w:id="795" w:author="Graf Thomas, INI-NET-VNC-E2E" w:date="2025-06-14T07:24:00Z">
            <w:rPr>
              <w:rFonts w:ascii="Courier New" w:hAnsi="Courier New" w:cs="Courier New"/>
            </w:rPr>
          </w:rPrChange>
        </w:rPr>
        <w:t>", &lt;https://github.com/CESNET/libyang&gt;.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9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97" w:author="Graf Thomas, INI-NET-VNC-E2E" w:date="2025-06-14T07:24:00Z">
            <w:rPr>
              <w:rFonts w:ascii="Courier New" w:hAnsi="Courier New" w:cs="Courier New"/>
            </w:rPr>
          </w:rPrChange>
        </w:rPr>
        <w:t>Appendix A.  Changes between revisions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79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79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This section is to be removed before publishing as an RFC.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0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0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v06 -&gt; v07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0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0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Operational </w:t>
      </w:r>
      <w:proofErr w:type="gramStart"/>
      <w:r w:rsidRPr="001926E1">
        <w:rPr>
          <w:rFonts w:ascii="Courier New" w:hAnsi="Courier New" w:cs="Courier New"/>
          <w:lang w:val="en-US"/>
          <w:rPrChange w:id="804" w:author="Graf Thomas, INI-NET-VNC-E2E" w:date="2025-06-14T07:24:00Z">
            <w:rPr>
              <w:rFonts w:ascii="Courier New" w:hAnsi="Courier New" w:cs="Courier New"/>
            </w:rPr>
          </w:rPrChange>
        </w:rPr>
        <w:t>+(</w:t>
      </w:r>
      <w:proofErr w:type="gramEnd"/>
      <w:r w:rsidRPr="001926E1">
        <w:rPr>
          <w:rFonts w:ascii="Courier New" w:hAnsi="Courier New" w:cs="Courier New"/>
          <w:lang w:val="en-US"/>
          <w:rPrChange w:id="805" w:author="Graf Thomas, INI-NET-VNC-E2E" w:date="2025-06-14T07:24:00Z">
            <w:rPr>
              <w:rFonts w:ascii="Courier New" w:hAnsi="Courier New" w:cs="Courier New"/>
            </w:rPr>
          </w:rPrChange>
        </w:rPr>
        <w:t>and management) considerations (draft-</w:t>
      </w:r>
      <w:proofErr w:type="spellStart"/>
      <w:r w:rsidRPr="001926E1">
        <w:rPr>
          <w:rFonts w:ascii="Courier New" w:hAnsi="Courier New" w:cs="Courier New"/>
          <w:lang w:val="en-US"/>
          <w:rPrChange w:id="806" w:author="Graf Thomas, INI-NET-VNC-E2E" w:date="2025-06-14T07:24:00Z">
            <w:rPr>
              <w:rFonts w:ascii="Courier New" w:hAnsi="Courier New" w:cs="Courier New"/>
            </w:rPr>
          </w:rPrChange>
        </w:rPr>
        <w:t>opsarea</w:t>
      </w:r>
      <w:proofErr w:type="spellEnd"/>
      <w:r w:rsidRPr="001926E1">
        <w:rPr>
          <w:rFonts w:ascii="Courier New" w:hAnsi="Courier New" w:cs="Courier New"/>
          <w:lang w:val="en-US"/>
          <w:rPrChange w:id="807" w:author="Graf Thomas, INI-NET-VNC-E2E" w:date="2025-06-14T07:24:00Z">
            <w:rPr>
              <w:rFonts w:ascii="Courier New" w:hAnsi="Courier New" w:cs="Courier New"/>
            </w:rPr>
          </w:rPrChange>
        </w:rPr>
        <w:t>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80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0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</w:t>
      </w:r>
      <w:proofErr w:type="gramStart"/>
      <w:r w:rsidRPr="001926E1">
        <w:rPr>
          <w:rFonts w:ascii="Courier New" w:hAnsi="Courier New" w:cs="Courier New"/>
          <w:lang w:val="fr-CH"/>
          <w:rPrChange w:id="810" w:author="Graf Thomas, INI-NET-VNC-E2E" w:date="2025-06-14T07:24:00Z">
            <w:rPr>
              <w:rFonts w:ascii="Courier New" w:hAnsi="Courier New" w:cs="Courier New"/>
            </w:rPr>
          </w:rPrChange>
        </w:rPr>
        <w:t>rfc</w:t>
      </w:r>
      <w:proofErr w:type="gramEnd"/>
      <w:r w:rsidRPr="001926E1">
        <w:rPr>
          <w:rFonts w:ascii="Courier New" w:hAnsi="Courier New" w:cs="Courier New"/>
          <w:lang w:val="fr-CH"/>
          <w:rPrChange w:id="811" w:author="Graf Thomas, INI-NET-VNC-E2E" w:date="2025-06-14T07:24:00Z">
            <w:rPr>
              <w:rFonts w:ascii="Courier New" w:hAnsi="Courier New" w:cs="Courier New"/>
            </w:rPr>
          </w:rPrChange>
        </w:rPr>
        <w:t>5706bis)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81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81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  <w:rPrChange w:id="814" w:author="Graf Thomas, INI-NET-VNC-E2E" w:date="2025-06-14T07:24:00Z">
            <w:rPr>
              <w:rFonts w:ascii="Courier New" w:hAnsi="Courier New" w:cs="Courier New"/>
            </w:rPr>
          </w:rPrChange>
        </w:rPr>
        <w:t>December</w:t>
      </w:r>
      <w:proofErr w:type="spellEnd"/>
      <w:r w:rsidRPr="001926E1">
        <w:rPr>
          <w:rFonts w:ascii="Courier New" w:hAnsi="Courier New" w:cs="Courier New"/>
          <w:lang w:val="fr-CH"/>
          <w:rPrChange w:id="81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  <w:rPrChange w:id="81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  <w:rPrChange w:id="817" w:author="Graf Thomas, INI-NET-VNC-E2E" w:date="2025-06-14T07:24:00Z">
            <w:rPr>
              <w:rFonts w:ascii="Courier New" w:hAnsi="Courier New" w:cs="Courier New"/>
            </w:rPr>
          </w:rPrChange>
        </w:rPr>
        <w:t>Page 28]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81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819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2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21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2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2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Make current period config false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2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2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Explicit that data collection is non-normative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2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2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Adjust security section to RFC8407bis new template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2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2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Other comments from Med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3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3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v05 -&gt; v06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3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3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Example can be validated using </w:t>
      </w:r>
      <w:proofErr w:type="spellStart"/>
      <w:r w:rsidRPr="001926E1">
        <w:rPr>
          <w:rFonts w:ascii="Courier New" w:hAnsi="Courier New" w:cs="Courier New"/>
          <w:lang w:val="en-US"/>
          <w:rPrChange w:id="834" w:author="Graf Thomas, INI-NET-VNC-E2E" w:date="2025-06-14T07:24:00Z">
            <w:rPr>
              <w:rFonts w:ascii="Courier New" w:hAnsi="Courier New" w:cs="Courier New"/>
            </w:rPr>
          </w:rPrChange>
        </w:rPr>
        <w:t>yanglint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3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3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Applied details comments from Joe and Med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3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3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Making the "</w:t>
      </w:r>
      <w:proofErr w:type="gramStart"/>
      <w:r w:rsidRPr="001926E1">
        <w:rPr>
          <w:rFonts w:ascii="Courier New" w:hAnsi="Courier New" w:cs="Courier New"/>
          <w:lang w:val="en-US"/>
          <w:rPrChange w:id="839" w:author="Graf Thomas, INI-NET-VNC-E2E" w:date="2025-06-14T07:24:00Z">
            <w:rPr>
              <w:rFonts w:ascii="Courier New" w:hAnsi="Courier New" w:cs="Courier New"/>
            </w:rPr>
          </w:rPrChange>
        </w:rPr>
        <w:t>current-period</w:t>
      </w:r>
      <w:proofErr w:type="gramEnd"/>
      <w:r w:rsidRPr="001926E1">
        <w:rPr>
          <w:rFonts w:ascii="Courier New" w:hAnsi="Courier New" w:cs="Courier New"/>
          <w:lang w:val="en-US"/>
          <w:rPrChange w:id="840" w:author="Graf Thomas, INI-NET-VNC-E2E" w:date="2025-06-14T07:24:00Z">
            <w:rPr>
              <w:rFonts w:ascii="Courier New" w:hAnsi="Courier New" w:cs="Courier New"/>
            </w:rPr>
          </w:rPrChange>
        </w:rPr>
        <w:t>" update more generic and mentioning it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4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4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in the introduction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4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4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Section 7 (previously 5) reworked to clarify how data manifest 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4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4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collected and retrieved from a datapoint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4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4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Remove use of YANG schema mount for the platform manifest 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4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5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change data collection manifest to example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5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5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v04 -&gt; v05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5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5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Remove references to full-include draft, use schema mount.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5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5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Explain link with schema node id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5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5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v03 -&gt; v04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5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6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State that data lineage is out of scope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6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6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Replace copy-pasted version of the modules with schema mount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6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6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version, use full-embed for the "real" one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6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6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Schema mount version is the fallback plan if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867" w:author="Graf Thomas, INI-NET-VNC-E2E" w:date="2025-06-14T07:24:00Z">
            <w:rPr>
              <w:rFonts w:ascii="Courier New" w:hAnsi="Courier New" w:cs="Courier New"/>
            </w:rPr>
          </w:rPrChange>
        </w:rPr>
        <w:t>full:embed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86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is not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6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7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there fast enough.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7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7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Update examples accordingly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7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7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v02 -&gt; v03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7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7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Explicit that modules are network (Controller) level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7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7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</w:t>
      </w:r>
      <w:proofErr w:type="spellStart"/>
      <w:r w:rsidRPr="001926E1">
        <w:rPr>
          <w:rFonts w:ascii="Courier New" w:hAnsi="Courier New" w:cs="Courier New"/>
          <w:lang w:val="en-US"/>
          <w:rPrChange w:id="879" w:author="Graf Thomas, INI-NET-VNC-E2E" w:date="2025-06-14T07:24:00Z">
            <w:rPr>
              <w:rFonts w:ascii="Courier New" w:hAnsi="Courier New" w:cs="Courier New"/>
            </w:rPr>
          </w:rPrChange>
        </w:rPr>
        <w:t>InfluxDB</w:t>
      </w:r>
      <w:proofErr w:type="spellEnd"/>
      <w:r w:rsidRPr="001926E1">
        <w:rPr>
          <w:rFonts w:ascii="Courier New" w:hAnsi="Courier New" w:cs="Courier New"/>
          <w:lang w:val="en-US"/>
          <w:rPrChange w:id="88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example changed to TSDB example aligned with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8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8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[I-</w:t>
      </w:r>
      <w:proofErr w:type="spellStart"/>
      <w:r w:rsidRPr="001926E1">
        <w:rPr>
          <w:rFonts w:ascii="Courier New" w:hAnsi="Courier New" w:cs="Courier New"/>
          <w:lang w:val="en-US"/>
          <w:rPrChange w:id="883" w:author="Graf Thomas, INI-NET-VNC-E2E" w:date="2025-06-14T07:24:00Z">
            <w:rPr>
              <w:rFonts w:ascii="Courier New" w:hAnsi="Courier New" w:cs="Courier New"/>
            </w:rPr>
          </w:rPrChange>
        </w:rPr>
        <w:t>D.kll</w:t>
      </w:r>
      <w:proofErr w:type="spellEnd"/>
      <w:r w:rsidRPr="001926E1">
        <w:rPr>
          <w:rFonts w:ascii="Courier New" w:hAnsi="Courier New" w:cs="Courier New"/>
          <w:lang w:val="en-US"/>
          <w:rPrChange w:id="884" w:author="Graf Thomas, INI-NET-VNC-E2E" w:date="2025-06-14T07:24:00Z">
            <w:rPr>
              <w:rFonts w:ascii="Courier New" w:hAnsi="Courier New" w:cs="Courier New"/>
            </w:rPr>
          </w:rPrChange>
        </w:rPr>
        <w:t>-yang-label-</w:t>
      </w:r>
      <w:proofErr w:type="spellStart"/>
      <w:r w:rsidRPr="001926E1">
        <w:rPr>
          <w:rFonts w:ascii="Courier New" w:hAnsi="Courier New" w:cs="Courier New"/>
          <w:lang w:val="en-US"/>
          <w:rPrChange w:id="885" w:author="Graf Thomas, INI-NET-VNC-E2E" w:date="2025-06-14T07:24:00Z">
            <w:rPr>
              <w:rFonts w:ascii="Courier New" w:hAnsi="Courier New" w:cs="Courier New"/>
            </w:rPr>
          </w:rPrChange>
        </w:rPr>
        <w:t>tsdb</w:t>
      </w:r>
      <w:proofErr w:type="spellEnd"/>
      <w:r w:rsidRPr="001926E1">
        <w:rPr>
          <w:rFonts w:ascii="Courier New" w:hAnsi="Courier New" w:cs="Courier New"/>
          <w:lang w:val="en-US"/>
          <w:rPrChange w:id="886" w:author="Graf Thomas, INI-NET-VNC-E2E" w:date="2025-06-14T07:24:00Z">
            <w:rPr>
              <w:rFonts w:ascii="Courier New" w:hAnsi="Courier New" w:cs="Courier New"/>
            </w:rPr>
          </w:rPrChange>
        </w:rPr>
        <w:t>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88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88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  <w:rPrChange w:id="889" w:author="Graf Thomas, INI-NET-VNC-E2E" w:date="2025-06-14T07:24:00Z">
            <w:rPr>
              <w:rFonts w:ascii="Courier New" w:hAnsi="Courier New" w:cs="Courier New"/>
            </w:rPr>
          </w:rPrChange>
        </w:rPr>
        <w:t>December</w:t>
      </w:r>
      <w:proofErr w:type="spellEnd"/>
      <w:r w:rsidRPr="001926E1">
        <w:rPr>
          <w:rFonts w:ascii="Courier New" w:hAnsi="Courier New" w:cs="Courier New"/>
          <w:lang w:val="fr-CH"/>
          <w:rPrChange w:id="89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  <w:rPrChange w:id="89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  <w:rPrChange w:id="892" w:author="Graf Thomas, INI-NET-VNC-E2E" w:date="2025-06-14T07:24:00Z">
            <w:rPr>
              <w:rFonts w:ascii="Courier New" w:hAnsi="Courier New" w:cs="Courier New"/>
            </w:rPr>
          </w:rPrChange>
        </w:rPr>
        <w:t>Page 29]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89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894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9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96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89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89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Minor edits i.e. network element -&gt; </w:t>
      </w:r>
      <w:proofErr w:type="gramStart"/>
      <w:r w:rsidRPr="001926E1">
        <w:rPr>
          <w:rFonts w:ascii="Courier New" w:hAnsi="Courier New" w:cs="Courier New"/>
          <w:lang w:val="en-US"/>
          <w:rPrChange w:id="899" w:author="Graf Thomas, INI-NET-VNC-E2E" w:date="2025-06-14T07:24:00Z">
            <w:rPr>
              <w:rFonts w:ascii="Courier New" w:hAnsi="Courier New" w:cs="Courier New"/>
            </w:rPr>
          </w:rPrChange>
        </w:rPr>
        <w:t>platform ,</w:t>
      </w:r>
      <w:proofErr w:type="gramEnd"/>
      <w:r w:rsidRPr="001926E1">
        <w:rPr>
          <w:rFonts w:ascii="Courier New" w:hAnsi="Courier New" w:cs="Courier New"/>
          <w:lang w:val="en-US"/>
          <w:rPrChange w:id="90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object -&gt; data node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0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0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v01 -&gt; v02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0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0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Updated example with latest version of the model.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0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0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v00 (WG adoption) - v01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0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0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Solve integrity issue by delegating 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0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1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[I-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911" w:author="Graf Thomas, INI-NET-VNC-E2E" w:date="2025-06-14T07:24:00Z">
            <w:rPr>
              <w:rFonts w:ascii="Courier New" w:hAnsi="Courier New" w:cs="Courier New"/>
            </w:rPr>
          </w:rPrChange>
        </w:rPr>
        <w:t>D.lopez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912" w:author="Graf Thomas, INI-NET-VNC-E2E" w:date="2025-06-14T07:24:00Z">
            <w:rPr>
              <w:rFonts w:ascii="Courier New" w:hAnsi="Courier New" w:cs="Courier New"/>
            </w:rPr>
          </w:rPrChange>
        </w:rPr>
        <w:t>-opsawg-yang-provenance].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1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1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v05 -&gt; v06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1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1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Remove YANG packages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1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1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Switch YANG models from device view to network view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1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2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Add PEN number to identify vendors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2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2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Intro rewritten with uses cases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2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2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Added an "Operational Considerations" section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2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2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Switch from MDT to YANG-push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2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2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v04 -&gt; v05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2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3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First version of example scenario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3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3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Updated affiliation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3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3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Updated YANG module names to </w:t>
      </w:r>
      <w:proofErr w:type="spellStart"/>
      <w:r w:rsidRPr="001926E1">
        <w:rPr>
          <w:rFonts w:ascii="Courier New" w:hAnsi="Courier New" w:cs="Courier New"/>
          <w:lang w:val="en-US"/>
          <w:rPrChange w:id="935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93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-platform-manifest and </w:t>
      </w:r>
      <w:proofErr w:type="spellStart"/>
      <w:r w:rsidRPr="001926E1">
        <w:rPr>
          <w:rFonts w:ascii="Courier New" w:hAnsi="Courier New" w:cs="Courier New"/>
          <w:lang w:val="en-US"/>
          <w:rPrChange w:id="937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938" w:author="Graf Thomas, INI-NET-VNC-E2E" w:date="2025-06-14T07:24:00Z">
            <w:rPr>
              <w:rFonts w:ascii="Courier New" w:hAnsi="Courier New" w:cs="Courier New"/>
            </w:rPr>
          </w:rPrChange>
        </w:rPr>
        <w:t>-data-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3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4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collection-manifest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4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4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Unify used terms as defined in the terminology section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4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4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Replaced 'device' with 'platform'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4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4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Split Section 5 into two sections for better </w:t>
      </w:r>
      <w:proofErr w:type="spellStart"/>
      <w:r w:rsidRPr="001926E1">
        <w:rPr>
          <w:rFonts w:ascii="Courier New" w:hAnsi="Courier New" w:cs="Courier New"/>
          <w:lang w:val="en-US"/>
          <w:rPrChange w:id="947" w:author="Graf Thomas, INI-NET-VNC-E2E" w:date="2025-06-14T07:24:00Z">
            <w:rPr>
              <w:rFonts w:ascii="Courier New" w:hAnsi="Courier New" w:cs="Courier New"/>
            </w:rPr>
          </w:rPrChange>
        </w:rPr>
        <w:t>readibility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4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4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v03 -&gt; v04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5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5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Fix </w:t>
      </w:r>
      <w:proofErr w:type="spellStart"/>
      <w:r w:rsidRPr="001926E1">
        <w:rPr>
          <w:rFonts w:ascii="Courier New" w:hAnsi="Courier New" w:cs="Courier New"/>
          <w:lang w:val="en-US"/>
          <w:rPrChange w:id="952" w:author="Graf Thomas, INI-NET-VNC-E2E" w:date="2025-06-14T07:24:00Z">
            <w:rPr>
              <w:rFonts w:ascii="Courier New" w:hAnsi="Courier New" w:cs="Courier New"/>
            </w:rPr>
          </w:rPrChange>
        </w:rPr>
        <w:t>xym</w:t>
      </w:r>
      <w:proofErr w:type="spellEnd"/>
      <w:r w:rsidRPr="001926E1">
        <w:rPr>
          <w:rFonts w:ascii="Courier New" w:hAnsi="Courier New" w:cs="Courier New"/>
          <w:lang w:val="en-US"/>
          <w:rPrChange w:id="95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error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5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5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Moved terminology after introduction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5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5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Clarified the role of the module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95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95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  <w:rPrChange w:id="960" w:author="Graf Thomas, INI-NET-VNC-E2E" w:date="2025-06-14T07:24:00Z">
            <w:rPr>
              <w:rFonts w:ascii="Courier New" w:hAnsi="Courier New" w:cs="Courier New"/>
            </w:rPr>
          </w:rPrChange>
        </w:rPr>
        <w:t>December</w:t>
      </w:r>
      <w:proofErr w:type="spellEnd"/>
      <w:r w:rsidRPr="001926E1">
        <w:rPr>
          <w:rFonts w:ascii="Courier New" w:hAnsi="Courier New" w:cs="Courier New"/>
          <w:lang w:val="fr-CH"/>
          <w:rPrChange w:id="96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  <w:rPrChange w:id="96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  <w:rPrChange w:id="963" w:author="Graf Thomas, INI-NET-VNC-E2E" w:date="2025-06-14T07:24:00Z">
            <w:rPr>
              <w:rFonts w:ascii="Courier New" w:hAnsi="Courier New" w:cs="Courier New"/>
            </w:rPr>
          </w:rPrChange>
        </w:rPr>
        <w:t>Page 30]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96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965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6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67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6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6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v02 -&gt; v03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7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7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Add when clause in YANG model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7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7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Fix validation errors on YANG modules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7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7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Augment YANG library to handle semantic versioning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7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7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v01 -&gt; v02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7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7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Alignment with </w:t>
      </w:r>
      <w:proofErr w:type="spellStart"/>
      <w:r w:rsidRPr="001926E1">
        <w:rPr>
          <w:rFonts w:ascii="Courier New" w:hAnsi="Courier New" w:cs="Courier New"/>
          <w:lang w:val="en-US"/>
          <w:rPrChange w:id="980" w:author="Graf Thomas, INI-NET-VNC-E2E" w:date="2025-06-14T07:24:00Z">
            <w:rPr>
              <w:rFonts w:ascii="Courier New" w:hAnsi="Courier New" w:cs="Courier New"/>
            </w:rPr>
          </w:rPrChange>
        </w:rPr>
        <w:t>YANGCatalog</w:t>
      </w:r>
      <w:proofErr w:type="spellEnd"/>
      <w:r w:rsidRPr="001926E1">
        <w:rPr>
          <w:rFonts w:ascii="Courier New" w:hAnsi="Courier New" w:cs="Courier New"/>
          <w:lang w:val="en-US"/>
          <w:rPrChange w:id="98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YANG module: name, vendor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8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8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Clarify the use of YANG instance file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8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8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Editorial improvements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8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8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v00 -&gt; v01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8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8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Adding more into data platform: yang packages, whole </w:t>
      </w:r>
      <w:proofErr w:type="spellStart"/>
      <w:r w:rsidRPr="001926E1">
        <w:rPr>
          <w:rFonts w:ascii="Courier New" w:hAnsi="Courier New" w:cs="Courier New"/>
          <w:lang w:val="en-US"/>
          <w:rPrChange w:id="990" w:author="Graf Thomas, INI-NET-VNC-E2E" w:date="2025-06-14T07:24:00Z">
            <w:rPr>
              <w:rFonts w:ascii="Courier New" w:hAnsi="Courier New" w:cs="Courier New"/>
            </w:rPr>
          </w:rPrChange>
        </w:rPr>
        <w:t>yanglib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9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9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module to specify datastores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9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9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Setting the right type for periods: int64 -&gt; uint64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9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99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Specify the origin datastore for </w:t>
      </w:r>
      <w:proofErr w:type="spellStart"/>
      <w:r w:rsidRPr="001926E1">
        <w:rPr>
          <w:rFonts w:ascii="Courier New" w:hAnsi="Courier New" w:cs="Courier New"/>
          <w:lang w:val="en-US"/>
          <w:rPrChange w:id="997" w:author="Graf Thomas, INI-NET-VNC-E2E" w:date="2025-06-14T07:24:00Z">
            <w:rPr>
              <w:rFonts w:ascii="Courier New" w:hAnsi="Courier New" w:cs="Courier New"/>
            </w:rPr>
          </w:rPrChange>
        </w:rPr>
        <w:t>mdt</w:t>
      </w:r>
      <w:proofErr w:type="spellEnd"/>
      <w:r w:rsidRPr="001926E1">
        <w:rPr>
          <w:rFonts w:ascii="Courier New" w:hAnsi="Courier New" w:cs="Courier New"/>
          <w:lang w:val="en-US"/>
          <w:rPrChange w:id="99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subscription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99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0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Set both models to config false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0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0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Applying text comments from Mohamed Boucadair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0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0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Adding an example of data-manifest file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0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0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Adding rationale for reusing telemetry system for collection of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0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0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the manifests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0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1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Export manifest with on change telemetry as opposed to YANG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01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1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</w:t>
      </w:r>
      <w:proofErr w:type="gramStart"/>
      <w:r w:rsidRPr="001926E1">
        <w:rPr>
          <w:rFonts w:ascii="Courier New" w:hAnsi="Courier New" w:cs="Courier New"/>
          <w:lang w:val="fr-CH"/>
          <w:rPrChange w:id="1013" w:author="Graf Thomas, INI-NET-VNC-E2E" w:date="2025-06-14T07:24:00Z">
            <w:rPr>
              <w:rFonts w:ascii="Courier New" w:hAnsi="Courier New" w:cs="Courier New"/>
            </w:rPr>
          </w:rPrChange>
        </w:rPr>
        <w:t>instance</w:t>
      </w:r>
      <w:proofErr w:type="gramEnd"/>
      <w:r w:rsidRPr="001926E1">
        <w:rPr>
          <w:rFonts w:ascii="Courier New" w:hAnsi="Courier New" w:cs="Courier New"/>
          <w:lang w:val="fr-CH"/>
          <w:rPrChange w:id="101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file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01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101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1926E1">
        <w:rPr>
          <w:rFonts w:ascii="Courier New" w:hAnsi="Courier New" w:cs="Courier New"/>
          <w:lang w:val="fr-CH"/>
          <w:rPrChange w:id="1017" w:author="Graf Thomas, INI-NET-VNC-E2E" w:date="2025-06-14T07:24:00Z">
            <w:rPr>
              <w:rFonts w:ascii="Courier New" w:hAnsi="Courier New" w:cs="Courier New"/>
            </w:rPr>
          </w:rPrChange>
        </w:rPr>
        <w:t>v</w:t>
      </w:r>
      <w:proofErr w:type="gramEnd"/>
      <w:r w:rsidRPr="001926E1">
        <w:rPr>
          <w:rFonts w:ascii="Courier New" w:hAnsi="Courier New" w:cs="Courier New"/>
          <w:lang w:val="fr-CH"/>
          <w:rPrChange w:id="1018" w:author="Graf Thomas, INI-NET-VNC-E2E" w:date="2025-06-14T07:24:00Z">
            <w:rPr>
              <w:rFonts w:ascii="Courier New" w:hAnsi="Courier New" w:cs="Courier New"/>
            </w:rPr>
          </w:rPrChange>
        </w:rPr>
        <w:t>00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01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102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*  Initial version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2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102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</w:t>
      </w:r>
      <w:r w:rsidRPr="001926E1">
        <w:rPr>
          <w:rFonts w:ascii="Courier New" w:hAnsi="Courier New" w:cs="Courier New"/>
          <w:lang w:val="en-US"/>
          <w:rPrChange w:id="102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Expires 13 December 2025            </w:t>
      </w:r>
      <w:proofErr w:type="gramStart"/>
      <w:r w:rsidRPr="001926E1">
        <w:rPr>
          <w:rFonts w:ascii="Courier New" w:hAnsi="Courier New" w:cs="Courier New"/>
          <w:lang w:val="en-US"/>
          <w:rPrChange w:id="102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en-US"/>
          <w:rPrChange w:id="1025" w:author="Graf Thomas, INI-NET-VNC-E2E" w:date="2025-06-14T07:24:00Z">
            <w:rPr>
              <w:rFonts w:ascii="Courier New" w:hAnsi="Courier New" w:cs="Courier New"/>
            </w:rPr>
          </w:rPrChange>
        </w:rPr>
        <w:t>Page 31]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2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27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2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29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3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31" w:author="Graf Thomas, INI-NET-VNC-E2E" w:date="2025-06-14T07:24:00Z">
            <w:rPr>
              <w:rFonts w:ascii="Courier New" w:hAnsi="Courier New" w:cs="Courier New"/>
            </w:rPr>
          </w:rPrChange>
        </w:rPr>
        <w:t>Appendix B.  An Example of Use Based on MDT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3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3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In this example, the goal is to collect the administrative status 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3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3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number of received bytes for the interfaces of a fictional ACME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3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3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device, and store the result in a time-series database.  The metrics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3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3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are collected using YANG-Push, which is configured by specifying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4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4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their XPaths and when they should be collected (periodically or on-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4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4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change).  More precisely, the </w:t>
      </w:r>
      <w:proofErr w:type="spellStart"/>
      <w:r w:rsidRPr="001926E1">
        <w:rPr>
          <w:rFonts w:ascii="Courier New" w:hAnsi="Courier New" w:cs="Courier New"/>
          <w:lang w:val="en-US"/>
          <w:rPrChange w:id="1044" w:author="Graf Thomas, INI-NET-VNC-E2E" w:date="2025-06-14T07:24:00Z">
            <w:rPr>
              <w:rFonts w:ascii="Courier New" w:hAnsi="Courier New" w:cs="Courier New"/>
            </w:rPr>
          </w:rPrChange>
        </w:rPr>
        <w:t>Xpaths</w:t>
      </w:r>
      <w:proofErr w:type="spellEnd"/>
      <w:r w:rsidRPr="001926E1">
        <w:rPr>
          <w:rFonts w:ascii="Courier New" w:hAnsi="Courier New" w:cs="Courier New"/>
          <w:lang w:val="en-US"/>
          <w:rPrChange w:id="104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to collect are "</w:t>
      </w:r>
      <w:proofErr w:type="spellStart"/>
      <w:r w:rsidRPr="001926E1">
        <w:rPr>
          <w:rFonts w:ascii="Courier New" w:hAnsi="Courier New" w:cs="Courier New"/>
          <w:lang w:val="en-US"/>
          <w:rPrChange w:id="1046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047" w:author="Graf Thomas, INI-NET-VNC-E2E" w:date="2025-06-14T07:24:00Z">
            <w:rPr>
              <w:rFonts w:ascii="Courier New" w:hAnsi="Courier New" w:cs="Courier New"/>
            </w:rPr>
          </w:rPrChange>
        </w:rPr>
        <w:t>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4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4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050" w:author="Graf Thomas, INI-NET-VNC-E2E" w:date="2025-06-14T07:24:00Z">
            <w:rPr>
              <w:rFonts w:ascii="Courier New" w:hAnsi="Courier New" w:cs="Courier New"/>
            </w:rPr>
          </w:rPrChange>
        </w:rPr>
        <w:t>interfaces:interfaces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1051" w:author="Graf Thomas, INI-NET-VNC-E2E" w:date="2025-06-14T07:24:00Z">
            <w:rPr>
              <w:rFonts w:ascii="Courier New" w:hAnsi="Courier New" w:cs="Courier New"/>
            </w:rPr>
          </w:rPrChange>
        </w:rPr>
        <w:t>/interface/enabled" on every change and "</w:t>
      </w:r>
      <w:proofErr w:type="spellStart"/>
      <w:r w:rsidRPr="001926E1">
        <w:rPr>
          <w:rFonts w:ascii="Courier New" w:hAnsi="Courier New" w:cs="Courier New"/>
          <w:lang w:val="en-US"/>
          <w:rPrChange w:id="1052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053" w:author="Graf Thomas, INI-NET-VNC-E2E" w:date="2025-06-14T07:24:00Z">
            <w:rPr>
              <w:rFonts w:ascii="Courier New" w:hAnsi="Courier New" w:cs="Courier New"/>
            </w:rPr>
          </w:rPrChange>
        </w:rPr>
        <w:t>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5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5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056" w:author="Graf Thomas, INI-NET-VNC-E2E" w:date="2025-06-14T07:24:00Z">
            <w:rPr>
              <w:rFonts w:ascii="Courier New" w:hAnsi="Courier New" w:cs="Courier New"/>
            </w:rPr>
          </w:rPrChange>
        </w:rPr>
        <w:t>interfaces:interfaces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1057" w:author="Graf Thomas, INI-NET-VNC-E2E" w:date="2025-06-14T07:24:00Z">
            <w:rPr>
              <w:rFonts w:ascii="Courier New" w:hAnsi="Courier New" w:cs="Courier New"/>
            </w:rPr>
          </w:rPrChange>
        </w:rPr>
        <w:t>/interface/statistics/in-octets" every 100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5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5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milliseconds.  The paths here are referring to the YANG module from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6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6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[RFC8343].  The configuration of YANG push is out of scope for this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6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6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document.  Since they don’t have the same trigger, each of the path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6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6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must be collected in its own subscription.  Figure 5 presents an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6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6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example for such a collection.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6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6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+------------+                +--------+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7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7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|   MDT      |--------------&gt; </w:t>
      </w:r>
      <w:proofErr w:type="gramStart"/>
      <w:r w:rsidRPr="001926E1">
        <w:rPr>
          <w:rFonts w:ascii="Courier New" w:hAnsi="Courier New" w:cs="Courier New"/>
          <w:lang w:val="en-US"/>
          <w:rPrChange w:id="1072" w:author="Graf Thomas, INI-NET-VNC-E2E" w:date="2025-06-14T07:24:00Z">
            <w:rPr>
              <w:rFonts w:ascii="Courier New" w:hAnsi="Courier New" w:cs="Courier New"/>
            </w:rPr>
          </w:rPrChange>
        </w:rPr>
        <w:t>|  TSDB</w:t>
      </w:r>
      <w:proofErr w:type="gramEnd"/>
      <w:r w:rsidRPr="001926E1">
        <w:rPr>
          <w:rFonts w:ascii="Courier New" w:hAnsi="Courier New" w:cs="Courier New"/>
          <w:lang w:val="en-US"/>
          <w:rPrChange w:id="107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|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7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7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| </w:t>
      </w:r>
      <w:proofErr w:type="gramStart"/>
      <w:r w:rsidRPr="001926E1">
        <w:rPr>
          <w:rFonts w:ascii="Courier New" w:hAnsi="Courier New" w:cs="Courier New"/>
          <w:lang w:val="en-US"/>
          <w:rPrChange w:id="1076" w:author="Graf Thomas, INI-NET-VNC-E2E" w:date="2025-06-14T07:24:00Z">
            <w:rPr>
              <w:rFonts w:ascii="Courier New" w:hAnsi="Courier New" w:cs="Courier New"/>
            </w:rPr>
          </w:rPrChange>
        </w:rPr>
        <w:t>Collector  |</w:t>
      </w:r>
      <w:proofErr w:type="gramEnd"/>
      <w:r w:rsidRPr="001926E1">
        <w:rPr>
          <w:rFonts w:ascii="Courier New" w:hAnsi="Courier New" w:cs="Courier New"/>
          <w:lang w:val="en-US"/>
          <w:rPrChange w:id="107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 +--------+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7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7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+------------+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8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8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^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8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8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|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8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8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|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8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8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+---------+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8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8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| </w:t>
      </w:r>
      <w:proofErr w:type="gramStart"/>
      <w:r w:rsidRPr="001926E1">
        <w:rPr>
          <w:rFonts w:ascii="Courier New" w:hAnsi="Courier New" w:cs="Courier New"/>
          <w:lang w:val="en-US"/>
          <w:rPrChange w:id="1090" w:author="Graf Thomas, INI-NET-VNC-E2E" w:date="2025-06-14T07:24:00Z">
            <w:rPr>
              <w:rFonts w:ascii="Courier New" w:hAnsi="Courier New" w:cs="Courier New"/>
            </w:rPr>
          </w:rPrChange>
        </w:rPr>
        <w:t>Device  |</w:t>
      </w:r>
      <w:proofErr w:type="gram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9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9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+---------+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9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9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Figure 5: Example of Collection </w:t>
      </w:r>
      <w:proofErr w:type="gramStart"/>
      <w:r w:rsidRPr="001926E1">
        <w:rPr>
          <w:rFonts w:ascii="Courier New" w:hAnsi="Courier New" w:cs="Courier New"/>
          <w:lang w:val="en-US"/>
          <w:rPrChange w:id="1095" w:author="Graf Thomas, INI-NET-VNC-E2E" w:date="2025-06-14T07:24:00Z">
            <w:rPr>
              <w:rFonts w:ascii="Courier New" w:hAnsi="Courier New" w:cs="Courier New"/>
            </w:rPr>
          </w:rPrChange>
        </w:rPr>
        <w:t>From</w:t>
      </w:r>
      <w:proofErr w:type="gramEnd"/>
      <w:r w:rsidRPr="001926E1">
        <w:rPr>
          <w:rFonts w:ascii="Courier New" w:hAnsi="Courier New" w:cs="Courier New"/>
          <w:lang w:val="en-US"/>
          <w:rPrChange w:id="109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a Device to a TSDB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9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09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In the scenario depicted in Figure 5, the collector receives YANG-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09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0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push data from the device and stores it into a TSDB.  This section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0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0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first presents a version without data manifest and then how to enrich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0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0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it with the data manifest.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0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0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Examples rely on the notation from [I-</w:t>
      </w:r>
      <w:proofErr w:type="spellStart"/>
      <w:r w:rsidRPr="001926E1">
        <w:rPr>
          <w:rFonts w:ascii="Courier New" w:hAnsi="Courier New" w:cs="Courier New"/>
          <w:lang w:val="en-US"/>
          <w:rPrChange w:id="1107" w:author="Graf Thomas, INI-NET-VNC-E2E" w:date="2025-06-14T07:24:00Z">
            <w:rPr>
              <w:rFonts w:ascii="Courier New" w:hAnsi="Courier New" w:cs="Courier New"/>
            </w:rPr>
          </w:rPrChange>
        </w:rPr>
        <w:t>D.kll</w:t>
      </w:r>
      <w:proofErr w:type="spellEnd"/>
      <w:r w:rsidRPr="001926E1">
        <w:rPr>
          <w:rFonts w:ascii="Courier New" w:hAnsi="Courier New" w:cs="Courier New"/>
          <w:lang w:val="en-US"/>
          <w:rPrChange w:id="1108" w:author="Graf Thomas, INI-NET-VNC-E2E" w:date="2025-06-14T07:24:00Z">
            <w:rPr>
              <w:rFonts w:ascii="Courier New" w:hAnsi="Courier New" w:cs="Courier New"/>
            </w:rPr>
          </w:rPrChange>
        </w:rPr>
        <w:t>-yang-label-</w:t>
      </w:r>
      <w:proofErr w:type="spellStart"/>
      <w:r w:rsidRPr="001926E1">
        <w:rPr>
          <w:rFonts w:ascii="Courier New" w:hAnsi="Courier New" w:cs="Courier New"/>
          <w:lang w:val="en-US"/>
          <w:rPrChange w:id="1109" w:author="Graf Thomas, INI-NET-VNC-E2E" w:date="2025-06-14T07:24:00Z">
            <w:rPr>
              <w:rFonts w:ascii="Courier New" w:hAnsi="Courier New" w:cs="Courier New"/>
            </w:rPr>
          </w:rPrChange>
        </w:rPr>
        <w:t>tsdb</w:t>
      </w:r>
      <w:proofErr w:type="spellEnd"/>
      <w:r w:rsidRPr="001926E1">
        <w:rPr>
          <w:rFonts w:ascii="Courier New" w:hAnsi="Courier New" w:cs="Courier New"/>
          <w:lang w:val="en-US"/>
          <w:rPrChange w:id="1110" w:author="Graf Thomas, INI-NET-VNC-E2E" w:date="2025-06-14T07:24:00Z">
            <w:rPr>
              <w:rFonts w:ascii="Courier New" w:hAnsi="Courier New" w:cs="Courier New"/>
            </w:rPr>
          </w:rPrChange>
        </w:rPr>
        <w:t>] 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1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1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represent how the data is stored in the TSDB.  Without the 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1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1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manifest, the result of the collection would be stored as showed in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1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1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Figure 6.  The "host" label indicates the devices from which the 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1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1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is collected and the YANG keys are included as well.  Here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1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2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interface "eth0" is enabled and received 1234 octets.  In that case,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2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2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 value is stored, without any way to know how the value was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2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2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obtained.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2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2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Expires 13 December 2025            </w:t>
      </w:r>
      <w:proofErr w:type="gramStart"/>
      <w:r w:rsidRPr="001926E1">
        <w:rPr>
          <w:rFonts w:ascii="Courier New" w:hAnsi="Courier New" w:cs="Courier New"/>
          <w:lang w:val="en-US"/>
          <w:rPrChange w:id="112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en-US"/>
          <w:rPrChange w:id="1128" w:author="Graf Thomas, INI-NET-VNC-E2E" w:date="2025-06-14T07:24:00Z">
            <w:rPr>
              <w:rFonts w:ascii="Courier New" w:hAnsi="Courier New" w:cs="Courier New"/>
            </w:rPr>
          </w:rPrChange>
        </w:rPr>
        <w:t>Page 32]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2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30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3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32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3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3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Metric: </w:t>
      </w:r>
      <w:proofErr w:type="spellStart"/>
      <w:r w:rsidRPr="001926E1">
        <w:rPr>
          <w:rFonts w:ascii="Courier New" w:hAnsi="Courier New" w:cs="Courier New"/>
          <w:lang w:val="en-US"/>
          <w:rPrChange w:id="1135" w:author="Graf Thomas, INI-NET-VNC-E2E" w:date="2025-06-14T07:24:00Z">
            <w:rPr>
              <w:rFonts w:ascii="Courier New" w:hAnsi="Courier New" w:cs="Courier New"/>
            </w:rPr>
          </w:rPrChange>
        </w:rPr>
        <w:t>interfaces_interface_enabled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3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3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Value: True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3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3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Labels: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4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4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- host: "PE1"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4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4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- </w:t>
      </w:r>
      <w:proofErr w:type="spellStart"/>
      <w:r w:rsidRPr="001926E1">
        <w:rPr>
          <w:rFonts w:ascii="Courier New" w:hAnsi="Courier New" w:cs="Courier New"/>
          <w:lang w:val="en-US"/>
          <w:rPrChange w:id="1144" w:author="Graf Thomas, INI-NET-VNC-E2E" w:date="2025-06-14T07:24:00Z">
            <w:rPr>
              <w:rFonts w:ascii="Courier New" w:hAnsi="Courier New" w:cs="Courier New"/>
            </w:rPr>
          </w:rPrChange>
        </w:rPr>
        <w:t>interfaces_interface_name</w:t>
      </w:r>
      <w:proofErr w:type="spellEnd"/>
      <w:r w:rsidRPr="001926E1">
        <w:rPr>
          <w:rFonts w:ascii="Courier New" w:hAnsi="Courier New" w:cs="Courier New"/>
          <w:lang w:val="en-US"/>
          <w:rPrChange w:id="1145" w:author="Graf Thomas, INI-NET-VNC-E2E" w:date="2025-06-14T07:24:00Z">
            <w:rPr>
              <w:rFonts w:ascii="Courier New" w:hAnsi="Courier New" w:cs="Courier New"/>
            </w:rPr>
          </w:rPrChange>
        </w:rPr>
        <w:t>: "eth0"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4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4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--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4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4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Metric: </w:t>
      </w:r>
      <w:proofErr w:type="spellStart"/>
      <w:r w:rsidRPr="001926E1">
        <w:rPr>
          <w:rFonts w:ascii="Courier New" w:hAnsi="Courier New" w:cs="Courier New"/>
          <w:lang w:val="en-US"/>
          <w:rPrChange w:id="1150" w:author="Graf Thomas, INI-NET-VNC-E2E" w:date="2025-06-14T07:24:00Z">
            <w:rPr>
              <w:rFonts w:ascii="Courier New" w:hAnsi="Courier New" w:cs="Courier New"/>
            </w:rPr>
          </w:rPrChange>
        </w:rPr>
        <w:t>interfaces_interface_statistics_in_octets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5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5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Value: 1234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5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5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Labels: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5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5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- host: "PE1"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5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5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- </w:t>
      </w:r>
      <w:proofErr w:type="spellStart"/>
      <w:r w:rsidRPr="001926E1">
        <w:rPr>
          <w:rFonts w:ascii="Courier New" w:hAnsi="Courier New" w:cs="Courier New"/>
          <w:lang w:val="en-US"/>
          <w:rPrChange w:id="1159" w:author="Graf Thomas, INI-NET-VNC-E2E" w:date="2025-06-14T07:24:00Z">
            <w:rPr>
              <w:rFonts w:ascii="Courier New" w:hAnsi="Courier New" w:cs="Courier New"/>
            </w:rPr>
          </w:rPrChange>
        </w:rPr>
        <w:t>interfaces_interface_name</w:t>
      </w:r>
      <w:proofErr w:type="spellEnd"/>
      <w:r w:rsidRPr="001926E1">
        <w:rPr>
          <w:rFonts w:ascii="Courier New" w:hAnsi="Courier New" w:cs="Courier New"/>
          <w:lang w:val="en-US"/>
          <w:rPrChange w:id="1160" w:author="Graf Thomas, INI-NET-VNC-E2E" w:date="2025-06-14T07:24:00Z">
            <w:rPr>
              <w:rFonts w:ascii="Courier New" w:hAnsi="Courier New" w:cs="Courier New"/>
            </w:rPr>
          </w:rPrChange>
        </w:rPr>
        <w:t>: "eth0"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6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6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Figure 6: Storing Datapoints without Data Manifest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6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6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An option for keeping the data manifest with the data is to store it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6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6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directly into the TSDB.  In that case, the collector can subscribe to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6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6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 data exported by the module presented in this document and store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6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7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it as other metrics.  For the platform manifest, assuming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7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7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platform identifier is "PE1", the collector subscribes to the path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7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7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"</w:t>
      </w:r>
      <w:proofErr w:type="spellStart"/>
      <w:r w:rsidRPr="001926E1">
        <w:rPr>
          <w:rFonts w:ascii="Courier New" w:hAnsi="Courier New" w:cs="Courier New"/>
          <w:lang w:val="en-US"/>
          <w:rPrChange w:id="1175" w:author="Graf Thomas, INI-NET-VNC-E2E" w:date="2025-06-14T07:24:00Z">
            <w:rPr>
              <w:rFonts w:ascii="Courier New" w:hAnsi="Courier New" w:cs="Courier New"/>
            </w:rPr>
          </w:rPrChange>
        </w:rPr>
        <w:t>ietf-platform-</w:t>
      </w:r>
      <w:proofErr w:type="gramStart"/>
      <w:r w:rsidRPr="001926E1">
        <w:rPr>
          <w:rFonts w:ascii="Courier New" w:hAnsi="Courier New" w:cs="Courier New"/>
          <w:lang w:val="en-US"/>
          <w:rPrChange w:id="1176" w:author="Graf Thomas, INI-NET-VNC-E2E" w:date="2025-06-14T07:24:00Z">
            <w:rPr>
              <w:rFonts w:ascii="Courier New" w:hAnsi="Courier New" w:cs="Courier New"/>
            </w:rPr>
          </w:rPrChange>
        </w:rPr>
        <w:t>manifest:platforms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1177" w:author="Graf Thomas, INI-NET-VNC-E2E" w:date="2025-06-14T07:24:00Z">
            <w:rPr>
              <w:rFonts w:ascii="Courier New" w:hAnsi="Courier New" w:cs="Courier New"/>
            </w:rPr>
          </w:rPrChange>
        </w:rPr>
        <w:t>/platform[id=PE1]".  For the 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7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7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collection manifests, the collector subscribes to the path "</w:t>
      </w:r>
      <w:proofErr w:type="spellStart"/>
      <w:r w:rsidRPr="001926E1">
        <w:rPr>
          <w:rFonts w:ascii="Courier New" w:hAnsi="Courier New" w:cs="Courier New"/>
          <w:lang w:val="en-US"/>
          <w:rPrChange w:id="1180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181" w:author="Graf Thomas, INI-NET-VNC-E2E" w:date="2025-06-14T07:24:00Z">
            <w:rPr>
              <w:rFonts w:ascii="Courier New" w:hAnsi="Courier New" w:cs="Courier New"/>
            </w:rPr>
          </w:rPrChange>
        </w:rPr>
        <w:t>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8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8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data-collection-manifest:data-collections/data-</w:t>
      </w:r>
      <w:proofErr w:type="gramStart"/>
      <w:r w:rsidRPr="001926E1">
        <w:rPr>
          <w:rFonts w:ascii="Courier New" w:hAnsi="Courier New" w:cs="Courier New"/>
          <w:lang w:val="en-US"/>
          <w:rPrChange w:id="1184" w:author="Graf Thomas, INI-NET-VNC-E2E" w:date="2025-06-14T07:24:00Z">
            <w:rPr>
              <w:rFonts w:ascii="Courier New" w:hAnsi="Courier New" w:cs="Courier New"/>
            </w:rPr>
          </w:rPrChange>
        </w:rPr>
        <w:t>collection[</w:t>
      </w:r>
      <w:proofErr w:type="gramEnd"/>
      <w:r w:rsidRPr="001926E1">
        <w:rPr>
          <w:rFonts w:ascii="Courier New" w:hAnsi="Courier New" w:cs="Courier New"/>
          <w:lang w:val="en-US"/>
          <w:rPrChange w:id="1185" w:author="Graf Thomas, INI-NET-VNC-E2E" w:date="2025-06-14T07:24:00Z">
            <w:rPr>
              <w:rFonts w:ascii="Courier New" w:hAnsi="Courier New" w:cs="Courier New"/>
            </w:rPr>
          </w:rPrChange>
        </w:rPr>
        <w:t>platform-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8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8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id="PE1"]/yang-push-collection/subscriptions/subscription[id=X]"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8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8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where X is the subscription identifier of existing subscriptions.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9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9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With the approach from [I-</w:t>
      </w:r>
      <w:proofErr w:type="spellStart"/>
      <w:r w:rsidRPr="001926E1">
        <w:rPr>
          <w:rFonts w:ascii="Courier New" w:hAnsi="Courier New" w:cs="Courier New"/>
          <w:lang w:val="en-US"/>
          <w:rPrChange w:id="1192" w:author="Graf Thomas, INI-NET-VNC-E2E" w:date="2025-06-14T07:24:00Z">
            <w:rPr>
              <w:rFonts w:ascii="Courier New" w:hAnsi="Courier New" w:cs="Courier New"/>
            </w:rPr>
          </w:rPrChange>
        </w:rPr>
        <w:t>D.kll</w:t>
      </w:r>
      <w:proofErr w:type="spellEnd"/>
      <w:r w:rsidRPr="001926E1">
        <w:rPr>
          <w:rFonts w:ascii="Courier New" w:hAnsi="Courier New" w:cs="Courier New"/>
          <w:lang w:val="en-US"/>
          <w:rPrChange w:id="1193" w:author="Graf Thomas, INI-NET-VNC-E2E" w:date="2025-06-14T07:24:00Z">
            <w:rPr>
              <w:rFonts w:ascii="Courier New" w:hAnsi="Courier New" w:cs="Courier New"/>
            </w:rPr>
          </w:rPrChange>
        </w:rPr>
        <w:t>-yang-label-</w:t>
      </w:r>
      <w:proofErr w:type="spellStart"/>
      <w:r w:rsidRPr="001926E1">
        <w:rPr>
          <w:rFonts w:ascii="Courier New" w:hAnsi="Courier New" w:cs="Courier New"/>
          <w:lang w:val="en-US"/>
          <w:rPrChange w:id="1194" w:author="Graf Thomas, INI-NET-VNC-E2E" w:date="2025-06-14T07:24:00Z">
            <w:rPr>
              <w:rFonts w:ascii="Courier New" w:hAnsi="Courier New" w:cs="Courier New"/>
            </w:rPr>
          </w:rPrChange>
        </w:rPr>
        <w:t>tsdb</w:t>
      </w:r>
      <w:proofErr w:type="spellEnd"/>
      <w:r w:rsidRPr="001926E1">
        <w:rPr>
          <w:rFonts w:ascii="Courier New" w:hAnsi="Courier New" w:cs="Courier New"/>
          <w:lang w:val="en-US"/>
          <w:rPrChange w:id="1195" w:author="Graf Thomas, INI-NET-VNC-E2E" w:date="2025-06-14T07:24:00Z">
            <w:rPr>
              <w:rFonts w:ascii="Courier New" w:hAnsi="Courier New" w:cs="Courier New"/>
            </w:rPr>
          </w:rPrChange>
        </w:rPr>
        <w:t>], the corresponding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9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9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subtrees would be split into a set of datapoints, one per leaf.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19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19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Figure 7 shows two examples of storing leaves in a TSDB.  The first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0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0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leaf is the vendor PEN number, which is part of the platform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0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0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manifest.  The second leaf is the </w:t>
      </w:r>
      <w:proofErr w:type="spellStart"/>
      <w:r w:rsidRPr="001926E1">
        <w:rPr>
          <w:rFonts w:ascii="Courier New" w:hAnsi="Courier New" w:cs="Courier New"/>
          <w:lang w:val="en-US"/>
          <w:rPrChange w:id="1204" w:author="Graf Thomas, INI-NET-VNC-E2E" w:date="2025-06-14T07:24:00Z">
            <w:rPr>
              <w:rFonts w:ascii="Courier New" w:hAnsi="Courier New" w:cs="Courier New"/>
            </w:rPr>
          </w:rPrChange>
        </w:rPr>
        <w:t>Xpath</w:t>
      </w:r>
      <w:proofErr w:type="spellEnd"/>
      <w:r w:rsidRPr="001926E1">
        <w:rPr>
          <w:rFonts w:ascii="Courier New" w:hAnsi="Courier New" w:cs="Courier New"/>
          <w:lang w:val="en-US"/>
          <w:rPrChange w:id="120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filter used for subscription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0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0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to the interface status.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0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0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Metric: </w:t>
      </w:r>
      <w:proofErr w:type="spellStart"/>
      <w:r w:rsidRPr="001926E1">
        <w:rPr>
          <w:rFonts w:ascii="Courier New" w:hAnsi="Courier New" w:cs="Courier New"/>
          <w:lang w:val="en-US"/>
          <w:rPrChange w:id="1210" w:author="Graf Thomas, INI-NET-VNC-E2E" w:date="2025-06-14T07:24:00Z">
            <w:rPr>
              <w:rFonts w:ascii="Courier New" w:hAnsi="Courier New" w:cs="Courier New"/>
            </w:rPr>
          </w:rPrChange>
        </w:rPr>
        <w:t>platforms_platform_vendor_pen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1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1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Value: 32473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1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1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Labels: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1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1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- host: "PE1"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1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1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- </w:t>
      </w:r>
      <w:proofErr w:type="spellStart"/>
      <w:r w:rsidRPr="001926E1">
        <w:rPr>
          <w:rFonts w:ascii="Courier New" w:hAnsi="Courier New" w:cs="Courier New"/>
          <w:lang w:val="en-US"/>
          <w:rPrChange w:id="1219" w:author="Graf Thomas, INI-NET-VNC-E2E" w:date="2025-06-14T07:24:00Z">
            <w:rPr>
              <w:rFonts w:ascii="Courier New" w:hAnsi="Courier New" w:cs="Courier New"/>
            </w:rPr>
          </w:rPrChange>
        </w:rPr>
        <w:t>platforms_platform_id</w:t>
      </w:r>
      <w:proofErr w:type="spellEnd"/>
      <w:r w:rsidRPr="001926E1">
        <w:rPr>
          <w:rFonts w:ascii="Courier New" w:hAnsi="Courier New" w:cs="Courier New"/>
          <w:lang w:val="en-US"/>
          <w:rPrChange w:id="1220" w:author="Graf Thomas, INI-NET-VNC-E2E" w:date="2025-06-14T07:24:00Z">
            <w:rPr>
              <w:rFonts w:ascii="Courier New" w:hAnsi="Courier New" w:cs="Courier New"/>
            </w:rPr>
          </w:rPrChange>
        </w:rPr>
        <w:t>: "PE1"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2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2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--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2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2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Metric: </w:t>
      </w:r>
      <w:proofErr w:type="spellStart"/>
      <w:r w:rsidRPr="001926E1">
        <w:rPr>
          <w:rFonts w:ascii="Courier New" w:hAnsi="Courier New" w:cs="Courier New"/>
          <w:lang w:val="en-US"/>
          <w:rPrChange w:id="1225" w:author="Graf Thomas, INI-NET-VNC-E2E" w:date="2025-06-14T07:24:00Z">
            <w:rPr>
              <w:rFonts w:ascii="Courier New" w:hAnsi="Courier New" w:cs="Courier New"/>
            </w:rPr>
          </w:rPrChange>
        </w:rPr>
        <w:t>data_collections_data_collection_yang_push_collection</w:t>
      </w:r>
      <w:proofErr w:type="spellEnd"/>
      <w:r w:rsidRPr="001926E1">
        <w:rPr>
          <w:rFonts w:ascii="Courier New" w:hAnsi="Courier New" w:cs="Courier New"/>
          <w:lang w:val="en-US"/>
          <w:rPrChange w:id="1226" w:author="Graf Thomas, INI-NET-VNC-E2E" w:date="2025-06-14T07:24:00Z">
            <w:rPr>
              <w:rFonts w:ascii="Courier New" w:hAnsi="Courier New" w:cs="Courier New"/>
            </w:rPr>
          </w:rPrChange>
        </w:rPr>
        <w:t>_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2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2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</w:t>
      </w:r>
      <w:proofErr w:type="spellStart"/>
      <w:r w:rsidRPr="001926E1">
        <w:rPr>
          <w:rFonts w:ascii="Courier New" w:hAnsi="Courier New" w:cs="Courier New"/>
          <w:lang w:val="en-US"/>
          <w:rPrChange w:id="1229" w:author="Graf Thomas, INI-NET-VNC-E2E" w:date="2025-06-14T07:24:00Z">
            <w:rPr>
              <w:rFonts w:ascii="Courier New" w:hAnsi="Courier New" w:cs="Courier New"/>
            </w:rPr>
          </w:rPrChange>
        </w:rPr>
        <w:t>subscriptions_subscription_datastore_xpath_filter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3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3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Value: "</w:t>
      </w:r>
      <w:proofErr w:type="spellStart"/>
      <w:r w:rsidRPr="001926E1">
        <w:rPr>
          <w:rFonts w:ascii="Courier New" w:hAnsi="Courier New" w:cs="Courier New"/>
          <w:lang w:val="en-US"/>
          <w:rPrChange w:id="1232" w:author="Graf Thomas, INI-NET-VNC-E2E" w:date="2025-06-14T07:24:00Z">
            <w:rPr>
              <w:rFonts w:ascii="Courier New" w:hAnsi="Courier New" w:cs="Courier New"/>
            </w:rPr>
          </w:rPrChange>
        </w:rPr>
        <w:t>ietf-</w:t>
      </w:r>
      <w:proofErr w:type="gramStart"/>
      <w:r w:rsidRPr="001926E1">
        <w:rPr>
          <w:rFonts w:ascii="Courier New" w:hAnsi="Courier New" w:cs="Courier New"/>
          <w:lang w:val="en-US"/>
          <w:rPrChange w:id="1233" w:author="Graf Thomas, INI-NET-VNC-E2E" w:date="2025-06-14T07:24:00Z">
            <w:rPr>
              <w:rFonts w:ascii="Courier New" w:hAnsi="Courier New" w:cs="Courier New"/>
            </w:rPr>
          </w:rPrChange>
        </w:rPr>
        <w:t>interfaces:interfaces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1234" w:author="Graf Thomas, INI-NET-VNC-E2E" w:date="2025-06-14T07:24:00Z">
            <w:rPr>
              <w:rFonts w:ascii="Courier New" w:hAnsi="Courier New" w:cs="Courier New"/>
            </w:rPr>
          </w:rPrChange>
        </w:rPr>
        <w:t>/interface/enabled"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3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3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Labels: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3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3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- host: "PE1"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3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4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- </w:t>
      </w:r>
      <w:proofErr w:type="spellStart"/>
      <w:r w:rsidRPr="001926E1">
        <w:rPr>
          <w:rFonts w:ascii="Courier New" w:hAnsi="Courier New" w:cs="Courier New"/>
          <w:lang w:val="en-US"/>
          <w:rPrChange w:id="1241" w:author="Graf Thomas, INI-NET-VNC-E2E" w:date="2025-06-14T07:24:00Z">
            <w:rPr>
              <w:rFonts w:ascii="Courier New" w:hAnsi="Courier New" w:cs="Courier New"/>
            </w:rPr>
          </w:rPrChange>
        </w:rPr>
        <w:t>data_collections_data_collection_platform_id</w:t>
      </w:r>
      <w:proofErr w:type="spellEnd"/>
      <w:r w:rsidRPr="001926E1">
        <w:rPr>
          <w:rFonts w:ascii="Courier New" w:hAnsi="Courier New" w:cs="Courier New"/>
          <w:lang w:val="en-US"/>
          <w:rPrChange w:id="1242" w:author="Graf Thomas, INI-NET-VNC-E2E" w:date="2025-06-14T07:24:00Z">
            <w:rPr>
              <w:rFonts w:ascii="Courier New" w:hAnsi="Courier New" w:cs="Courier New"/>
            </w:rPr>
          </w:rPrChange>
        </w:rPr>
        <w:t>: "PE1"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4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4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- </w:t>
      </w:r>
      <w:proofErr w:type="spellStart"/>
      <w:r w:rsidRPr="001926E1">
        <w:rPr>
          <w:rFonts w:ascii="Courier New" w:hAnsi="Courier New" w:cs="Courier New"/>
          <w:lang w:val="en-US"/>
          <w:rPrChange w:id="1245" w:author="Graf Thomas, INI-NET-VNC-E2E" w:date="2025-06-14T07:24:00Z">
            <w:rPr>
              <w:rFonts w:ascii="Courier New" w:hAnsi="Courier New" w:cs="Courier New"/>
            </w:rPr>
          </w:rPrChange>
        </w:rPr>
        <w:t>data_collections_data_collection_yang_push_collection</w:t>
      </w:r>
      <w:proofErr w:type="spellEnd"/>
      <w:r w:rsidRPr="001926E1">
        <w:rPr>
          <w:rFonts w:ascii="Courier New" w:hAnsi="Courier New" w:cs="Courier New"/>
          <w:lang w:val="en-US"/>
          <w:rPrChange w:id="1246" w:author="Graf Thomas, INI-NET-VNC-E2E" w:date="2025-06-14T07:24:00Z">
            <w:rPr>
              <w:rFonts w:ascii="Courier New" w:hAnsi="Courier New" w:cs="Courier New"/>
            </w:rPr>
          </w:rPrChange>
        </w:rPr>
        <w:t>_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4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4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</w:t>
      </w:r>
      <w:proofErr w:type="spellStart"/>
      <w:r w:rsidRPr="001926E1">
        <w:rPr>
          <w:rFonts w:ascii="Courier New" w:hAnsi="Courier New" w:cs="Courier New"/>
          <w:lang w:val="en-US"/>
          <w:rPrChange w:id="1249" w:author="Graf Thomas, INI-NET-VNC-E2E" w:date="2025-06-14T07:24:00Z">
            <w:rPr>
              <w:rFonts w:ascii="Courier New" w:hAnsi="Courier New" w:cs="Courier New"/>
            </w:rPr>
          </w:rPrChange>
        </w:rPr>
        <w:t>subscriptions_subscription_id</w:t>
      </w:r>
      <w:proofErr w:type="spellEnd"/>
      <w:r w:rsidRPr="001926E1">
        <w:rPr>
          <w:rFonts w:ascii="Courier New" w:hAnsi="Courier New" w:cs="Courier New"/>
          <w:lang w:val="en-US"/>
          <w:rPrChange w:id="1250" w:author="Graf Thomas, INI-NET-VNC-E2E" w:date="2025-06-14T07:24:00Z">
            <w:rPr>
              <w:rFonts w:ascii="Courier New" w:hAnsi="Courier New" w:cs="Courier New"/>
            </w:rPr>
          </w:rPrChange>
        </w:rPr>
        <w:t>: 4242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5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5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Figure 7: Example of storing Platform and Data Collection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5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5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    Manifest: Vendor PEN and </w:t>
      </w:r>
      <w:proofErr w:type="spellStart"/>
      <w:r w:rsidRPr="001926E1">
        <w:rPr>
          <w:rFonts w:ascii="Courier New" w:hAnsi="Courier New" w:cs="Courier New"/>
          <w:lang w:val="en-US"/>
          <w:rPrChange w:id="1255" w:author="Graf Thomas, INI-NET-VNC-E2E" w:date="2025-06-14T07:24:00Z">
            <w:rPr>
              <w:rFonts w:ascii="Courier New" w:hAnsi="Courier New" w:cs="Courier New"/>
            </w:rPr>
          </w:rPrChange>
        </w:rPr>
        <w:t>Xpath</w:t>
      </w:r>
      <w:proofErr w:type="spellEnd"/>
      <w:r w:rsidRPr="001926E1">
        <w:rPr>
          <w:rFonts w:ascii="Courier New" w:hAnsi="Courier New" w:cs="Courier New"/>
          <w:lang w:val="en-US"/>
          <w:rPrChange w:id="125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filter.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25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125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  <w:rPrChange w:id="1259" w:author="Graf Thomas, INI-NET-VNC-E2E" w:date="2025-06-14T07:24:00Z">
            <w:rPr>
              <w:rFonts w:ascii="Courier New" w:hAnsi="Courier New" w:cs="Courier New"/>
            </w:rPr>
          </w:rPrChange>
        </w:rPr>
        <w:t>December</w:t>
      </w:r>
      <w:proofErr w:type="spellEnd"/>
      <w:r w:rsidRPr="001926E1">
        <w:rPr>
          <w:rFonts w:ascii="Courier New" w:hAnsi="Courier New" w:cs="Courier New"/>
          <w:lang w:val="fr-CH"/>
          <w:rPrChange w:id="126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  <w:rPrChange w:id="126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  <w:rPrChange w:id="1262" w:author="Graf Thomas, INI-NET-VNC-E2E" w:date="2025-06-14T07:24:00Z">
            <w:rPr>
              <w:rFonts w:ascii="Courier New" w:hAnsi="Courier New" w:cs="Courier New"/>
            </w:rPr>
          </w:rPrChange>
        </w:rPr>
        <w:t>Page 33]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26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1264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6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66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6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6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In the labels, the "host" might be different from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6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7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"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271" w:author="Graf Thomas, INI-NET-VNC-E2E" w:date="2025-06-14T07:24:00Z">
            <w:rPr>
              <w:rFonts w:ascii="Courier New" w:hAnsi="Courier New" w:cs="Courier New"/>
            </w:rPr>
          </w:rPrChange>
        </w:rPr>
        <w:t>platforms</w:t>
      </w:r>
      <w:proofErr w:type="gramEnd"/>
      <w:r w:rsidRPr="001926E1">
        <w:rPr>
          <w:rFonts w:ascii="Courier New" w:hAnsi="Courier New" w:cs="Courier New"/>
          <w:lang w:val="en-US"/>
          <w:rPrChange w:id="1272" w:author="Graf Thomas, INI-NET-VNC-E2E" w:date="2025-06-14T07:24:00Z">
            <w:rPr>
              <w:rFonts w:ascii="Courier New" w:hAnsi="Courier New" w:cs="Courier New"/>
            </w:rPr>
          </w:rPrChange>
        </w:rPr>
        <w:t>_platform_id</w:t>
      </w:r>
      <w:proofErr w:type="spellEnd"/>
      <w:r w:rsidRPr="001926E1">
        <w:rPr>
          <w:rFonts w:ascii="Courier New" w:hAnsi="Courier New" w:cs="Courier New"/>
          <w:lang w:val="en-US"/>
          <w:rPrChange w:id="1273" w:author="Graf Thomas, INI-NET-VNC-E2E" w:date="2025-06-14T07:24:00Z">
            <w:rPr>
              <w:rFonts w:ascii="Courier New" w:hAnsi="Courier New" w:cs="Courier New"/>
            </w:rPr>
          </w:rPrChange>
        </w:rPr>
        <w:t>" in case the collector is the one assembling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7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7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it, i.e. for devices that do not natively support the data manifest.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7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7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In that case, the value of this label could be the hostname of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7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7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collector.  The host value does not matter for retrieving the data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8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8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manifest as the platform identifier is the meaningful field.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8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8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In this example, retrieving the platform manifest associated to 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8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8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collected datapoint is done by looking for datapoints that have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8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8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label "</w:t>
      </w:r>
      <w:proofErr w:type="spellStart"/>
      <w:r w:rsidRPr="001926E1">
        <w:rPr>
          <w:rFonts w:ascii="Courier New" w:hAnsi="Courier New" w:cs="Courier New"/>
          <w:lang w:val="en-US"/>
          <w:rPrChange w:id="1288" w:author="Graf Thomas, INI-NET-VNC-E2E" w:date="2025-06-14T07:24:00Z">
            <w:rPr>
              <w:rFonts w:ascii="Courier New" w:hAnsi="Courier New" w:cs="Courier New"/>
            </w:rPr>
          </w:rPrChange>
        </w:rPr>
        <w:t>platforms_platform_id</w:t>
      </w:r>
      <w:proofErr w:type="spellEnd"/>
      <w:r w:rsidRPr="001926E1">
        <w:rPr>
          <w:rFonts w:ascii="Courier New" w:hAnsi="Courier New" w:cs="Courier New"/>
          <w:lang w:val="en-US"/>
          <w:rPrChange w:id="1289" w:author="Graf Thomas, INI-NET-VNC-E2E" w:date="2025-06-14T07:24:00Z">
            <w:rPr>
              <w:rFonts w:ascii="Courier New" w:hAnsi="Courier New" w:cs="Courier New"/>
            </w:rPr>
          </w:rPrChange>
        </w:rPr>
        <w:t>" equal to the value of the host for that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9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9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collected datapoint.  </w:t>
      </w:r>
      <w:proofErr w:type="gramStart"/>
      <w:r w:rsidRPr="001926E1">
        <w:rPr>
          <w:rFonts w:ascii="Courier New" w:hAnsi="Courier New" w:cs="Courier New"/>
          <w:lang w:val="en-US"/>
          <w:rPrChange w:id="1292" w:author="Graf Thomas, INI-NET-VNC-E2E" w:date="2025-06-14T07:24:00Z">
            <w:rPr>
              <w:rFonts w:ascii="Courier New" w:hAnsi="Courier New" w:cs="Courier New"/>
            </w:rPr>
          </w:rPrChange>
        </w:rPr>
        <w:t>In order to</w:t>
      </w:r>
      <w:proofErr w:type="gramEnd"/>
      <w:r w:rsidRPr="001926E1">
        <w:rPr>
          <w:rFonts w:ascii="Courier New" w:hAnsi="Courier New" w:cs="Courier New"/>
          <w:lang w:val="en-US"/>
          <w:rPrChange w:id="129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link a datapoint with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9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9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corresponding data collection manifest, an additional label for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9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9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subscription identifier is required.  For instance, the same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29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29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datapoints as in Figure 6 could be stored as in Figure 8.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0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0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Metric: </w:t>
      </w:r>
      <w:proofErr w:type="spellStart"/>
      <w:r w:rsidRPr="001926E1">
        <w:rPr>
          <w:rFonts w:ascii="Courier New" w:hAnsi="Courier New" w:cs="Courier New"/>
          <w:lang w:val="en-US"/>
          <w:rPrChange w:id="1302" w:author="Graf Thomas, INI-NET-VNC-E2E" w:date="2025-06-14T07:24:00Z">
            <w:rPr>
              <w:rFonts w:ascii="Courier New" w:hAnsi="Courier New" w:cs="Courier New"/>
            </w:rPr>
          </w:rPrChange>
        </w:rPr>
        <w:t>interfaces_interface_enabled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0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0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Value: True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0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0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Labels: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0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0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- host: "PE1"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0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1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- </w:t>
      </w:r>
      <w:proofErr w:type="spellStart"/>
      <w:r w:rsidRPr="001926E1">
        <w:rPr>
          <w:rFonts w:ascii="Courier New" w:hAnsi="Courier New" w:cs="Courier New"/>
          <w:lang w:val="en-US"/>
          <w:rPrChange w:id="1311" w:author="Graf Thomas, INI-NET-VNC-E2E" w:date="2025-06-14T07:24:00Z">
            <w:rPr>
              <w:rFonts w:ascii="Courier New" w:hAnsi="Courier New" w:cs="Courier New"/>
            </w:rPr>
          </w:rPrChange>
        </w:rPr>
        <w:t>interfaces_interface_name</w:t>
      </w:r>
      <w:proofErr w:type="spellEnd"/>
      <w:r w:rsidRPr="001926E1">
        <w:rPr>
          <w:rFonts w:ascii="Courier New" w:hAnsi="Courier New" w:cs="Courier New"/>
          <w:lang w:val="en-US"/>
          <w:rPrChange w:id="1312" w:author="Graf Thomas, INI-NET-VNC-E2E" w:date="2025-06-14T07:24:00Z">
            <w:rPr>
              <w:rFonts w:ascii="Courier New" w:hAnsi="Courier New" w:cs="Courier New"/>
            </w:rPr>
          </w:rPrChange>
        </w:rPr>
        <w:t>: "eth0"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1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1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- </w:t>
      </w:r>
      <w:proofErr w:type="spellStart"/>
      <w:r w:rsidRPr="001926E1">
        <w:rPr>
          <w:rFonts w:ascii="Courier New" w:hAnsi="Courier New" w:cs="Courier New"/>
          <w:lang w:val="en-US"/>
          <w:rPrChange w:id="1315" w:author="Graf Thomas, INI-NET-VNC-E2E" w:date="2025-06-14T07:24:00Z">
            <w:rPr>
              <w:rFonts w:ascii="Courier New" w:hAnsi="Courier New" w:cs="Courier New"/>
            </w:rPr>
          </w:rPrChange>
        </w:rPr>
        <w:t>data_collections_data_collection_yang_push_subscriptions</w:t>
      </w:r>
      <w:proofErr w:type="spellEnd"/>
      <w:r w:rsidRPr="001926E1">
        <w:rPr>
          <w:rFonts w:ascii="Courier New" w:hAnsi="Courier New" w:cs="Courier New"/>
          <w:lang w:val="en-US"/>
          <w:rPrChange w:id="1316" w:author="Graf Thomas, INI-NET-VNC-E2E" w:date="2025-06-14T07:24:00Z">
            <w:rPr>
              <w:rFonts w:ascii="Courier New" w:hAnsi="Courier New" w:cs="Courier New"/>
            </w:rPr>
          </w:rPrChange>
        </w:rPr>
        <w:t>_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1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1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</w:t>
      </w:r>
      <w:proofErr w:type="spellStart"/>
      <w:r w:rsidRPr="001926E1">
        <w:rPr>
          <w:rFonts w:ascii="Courier New" w:hAnsi="Courier New" w:cs="Courier New"/>
          <w:lang w:val="en-US"/>
          <w:rPrChange w:id="1319" w:author="Graf Thomas, INI-NET-VNC-E2E" w:date="2025-06-14T07:24:00Z">
            <w:rPr>
              <w:rFonts w:ascii="Courier New" w:hAnsi="Courier New" w:cs="Courier New"/>
            </w:rPr>
          </w:rPrChange>
        </w:rPr>
        <w:t>subscription_id</w:t>
      </w:r>
      <w:proofErr w:type="spellEnd"/>
      <w:r w:rsidRPr="001926E1">
        <w:rPr>
          <w:rFonts w:ascii="Courier New" w:hAnsi="Courier New" w:cs="Courier New"/>
          <w:lang w:val="en-US"/>
          <w:rPrChange w:id="1320" w:author="Graf Thomas, INI-NET-VNC-E2E" w:date="2025-06-14T07:24:00Z">
            <w:rPr>
              <w:rFonts w:ascii="Courier New" w:hAnsi="Courier New" w:cs="Courier New"/>
            </w:rPr>
          </w:rPrChange>
        </w:rPr>
        <w:t>: 4242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2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2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--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2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2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Metric: </w:t>
      </w:r>
      <w:proofErr w:type="spellStart"/>
      <w:r w:rsidRPr="001926E1">
        <w:rPr>
          <w:rFonts w:ascii="Courier New" w:hAnsi="Courier New" w:cs="Courier New"/>
          <w:lang w:val="en-US"/>
          <w:rPrChange w:id="1325" w:author="Graf Thomas, INI-NET-VNC-E2E" w:date="2025-06-14T07:24:00Z">
            <w:rPr>
              <w:rFonts w:ascii="Courier New" w:hAnsi="Courier New" w:cs="Courier New"/>
            </w:rPr>
          </w:rPrChange>
        </w:rPr>
        <w:t>interfaces_interface_statistics_in_octets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2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2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Value: 1234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2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2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* Labels: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3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3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- host: "PE1"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3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3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- </w:t>
      </w:r>
      <w:proofErr w:type="spellStart"/>
      <w:r w:rsidRPr="001926E1">
        <w:rPr>
          <w:rFonts w:ascii="Courier New" w:hAnsi="Courier New" w:cs="Courier New"/>
          <w:lang w:val="en-US"/>
          <w:rPrChange w:id="1334" w:author="Graf Thomas, INI-NET-VNC-E2E" w:date="2025-06-14T07:24:00Z">
            <w:rPr>
              <w:rFonts w:ascii="Courier New" w:hAnsi="Courier New" w:cs="Courier New"/>
            </w:rPr>
          </w:rPrChange>
        </w:rPr>
        <w:t>interfaces_interface_name</w:t>
      </w:r>
      <w:proofErr w:type="spellEnd"/>
      <w:r w:rsidRPr="001926E1">
        <w:rPr>
          <w:rFonts w:ascii="Courier New" w:hAnsi="Courier New" w:cs="Courier New"/>
          <w:lang w:val="en-US"/>
          <w:rPrChange w:id="1335" w:author="Graf Thomas, INI-NET-VNC-E2E" w:date="2025-06-14T07:24:00Z">
            <w:rPr>
              <w:rFonts w:ascii="Courier New" w:hAnsi="Courier New" w:cs="Courier New"/>
            </w:rPr>
          </w:rPrChange>
        </w:rPr>
        <w:t>: "eth0"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3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3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- </w:t>
      </w:r>
      <w:proofErr w:type="spellStart"/>
      <w:r w:rsidRPr="001926E1">
        <w:rPr>
          <w:rFonts w:ascii="Courier New" w:hAnsi="Courier New" w:cs="Courier New"/>
          <w:lang w:val="en-US"/>
          <w:rPrChange w:id="1338" w:author="Graf Thomas, INI-NET-VNC-E2E" w:date="2025-06-14T07:24:00Z">
            <w:rPr>
              <w:rFonts w:ascii="Courier New" w:hAnsi="Courier New" w:cs="Courier New"/>
            </w:rPr>
          </w:rPrChange>
        </w:rPr>
        <w:t>data_collections_data_collection_yang_push_subscriptions</w:t>
      </w:r>
      <w:proofErr w:type="spellEnd"/>
      <w:r w:rsidRPr="001926E1">
        <w:rPr>
          <w:rFonts w:ascii="Courier New" w:hAnsi="Courier New" w:cs="Courier New"/>
          <w:lang w:val="en-US"/>
          <w:rPrChange w:id="1339" w:author="Graf Thomas, INI-NET-VNC-E2E" w:date="2025-06-14T07:24:00Z">
            <w:rPr>
              <w:rFonts w:ascii="Courier New" w:hAnsi="Courier New" w:cs="Courier New"/>
            </w:rPr>
          </w:rPrChange>
        </w:rPr>
        <w:t>_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4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4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</w:t>
      </w:r>
      <w:proofErr w:type="spellStart"/>
      <w:r w:rsidRPr="001926E1">
        <w:rPr>
          <w:rFonts w:ascii="Courier New" w:hAnsi="Courier New" w:cs="Courier New"/>
          <w:lang w:val="en-US"/>
          <w:rPrChange w:id="1342" w:author="Graf Thomas, INI-NET-VNC-E2E" w:date="2025-06-14T07:24:00Z">
            <w:rPr>
              <w:rFonts w:ascii="Courier New" w:hAnsi="Courier New" w:cs="Courier New"/>
            </w:rPr>
          </w:rPrChange>
        </w:rPr>
        <w:t>subscription_id</w:t>
      </w:r>
      <w:proofErr w:type="spellEnd"/>
      <w:r w:rsidRPr="001926E1">
        <w:rPr>
          <w:rFonts w:ascii="Courier New" w:hAnsi="Courier New" w:cs="Courier New"/>
          <w:lang w:val="en-US"/>
          <w:rPrChange w:id="1343" w:author="Graf Thomas, INI-NET-VNC-E2E" w:date="2025-06-14T07:24:00Z">
            <w:rPr>
              <w:rFonts w:ascii="Courier New" w:hAnsi="Courier New" w:cs="Courier New"/>
            </w:rPr>
          </w:rPrChange>
        </w:rPr>
        <w:t>: 4243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4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4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Figure 8: Storing datapoints with information to retrieve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4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4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                data manifest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4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4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From the "</w:t>
      </w:r>
      <w:proofErr w:type="spellStart"/>
      <w:r w:rsidRPr="001926E1">
        <w:rPr>
          <w:rFonts w:ascii="Courier New" w:hAnsi="Courier New" w:cs="Courier New"/>
          <w:lang w:val="en-US"/>
          <w:rPrChange w:id="1350" w:author="Graf Thomas, INI-NET-VNC-E2E" w:date="2025-06-14T07:24:00Z">
            <w:rPr>
              <w:rFonts w:ascii="Courier New" w:hAnsi="Courier New" w:cs="Courier New"/>
            </w:rPr>
          </w:rPrChange>
        </w:rPr>
        <w:t>interfaces_interface_enabled</w:t>
      </w:r>
      <w:proofErr w:type="spellEnd"/>
      <w:r w:rsidRPr="001926E1">
        <w:rPr>
          <w:rFonts w:ascii="Courier New" w:hAnsi="Courier New" w:cs="Courier New"/>
          <w:lang w:val="en-US"/>
          <w:rPrChange w:id="1351" w:author="Graf Thomas, INI-NET-VNC-E2E" w:date="2025-06-14T07:24:00Z">
            <w:rPr>
              <w:rFonts w:ascii="Courier New" w:hAnsi="Courier New" w:cs="Courier New"/>
            </w:rPr>
          </w:rPrChange>
        </w:rPr>
        <w:t>" datapoint, one can retrieve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5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5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 corresponding data collection manifest by looking for datapoints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5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5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that have the label </w:t>
      </w:r>
      <w:proofErr w:type="spellStart"/>
      <w:r w:rsidRPr="001926E1">
        <w:rPr>
          <w:rFonts w:ascii="Courier New" w:hAnsi="Courier New" w:cs="Courier New"/>
          <w:lang w:val="en-US"/>
          <w:rPrChange w:id="1356" w:author="Graf Thomas, INI-NET-VNC-E2E" w:date="2025-06-14T07:24:00Z">
            <w:rPr>
              <w:rFonts w:ascii="Courier New" w:hAnsi="Courier New" w:cs="Courier New"/>
            </w:rPr>
          </w:rPrChange>
        </w:rPr>
        <w:t>data_collections_data_collection_yang_push_collec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5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5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proofErr w:type="spellStart"/>
      <w:r w:rsidRPr="001926E1">
        <w:rPr>
          <w:rFonts w:ascii="Courier New" w:hAnsi="Courier New" w:cs="Courier New"/>
          <w:lang w:val="en-US"/>
          <w:rPrChange w:id="1359" w:author="Graf Thomas, INI-NET-VNC-E2E" w:date="2025-06-14T07:24:00Z">
            <w:rPr>
              <w:rFonts w:ascii="Courier New" w:hAnsi="Courier New" w:cs="Courier New"/>
            </w:rPr>
          </w:rPrChange>
        </w:rPr>
        <w:t>tion_subscriptions_subscription_id</w:t>
      </w:r>
      <w:proofErr w:type="spellEnd"/>
      <w:r w:rsidRPr="001926E1">
        <w:rPr>
          <w:rFonts w:ascii="Courier New" w:hAnsi="Courier New" w:cs="Courier New"/>
          <w:lang w:val="en-US"/>
          <w:rPrChange w:id="136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equal to 4242.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6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6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Various optimizations could be done, such as relying on on-change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6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6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subscription to modify only the leaves that changed.  In that way,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6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6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 amount of data needed for updating and storing the data manifest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6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6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in the TSDB would be limited.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36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137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  <w:rPrChange w:id="1371" w:author="Graf Thomas, INI-NET-VNC-E2E" w:date="2025-06-14T07:24:00Z">
            <w:rPr>
              <w:rFonts w:ascii="Courier New" w:hAnsi="Courier New" w:cs="Courier New"/>
            </w:rPr>
          </w:rPrChange>
        </w:rPr>
        <w:t>December</w:t>
      </w:r>
      <w:proofErr w:type="spellEnd"/>
      <w:r w:rsidRPr="001926E1">
        <w:rPr>
          <w:rFonts w:ascii="Courier New" w:hAnsi="Courier New" w:cs="Courier New"/>
          <w:lang w:val="fr-CH"/>
          <w:rPrChange w:id="137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  <w:rPrChange w:id="137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  <w:rPrChange w:id="1374" w:author="Graf Thomas, INI-NET-VNC-E2E" w:date="2025-06-14T07:24:00Z">
            <w:rPr>
              <w:rFonts w:ascii="Courier New" w:hAnsi="Courier New" w:cs="Courier New"/>
            </w:rPr>
          </w:rPrChange>
        </w:rPr>
        <w:t>Page 34]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37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1376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7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78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7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80" w:author="Graf Thomas, INI-NET-VNC-E2E" w:date="2025-06-14T07:24:00Z">
            <w:rPr>
              <w:rFonts w:ascii="Courier New" w:hAnsi="Courier New" w:cs="Courier New"/>
            </w:rPr>
          </w:rPrChange>
        </w:rPr>
        <w:t>Appendix C.  Generating YANG Tree Diagrams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8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8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This section provides the files needed to generate the YANG tree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8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8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diagram [RFC8340] from Figure 3.  The diagram was obtained using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8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8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proofErr w:type="spellStart"/>
      <w:r w:rsidRPr="001926E1">
        <w:rPr>
          <w:rFonts w:ascii="Courier New" w:hAnsi="Courier New" w:cs="Courier New"/>
          <w:lang w:val="en-US"/>
          <w:rPrChange w:id="1387" w:author="Graf Thomas, INI-NET-VNC-E2E" w:date="2025-06-14T07:24:00Z">
            <w:rPr>
              <w:rFonts w:ascii="Courier New" w:hAnsi="Courier New" w:cs="Courier New"/>
            </w:rPr>
          </w:rPrChange>
        </w:rPr>
        <w:t>yanglint</w:t>
      </w:r>
      <w:proofErr w:type="spellEnd"/>
      <w:r w:rsidRPr="001926E1">
        <w:rPr>
          <w:rFonts w:ascii="Courier New" w:hAnsi="Courier New" w:cs="Courier New"/>
          <w:lang w:val="en-US"/>
          <w:rPrChange w:id="138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[</w:t>
      </w:r>
      <w:proofErr w:type="spellStart"/>
      <w:r w:rsidRPr="001926E1">
        <w:rPr>
          <w:rFonts w:ascii="Courier New" w:hAnsi="Courier New" w:cs="Courier New"/>
          <w:lang w:val="en-US"/>
          <w:rPrChange w:id="1389" w:author="Graf Thomas, INI-NET-VNC-E2E" w:date="2025-06-14T07:24:00Z">
            <w:rPr>
              <w:rFonts w:ascii="Courier New" w:hAnsi="Courier New" w:cs="Courier New"/>
            </w:rPr>
          </w:rPrChange>
        </w:rPr>
        <w:t>yanglint</w:t>
      </w:r>
      <w:proofErr w:type="spellEnd"/>
      <w:r w:rsidRPr="001926E1">
        <w:rPr>
          <w:rFonts w:ascii="Courier New" w:hAnsi="Courier New" w:cs="Courier New"/>
          <w:lang w:val="en-US"/>
          <w:rPrChange w:id="1390" w:author="Graf Thomas, INI-NET-VNC-E2E" w:date="2025-06-14T07:24:00Z">
            <w:rPr>
              <w:rFonts w:ascii="Courier New" w:hAnsi="Courier New" w:cs="Courier New"/>
            </w:rPr>
          </w:rPrChange>
        </w:rPr>
        <w:t>] version 2.1.80, using the YANG Schema Mount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9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9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[RFC8528].  It was manually edited to remove parts irrelevant to this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9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9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document such as data nodes from imported modules, notifications 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9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9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RPCs.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39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39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1926E1">
        <w:rPr>
          <w:rFonts w:ascii="Courier New" w:hAnsi="Courier New" w:cs="Courier New"/>
          <w:lang w:val="en-US"/>
          <w:rPrChange w:id="1399" w:author="Graf Thomas, INI-NET-VNC-E2E" w:date="2025-06-14T07:24:00Z">
            <w:rPr>
              <w:rFonts w:ascii="Courier New" w:hAnsi="Courier New" w:cs="Courier New"/>
            </w:rPr>
          </w:rPrChange>
        </w:rPr>
        <w:t>In order to</w:t>
      </w:r>
      <w:proofErr w:type="gramEnd"/>
      <w:r w:rsidRPr="001926E1">
        <w:rPr>
          <w:rFonts w:ascii="Courier New" w:hAnsi="Courier New" w:cs="Courier New"/>
          <w:lang w:val="en-US"/>
          <w:rPrChange w:id="140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get a tree diagram involving YANG Schema Mount with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0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0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proofErr w:type="spellStart"/>
      <w:r w:rsidRPr="001926E1">
        <w:rPr>
          <w:rFonts w:ascii="Courier New" w:hAnsi="Courier New" w:cs="Courier New"/>
          <w:lang w:val="en-US"/>
          <w:rPrChange w:id="1403" w:author="Graf Thomas, INI-NET-VNC-E2E" w:date="2025-06-14T07:24:00Z">
            <w:rPr>
              <w:rFonts w:ascii="Courier New" w:hAnsi="Courier New" w:cs="Courier New"/>
            </w:rPr>
          </w:rPrChange>
        </w:rPr>
        <w:t>yanglint</w:t>
      </w:r>
      <w:proofErr w:type="spellEnd"/>
      <w:r w:rsidRPr="001926E1">
        <w:rPr>
          <w:rFonts w:ascii="Courier New" w:hAnsi="Courier New" w:cs="Courier New"/>
          <w:lang w:val="en-US"/>
          <w:rPrChange w:id="1404" w:author="Graf Thomas, INI-NET-VNC-E2E" w:date="2025-06-14T07:24:00Z">
            <w:rPr>
              <w:rFonts w:ascii="Courier New" w:hAnsi="Courier New" w:cs="Courier New"/>
            </w:rPr>
          </w:rPrChange>
        </w:rPr>
        <w:t>, two data files are required, in addition to the YANG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0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0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module, its dependencies and the YANG modules to be mounted.  The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0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0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first required file the extension data, containing the YANG library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0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1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to use at the mount point, this file is provided below as "data-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1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1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collection-extension-data.xml".  The second required file is the YANG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1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1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library to use at the top-level context, this file is provided below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1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1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as "data-collection-toplevel-yanglib.xml".  The following command was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1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1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used to obtain the YANG Tree diagram (before manual edition).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1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2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</w:t>
      </w:r>
      <w:proofErr w:type="spellStart"/>
      <w:r w:rsidRPr="001926E1">
        <w:rPr>
          <w:rFonts w:ascii="Courier New" w:hAnsi="Courier New" w:cs="Courier New"/>
          <w:lang w:val="en-US"/>
          <w:rPrChange w:id="1421" w:author="Graf Thomas, INI-NET-VNC-E2E" w:date="2025-06-14T07:24:00Z">
            <w:rPr>
              <w:rFonts w:ascii="Courier New" w:hAnsi="Courier New" w:cs="Courier New"/>
            </w:rPr>
          </w:rPrChange>
        </w:rPr>
        <w:t>yanglint</w:t>
      </w:r>
      <w:proofErr w:type="spellEnd"/>
      <w:r w:rsidRPr="001926E1">
        <w:rPr>
          <w:rFonts w:ascii="Courier New" w:hAnsi="Courier New" w:cs="Courier New"/>
          <w:lang w:val="en-US"/>
          <w:rPrChange w:id="142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-f tree \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2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2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</w:t>
      </w:r>
      <w:proofErr w:type="spellStart"/>
      <w:r w:rsidRPr="001926E1">
        <w:rPr>
          <w:rFonts w:ascii="Courier New" w:hAnsi="Courier New" w:cs="Courier New"/>
          <w:lang w:val="en-US"/>
          <w:rPrChange w:id="1425" w:author="Graf Thomas, INI-NET-VNC-E2E" w:date="2025-06-14T07:24:00Z">
            <w:rPr>
              <w:rFonts w:ascii="Courier New" w:hAnsi="Courier New" w:cs="Courier New"/>
            </w:rPr>
          </w:rPrChange>
        </w:rPr>
        <w:t>-x</w:t>
      </w:r>
      <w:proofErr w:type="spellEnd"/>
      <w:r w:rsidRPr="001926E1">
        <w:rPr>
          <w:rFonts w:ascii="Courier New" w:hAnsi="Courier New" w:cs="Courier New"/>
          <w:lang w:val="en-US"/>
          <w:rPrChange w:id="142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data-collection-extension-data.xml \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2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2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-Y data-collection-toplevel-yanglib.xml \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2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3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example-collection-manifest@2025-02-21.yang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3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3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&lt;CODE BEGINS&gt; file "data-collection-extension-data.xml"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3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3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&lt;yang-library </w:t>
      </w:r>
      <w:proofErr w:type="spellStart"/>
      <w:r w:rsidRPr="001926E1">
        <w:rPr>
          <w:rFonts w:ascii="Courier New" w:hAnsi="Courier New" w:cs="Courier New"/>
          <w:lang w:val="en-US"/>
          <w:rPrChange w:id="1435" w:author="Graf Thomas, INI-NET-VNC-E2E" w:date="2025-06-14T07:24:00Z">
            <w:rPr>
              <w:rFonts w:ascii="Courier New" w:hAnsi="Courier New" w:cs="Courier New"/>
            </w:rPr>
          </w:rPrChange>
        </w:rPr>
        <w:t>xmlns</w:t>
      </w:r>
      <w:proofErr w:type="spellEnd"/>
      <w:r w:rsidRPr="001926E1">
        <w:rPr>
          <w:rFonts w:ascii="Courier New" w:hAnsi="Courier New" w:cs="Courier New"/>
          <w:lang w:val="en-US"/>
          <w:rPrChange w:id="1436" w:author="Graf Thomas, INI-NET-VNC-E2E" w:date="2025-06-14T07:24:00Z">
            <w:rPr>
              <w:rFonts w:ascii="Courier New" w:hAnsi="Courier New" w:cs="Courier New"/>
            </w:rPr>
          </w:rPrChange>
        </w:rPr>
        <w:t>="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437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438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:params:xml:ns:yang:ietf-yang-library</w:t>
      </w:r>
      <w:proofErr w:type="spellEnd"/>
      <w:r w:rsidRPr="001926E1">
        <w:rPr>
          <w:rFonts w:ascii="Courier New" w:hAnsi="Courier New" w:cs="Courier New"/>
          <w:lang w:val="en-US"/>
          <w:rPrChange w:id="1439" w:author="Graf Thomas, INI-NET-VNC-E2E" w:date="2025-06-14T07:24:00Z">
            <w:rPr>
              <w:rFonts w:ascii="Courier New" w:hAnsi="Courier New" w:cs="Courier New"/>
            </w:rPr>
          </w:rPrChange>
        </w:rPr>
        <w:t>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4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4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  </w:t>
      </w:r>
      <w:proofErr w:type="spellStart"/>
      <w:r w:rsidRPr="001926E1">
        <w:rPr>
          <w:rFonts w:ascii="Courier New" w:hAnsi="Courier New" w:cs="Courier New"/>
          <w:lang w:val="en-US"/>
          <w:rPrChange w:id="1442" w:author="Graf Thomas, INI-NET-VNC-E2E" w:date="2025-06-14T07:24:00Z">
            <w:rPr>
              <w:rFonts w:ascii="Courier New" w:hAnsi="Courier New" w:cs="Courier New"/>
            </w:rPr>
          </w:rPrChange>
        </w:rPr>
        <w:t>xmlns:ds</w:t>
      </w:r>
      <w:proofErr w:type="spellEnd"/>
      <w:r w:rsidRPr="001926E1">
        <w:rPr>
          <w:rFonts w:ascii="Courier New" w:hAnsi="Courier New" w:cs="Courier New"/>
          <w:lang w:val="en-US"/>
          <w:rPrChange w:id="1443" w:author="Graf Thomas, INI-NET-VNC-E2E" w:date="2025-06-14T07:24:00Z">
            <w:rPr>
              <w:rFonts w:ascii="Courier New" w:hAnsi="Courier New" w:cs="Courier New"/>
            </w:rPr>
          </w:rPrChange>
        </w:rPr>
        <w:t>="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444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445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:params:xml:ns:yang:ietf-datastores</w:t>
      </w:r>
      <w:proofErr w:type="spellEnd"/>
      <w:r w:rsidRPr="001926E1">
        <w:rPr>
          <w:rFonts w:ascii="Courier New" w:hAnsi="Courier New" w:cs="Courier New"/>
          <w:lang w:val="en-US"/>
          <w:rPrChange w:id="1446" w:author="Graf Thomas, INI-NET-VNC-E2E" w:date="2025-06-14T07:24:00Z">
            <w:rPr>
              <w:rFonts w:ascii="Courier New" w:hAnsi="Courier New" w:cs="Courier New"/>
            </w:rPr>
          </w:rPrChange>
        </w:rPr>
        <w:t>"&gt;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4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4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&lt;module-set&gt;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4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5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&lt;name&gt;</w:t>
      </w:r>
      <w:proofErr w:type="spellStart"/>
      <w:r w:rsidRPr="001926E1">
        <w:rPr>
          <w:rFonts w:ascii="Courier New" w:hAnsi="Courier New" w:cs="Courier New"/>
          <w:lang w:val="en-US"/>
          <w:rPrChange w:id="1451" w:author="Graf Thomas, INI-NET-VNC-E2E" w:date="2025-06-14T07:24:00Z">
            <w:rPr>
              <w:rFonts w:ascii="Courier New" w:hAnsi="Courier New" w:cs="Courier New"/>
            </w:rPr>
          </w:rPrChange>
        </w:rPr>
        <w:t>mountee</w:t>
      </w:r>
      <w:proofErr w:type="spellEnd"/>
      <w:r w:rsidRPr="001926E1">
        <w:rPr>
          <w:rFonts w:ascii="Courier New" w:hAnsi="Courier New" w:cs="Courier New"/>
          <w:lang w:val="en-US"/>
          <w:rPrChange w:id="1452" w:author="Graf Thomas, INI-NET-VNC-E2E" w:date="2025-06-14T07:24:00Z">
            <w:rPr>
              <w:rFonts w:ascii="Courier New" w:hAnsi="Courier New" w:cs="Courier New"/>
            </w:rPr>
          </w:rPrChange>
        </w:rPr>
        <w:t>-set&lt;/name&gt;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5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5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5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5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&lt;name&gt;</w:t>
      </w:r>
      <w:proofErr w:type="spellStart"/>
      <w:r w:rsidRPr="001926E1">
        <w:rPr>
          <w:rFonts w:ascii="Courier New" w:hAnsi="Courier New" w:cs="Courier New"/>
          <w:lang w:val="en-US"/>
          <w:rPrChange w:id="1457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458" w:author="Graf Thomas, INI-NET-VNC-E2E" w:date="2025-06-14T07:24:00Z">
            <w:rPr>
              <w:rFonts w:ascii="Courier New" w:hAnsi="Courier New" w:cs="Courier New"/>
            </w:rPr>
          </w:rPrChange>
        </w:rPr>
        <w:t>-subscribed-notifications&lt;/name&gt;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5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6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&lt;revision&gt;2019-09-09&lt;/revision&gt;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6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6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6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6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465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466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:params:xml:ns:yang:ietf-subscribed-notifications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6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6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6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7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&lt;feature&gt;</w:t>
      </w:r>
      <w:proofErr w:type="spellStart"/>
      <w:r w:rsidRPr="001926E1">
        <w:rPr>
          <w:rFonts w:ascii="Courier New" w:hAnsi="Courier New" w:cs="Courier New"/>
          <w:lang w:val="en-US"/>
          <w:rPrChange w:id="1471" w:author="Graf Thomas, INI-NET-VNC-E2E" w:date="2025-06-14T07:24:00Z">
            <w:rPr>
              <w:rFonts w:ascii="Courier New" w:hAnsi="Courier New" w:cs="Courier New"/>
            </w:rPr>
          </w:rPrChange>
        </w:rPr>
        <w:t>xpath</w:t>
      </w:r>
      <w:proofErr w:type="spellEnd"/>
      <w:r w:rsidRPr="001926E1">
        <w:rPr>
          <w:rFonts w:ascii="Courier New" w:hAnsi="Courier New" w:cs="Courier New"/>
          <w:lang w:val="en-US"/>
          <w:rPrChange w:id="1472" w:author="Graf Thomas, INI-NET-VNC-E2E" w:date="2025-06-14T07:24:00Z">
            <w:rPr>
              <w:rFonts w:ascii="Courier New" w:hAnsi="Courier New" w:cs="Courier New"/>
            </w:rPr>
          </w:rPrChange>
        </w:rPr>
        <w:t>&lt;/feature&gt;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7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7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&lt;/module&gt;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7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7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7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7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&lt;name&gt;</w:t>
      </w:r>
      <w:proofErr w:type="spellStart"/>
      <w:r w:rsidRPr="001926E1">
        <w:rPr>
          <w:rFonts w:ascii="Courier New" w:hAnsi="Courier New" w:cs="Courier New"/>
          <w:lang w:val="en-US"/>
          <w:rPrChange w:id="1479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480" w:author="Graf Thomas, INI-NET-VNC-E2E" w:date="2025-06-14T07:24:00Z">
            <w:rPr>
              <w:rFonts w:ascii="Courier New" w:hAnsi="Courier New" w:cs="Courier New"/>
            </w:rPr>
          </w:rPrChange>
        </w:rPr>
        <w:t>-yang-push&lt;/name&gt;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8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8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&lt;revision&gt;2019-09-09&lt;/revision&gt;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8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8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8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8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487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488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:params:xml:ns:yang:ietf-yang-push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8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9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9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9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&lt;feature&gt;on-change&lt;/feature&gt;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9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9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&lt;/module&gt;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9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9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49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49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&lt;name&gt;</w:t>
      </w:r>
      <w:proofErr w:type="spellStart"/>
      <w:r w:rsidRPr="001926E1">
        <w:rPr>
          <w:rFonts w:ascii="Courier New" w:hAnsi="Courier New" w:cs="Courier New"/>
          <w:lang w:val="en-US"/>
          <w:rPrChange w:id="1499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500" w:author="Graf Thomas, INI-NET-VNC-E2E" w:date="2025-06-14T07:24:00Z">
            <w:rPr>
              <w:rFonts w:ascii="Courier New" w:hAnsi="Courier New" w:cs="Courier New"/>
            </w:rPr>
          </w:rPrChange>
        </w:rPr>
        <w:t>-</w:t>
      </w:r>
      <w:proofErr w:type="spellStart"/>
      <w:r w:rsidRPr="001926E1">
        <w:rPr>
          <w:rFonts w:ascii="Courier New" w:hAnsi="Courier New" w:cs="Courier New"/>
          <w:lang w:val="en-US"/>
          <w:rPrChange w:id="1501" w:author="Graf Thomas, INI-NET-VNC-E2E" w:date="2025-06-14T07:24:00Z">
            <w:rPr>
              <w:rFonts w:ascii="Courier New" w:hAnsi="Courier New" w:cs="Courier New"/>
            </w:rPr>
          </w:rPrChange>
        </w:rPr>
        <w:t>yp</w:t>
      </w:r>
      <w:proofErr w:type="spellEnd"/>
      <w:r w:rsidRPr="001926E1">
        <w:rPr>
          <w:rFonts w:ascii="Courier New" w:hAnsi="Courier New" w:cs="Courier New"/>
          <w:lang w:val="en-US"/>
          <w:rPrChange w:id="1502" w:author="Graf Thomas, INI-NET-VNC-E2E" w:date="2025-06-14T07:24:00Z">
            <w:rPr>
              <w:rFonts w:ascii="Courier New" w:hAnsi="Courier New" w:cs="Courier New"/>
            </w:rPr>
          </w:rPrChange>
        </w:rPr>
        <w:t>-current-period&lt;/name&gt;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50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0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</w:t>
      </w:r>
      <w:r w:rsidRPr="001926E1">
        <w:rPr>
          <w:rFonts w:ascii="Courier New" w:hAnsi="Courier New" w:cs="Courier New"/>
          <w:lang w:val="fr-CH"/>
          <w:rPrChange w:id="1505" w:author="Graf Thomas, INI-NET-VNC-E2E" w:date="2025-06-14T07:24:00Z">
            <w:rPr>
              <w:rFonts w:ascii="Courier New" w:hAnsi="Courier New" w:cs="Courier New"/>
            </w:rPr>
          </w:rPrChange>
        </w:rPr>
        <w:t>&lt;</w:t>
      </w:r>
      <w:proofErr w:type="spellStart"/>
      <w:proofErr w:type="gramStart"/>
      <w:r w:rsidRPr="001926E1">
        <w:rPr>
          <w:rFonts w:ascii="Courier New" w:hAnsi="Courier New" w:cs="Courier New"/>
          <w:lang w:val="fr-CH"/>
          <w:rPrChange w:id="1506" w:author="Graf Thomas, INI-NET-VNC-E2E" w:date="2025-06-14T07:24:00Z">
            <w:rPr>
              <w:rFonts w:ascii="Courier New" w:hAnsi="Courier New" w:cs="Courier New"/>
            </w:rPr>
          </w:rPrChange>
        </w:rPr>
        <w:t>revision</w:t>
      </w:r>
      <w:proofErr w:type="spellEnd"/>
      <w:proofErr w:type="gramEnd"/>
      <w:r w:rsidRPr="001926E1">
        <w:rPr>
          <w:rFonts w:ascii="Courier New" w:hAnsi="Courier New" w:cs="Courier New"/>
          <w:lang w:val="fr-CH"/>
          <w:rPrChange w:id="1507" w:author="Graf Thomas, INI-NET-VNC-E2E" w:date="2025-06-14T07:24:00Z">
            <w:rPr>
              <w:rFonts w:ascii="Courier New" w:hAnsi="Courier New" w:cs="Courier New"/>
            </w:rPr>
          </w:rPrChange>
        </w:rPr>
        <w:t>&gt;2025-02-21&lt;/</w:t>
      </w:r>
      <w:proofErr w:type="spellStart"/>
      <w:r w:rsidRPr="001926E1">
        <w:rPr>
          <w:rFonts w:ascii="Courier New" w:hAnsi="Courier New" w:cs="Courier New"/>
          <w:lang w:val="fr-CH"/>
          <w:rPrChange w:id="1508" w:author="Graf Thomas, INI-NET-VNC-E2E" w:date="2025-06-14T07:24:00Z">
            <w:rPr>
              <w:rFonts w:ascii="Courier New" w:hAnsi="Courier New" w:cs="Courier New"/>
            </w:rPr>
          </w:rPrChange>
        </w:rPr>
        <w:t>revision</w:t>
      </w:r>
      <w:proofErr w:type="spellEnd"/>
      <w:r w:rsidRPr="001926E1">
        <w:rPr>
          <w:rFonts w:ascii="Courier New" w:hAnsi="Courier New" w:cs="Courier New"/>
          <w:lang w:val="fr-CH"/>
          <w:rPrChange w:id="1509" w:author="Graf Thomas, INI-NET-VNC-E2E" w:date="2025-06-14T07:24:00Z">
            <w:rPr>
              <w:rFonts w:ascii="Courier New" w:hAnsi="Courier New" w:cs="Courier New"/>
            </w:rPr>
          </w:rPrChange>
        </w:rPr>
        <w:t>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1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151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</w:t>
      </w:r>
      <w:r w:rsidRPr="001926E1">
        <w:rPr>
          <w:rFonts w:ascii="Courier New" w:hAnsi="Courier New" w:cs="Courier New"/>
          <w:lang w:val="en-US"/>
          <w:rPrChange w:id="151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Expires 13 December 2025            </w:t>
      </w:r>
      <w:proofErr w:type="gramStart"/>
      <w:r w:rsidRPr="001926E1">
        <w:rPr>
          <w:rFonts w:ascii="Courier New" w:hAnsi="Courier New" w:cs="Courier New"/>
          <w:lang w:val="en-US"/>
          <w:rPrChange w:id="151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en-US"/>
          <w:rPrChange w:id="1514" w:author="Graf Thomas, INI-NET-VNC-E2E" w:date="2025-06-14T07:24:00Z">
            <w:rPr>
              <w:rFonts w:ascii="Courier New" w:hAnsi="Courier New" w:cs="Courier New"/>
            </w:rPr>
          </w:rPrChange>
        </w:rPr>
        <w:t>Page 35]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1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16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1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18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1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2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2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2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523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524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:params:xml:ns:yang:ietf-yp-current-period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2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2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2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2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&lt;/module&gt;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2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3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3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3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&lt;name&gt;</w:t>
      </w:r>
      <w:proofErr w:type="spellStart"/>
      <w:r w:rsidRPr="001926E1">
        <w:rPr>
          <w:rFonts w:ascii="Courier New" w:hAnsi="Courier New" w:cs="Courier New"/>
          <w:lang w:val="en-US"/>
          <w:rPrChange w:id="1533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534" w:author="Graf Thomas, INI-NET-VNC-E2E" w:date="2025-06-14T07:24:00Z">
            <w:rPr>
              <w:rFonts w:ascii="Courier New" w:hAnsi="Courier New" w:cs="Courier New"/>
            </w:rPr>
          </w:rPrChange>
        </w:rPr>
        <w:t>-datastores&lt;/name&gt;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3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3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&lt;revision&gt;2018-02-14&lt;/revision&gt;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3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3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3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4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541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542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:params:xml:ns:yang:ietf-datastores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4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4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4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4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&lt;/module&gt;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4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4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4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5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&lt;name&gt;</w:t>
      </w:r>
      <w:proofErr w:type="spellStart"/>
      <w:r w:rsidRPr="001926E1">
        <w:rPr>
          <w:rFonts w:ascii="Courier New" w:hAnsi="Courier New" w:cs="Courier New"/>
          <w:lang w:val="en-US"/>
          <w:rPrChange w:id="1551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552" w:author="Graf Thomas, INI-NET-VNC-E2E" w:date="2025-06-14T07:24:00Z">
            <w:rPr>
              <w:rFonts w:ascii="Courier New" w:hAnsi="Courier New" w:cs="Courier New"/>
            </w:rPr>
          </w:rPrChange>
        </w:rPr>
        <w:t>-yang-library&lt;/name&gt;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5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5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&lt;revision&gt;2019-01-04&lt;/revision&gt;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5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5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5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5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559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560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:params:xml:ns:yang:ietf-yang-library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6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6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6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6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&lt;/module&gt;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6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6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6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6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&lt;name&gt;</w:t>
      </w:r>
      <w:proofErr w:type="spellStart"/>
      <w:r w:rsidRPr="001926E1">
        <w:rPr>
          <w:rFonts w:ascii="Courier New" w:hAnsi="Courier New" w:cs="Courier New"/>
          <w:lang w:val="en-US"/>
          <w:rPrChange w:id="1569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570" w:author="Graf Thomas, INI-NET-VNC-E2E" w:date="2025-06-14T07:24:00Z">
            <w:rPr>
              <w:rFonts w:ascii="Courier New" w:hAnsi="Courier New" w:cs="Courier New"/>
            </w:rPr>
          </w:rPrChange>
        </w:rPr>
        <w:t>-</w:t>
      </w:r>
      <w:proofErr w:type="spellStart"/>
      <w:r w:rsidRPr="001926E1">
        <w:rPr>
          <w:rFonts w:ascii="Courier New" w:hAnsi="Courier New" w:cs="Courier New"/>
          <w:lang w:val="en-US"/>
          <w:rPrChange w:id="1571" w:author="Graf Thomas, INI-NET-VNC-E2E" w:date="2025-06-14T07:24:00Z">
            <w:rPr>
              <w:rFonts w:ascii="Courier New" w:hAnsi="Courier New" w:cs="Courier New"/>
            </w:rPr>
          </w:rPrChange>
        </w:rPr>
        <w:t>inet</w:t>
      </w:r>
      <w:proofErr w:type="spellEnd"/>
      <w:r w:rsidRPr="001926E1">
        <w:rPr>
          <w:rFonts w:ascii="Courier New" w:hAnsi="Courier New" w:cs="Courier New"/>
          <w:lang w:val="en-US"/>
          <w:rPrChange w:id="1572" w:author="Graf Thomas, INI-NET-VNC-E2E" w:date="2025-06-14T07:24:00Z">
            <w:rPr>
              <w:rFonts w:ascii="Courier New" w:hAnsi="Courier New" w:cs="Courier New"/>
            </w:rPr>
          </w:rPrChange>
        </w:rPr>
        <w:t>-types&lt;/name&gt;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7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7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&lt;revision&gt;2013-07-15&lt;/revision&gt;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7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7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7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7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579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580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:params:xml:ns:yang:ietf-inet-types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8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8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8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8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&lt;/import-only-module&gt;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8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8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8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8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&lt;name&gt;</w:t>
      </w:r>
      <w:proofErr w:type="spellStart"/>
      <w:r w:rsidRPr="001926E1">
        <w:rPr>
          <w:rFonts w:ascii="Courier New" w:hAnsi="Courier New" w:cs="Courier New"/>
          <w:lang w:val="en-US"/>
          <w:rPrChange w:id="1589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590" w:author="Graf Thomas, INI-NET-VNC-E2E" w:date="2025-06-14T07:24:00Z">
            <w:rPr>
              <w:rFonts w:ascii="Courier New" w:hAnsi="Courier New" w:cs="Courier New"/>
            </w:rPr>
          </w:rPrChange>
        </w:rPr>
        <w:t>-interfaces&lt;/name&gt;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9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9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&lt;revision&gt;2018-02-20&lt;/revision&gt;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9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9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9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59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597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598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:params:xml:ns:yang:ietf-interfaces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59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0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0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0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&lt;/import-only-module&gt;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0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0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0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0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&lt;name&gt;</w:t>
      </w:r>
      <w:proofErr w:type="spellStart"/>
      <w:r w:rsidRPr="001926E1">
        <w:rPr>
          <w:rFonts w:ascii="Courier New" w:hAnsi="Courier New" w:cs="Courier New"/>
          <w:lang w:val="en-US"/>
          <w:rPrChange w:id="1607" w:author="Graf Thomas, INI-NET-VNC-E2E" w:date="2025-06-14T07:24:00Z">
            <w:rPr>
              <w:rFonts w:ascii="Courier New" w:hAnsi="Courier New" w:cs="Courier New"/>
            </w:rPr>
          </w:rPrChange>
        </w:rPr>
        <w:t>ietf-ip</w:t>
      </w:r>
      <w:proofErr w:type="spellEnd"/>
      <w:r w:rsidRPr="001926E1">
        <w:rPr>
          <w:rFonts w:ascii="Courier New" w:hAnsi="Courier New" w:cs="Courier New"/>
          <w:lang w:val="en-US"/>
          <w:rPrChange w:id="1608" w:author="Graf Thomas, INI-NET-VNC-E2E" w:date="2025-06-14T07:24:00Z">
            <w:rPr>
              <w:rFonts w:ascii="Courier New" w:hAnsi="Courier New" w:cs="Courier New"/>
            </w:rPr>
          </w:rPrChange>
        </w:rPr>
        <w:t>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0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1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&lt;revision&gt;2018-02-22&lt;/revision&gt;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1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1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1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1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615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616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:params:xml:ns:yang:ietf-ip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1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1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1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2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&lt;/import-only-module&gt;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2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2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2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2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&lt;name&gt;</w:t>
      </w:r>
      <w:proofErr w:type="spellStart"/>
      <w:r w:rsidRPr="001926E1">
        <w:rPr>
          <w:rFonts w:ascii="Courier New" w:hAnsi="Courier New" w:cs="Courier New"/>
          <w:lang w:val="en-US"/>
          <w:rPrChange w:id="1625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626" w:author="Graf Thomas, INI-NET-VNC-E2E" w:date="2025-06-14T07:24:00Z">
            <w:rPr>
              <w:rFonts w:ascii="Courier New" w:hAnsi="Courier New" w:cs="Courier New"/>
            </w:rPr>
          </w:rPrChange>
        </w:rPr>
        <w:t>-netconf-</w:t>
      </w:r>
      <w:proofErr w:type="spellStart"/>
      <w:r w:rsidRPr="001926E1">
        <w:rPr>
          <w:rFonts w:ascii="Courier New" w:hAnsi="Courier New" w:cs="Courier New"/>
          <w:lang w:val="en-US"/>
          <w:rPrChange w:id="1627" w:author="Graf Thomas, INI-NET-VNC-E2E" w:date="2025-06-14T07:24:00Z">
            <w:rPr>
              <w:rFonts w:ascii="Courier New" w:hAnsi="Courier New" w:cs="Courier New"/>
            </w:rPr>
          </w:rPrChange>
        </w:rPr>
        <w:t>acm</w:t>
      </w:r>
      <w:proofErr w:type="spellEnd"/>
      <w:r w:rsidRPr="001926E1">
        <w:rPr>
          <w:rFonts w:ascii="Courier New" w:hAnsi="Courier New" w:cs="Courier New"/>
          <w:lang w:val="en-US"/>
          <w:rPrChange w:id="1628" w:author="Graf Thomas, INI-NET-VNC-E2E" w:date="2025-06-14T07:24:00Z">
            <w:rPr>
              <w:rFonts w:ascii="Courier New" w:hAnsi="Courier New" w:cs="Courier New"/>
            </w:rPr>
          </w:rPrChange>
        </w:rPr>
        <w:t>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2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3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&lt;revision&gt;2018-02-14&lt;/revision&gt;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3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3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3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3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635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636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:params:xml:ns:yang:ietf-netconf-acm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3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3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3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4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&lt;/import-only-module&gt;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4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4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4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4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&lt;name&gt;</w:t>
      </w:r>
      <w:proofErr w:type="spellStart"/>
      <w:r w:rsidRPr="001926E1">
        <w:rPr>
          <w:rFonts w:ascii="Courier New" w:hAnsi="Courier New" w:cs="Courier New"/>
          <w:lang w:val="en-US"/>
          <w:rPrChange w:id="1645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646" w:author="Graf Thomas, INI-NET-VNC-E2E" w:date="2025-06-14T07:24:00Z">
            <w:rPr>
              <w:rFonts w:ascii="Courier New" w:hAnsi="Courier New" w:cs="Courier New"/>
            </w:rPr>
          </w:rPrChange>
        </w:rPr>
        <w:t>-network-instance&lt;/name&gt;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64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164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  <w:rPrChange w:id="1649" w:author="Graf Thomas, INI-NET-VNC-E2E" w:date="2025-06-14T07:24:00Z">
            <w:rPr>
              <w:rFonts w:ascii="Courier New" w:hAnsi="Courier New" w:cs="Courier New"/>
            </w:rPr>
          </w:rPrChange>
        </w:rPr>
        <w:t>December</w:t>
      </w:r>
      <w:proofErr w:type="spellEnd"/>
      <w:r w:rsidRPr="001926E1">
        <w:rPr>
          <w:rFonts w:ascii="Courier New" w:hAnsi="Courier New" w:cs="Courier New"/>
          <w:lang w:val="fr-CH"/>
          <w:rPrChange w:id="165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  <w:rPrChange w:id="165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  <w:rPrChange w:id="1652" w:author="Graf Thomas, INI-NET-VNC-E2E" w:date="2025-06-14T07:24:00Z">
            <w:rPr>
              <w:rFonts w:ascii="Courier New" w:hAnsi="Courier New" w:cs="Courier New"/>
            </w:rPr>
          </w:rPrChange>
        </w:rPr>
        <w:t>Page 36]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65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1654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5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56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5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5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&lt;revision&gt;2019-01-21&lt;/revision&gt;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5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6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6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6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663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664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:params:xml:ns:yang:ietf-network-instance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6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6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6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6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&lt;/import-only-module&gt;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6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7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7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7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&lt;name&gt;</w:t>
      </w:r>
      <w:proofErr w:type="spellStart"/>
      <w:r w:rsidRPr="001926E1">
        <w:rPr>
          <w:rFonts w:ascii="Courier New" w:hAnsi="Courier New" w:cs="Courier New"/>
          <w:lang w:val="en-US"/>
          <w:rPrChange w:id="1673" w:author="Graf Thomas, INI-NET-VNC-E2E" w:date="2025-06-14T07:24:00Z">
            <w:rPr>
              <w:rFonts w:ascii="Courier New" w:hAnsi="Courier New" w:cs="Courier New"/>
            </w:rPr>
          </w:rPrChange>
        </w:rPr>
        <w:t>ietf-restconf</w:t>
      </w:r>
      <w:proofErr w:type="spellEnd"/>
      <w:r w:rsidRPr="001926E1">
        <w:rPr>
          <w:rFonts w:ascii="Courier New" w:hAnsi="Courier New" w:cs="Courier New"/>
          <w:lang w:val="en-US"/>
          <w:rPrChange w:id="1674" w:author="Graf Thomas, INI-NET-VNC-E2E" w:date="2025-06-14T07:24:00Z">
            <w:rPr>
              <w:rFonts w:ascii="Courier New" w:hAnsi="Courier New" w:cs="Courier New"/>
            </w:rPr>
          </w:rPrChange>
        </w:rPr>
        <w:t>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7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7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&lt;revision&gt;2017-01-26&lt;/revision&gt;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7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7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7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8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681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682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:params:xml:ns:yang:ietf-restconf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8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8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8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8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&lt;/import-only-module&gt;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8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8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8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9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&lt;name&gt;</w:t>
      </w:r>
      <w:proofErr w:type="spellStart"/>
      <w:r w:rsidRPr="001926E1">
        <w:rPr>
          <w:rFonts w:ascii="Courier New" w:hAnsi="Courier New" w:cs="Courier New"/>
          <w:lang w:val="en-US"/>
          <w:rPrChange w:id="1691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692" w:author="Graf Thomas, INI-NET-VNC-E2E" w:date="2025-06-14T07:24:00Z">
            <w:rPr>
              <w:rFonts w:ascii="Courier New" w:hAnsi="Courier New" w:cs="Courier New"/>
            </w:rPr>
          </w:rPrChange>
        </w:rPr>
        <w:t>-yang-patch&lt;/name&gt;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9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9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&lt;revision&gt;2017-02-22&lt;/revision&gt;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9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9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69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69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699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700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:params:xml:ns:yang:ietf-yang-patch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0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0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0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0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&lt;/import-only-module&gt;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0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0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0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0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&lt;name&gt;</w:t>
      </w:r>
      <w:proofErr w:type="spellStart"/>
      <w:r w:rsidRPr="001926E1">
        <w:rPr>
          <w:rFonts w:ascii="Courier New" w:hAnsi="Courier New" w:cs="Courier New"/>
          <w:lang w:val="en-US"/>
          <w:rPrChange w:id="1709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710" w:author="Graf Thomas, INI-NET-VNC-E2E" w:date="2025-06-14T07:24:00Z">
            <w:rPr>
              <w:rFonts w:ascii="Courier New" w:hAnsi="Courier New" w:cs="Courier New"/>
            </w:rPr>
          </w:rPrChange>
        </w:rPr>
        <w:t>-yang-types&lt;/name&gt;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1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1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&lt;revision&gt;2023-01-23&lt;/revision&gt;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1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1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1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1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717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718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:params:xml:ns:yang:ietf-yang-types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1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2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2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2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&lt;/import-only-module&gt;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2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2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&lt;/module-set&gt;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1926E1">
        <w:rPr>
          <w:rFonts w:ascii="Courier New" w:hAnsi="Courier New" w:cs="Courier New"/>
          <w:lang w:val="en-US"/>
          <w:rPrChange w:id="172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</w:t>
      </w:r>
      <w:r w:rsidRPr="00420133">
        <w:rPr>
          <w:rFonts w:ascii="Courier New" w:hAnsi="Courier New" w:cs="Courier New"/>
        </w:rPr>
        <w:t>&lt;</w:t>
      </w:r>
      <w:proofErr w:type="spellStart"/>
      <w:r w:rsidRPr="00420133">
        <w:rPr>
          <w:rFonts w:ascii="Courier New" w:hAnsi="Courier New" w:cs="Courier New"/>
        </w:rPr>
        <w:t>schema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&lt;</w:t>
      </w:r>
      <w:proofErr w:type="spellStart"/>
      <w:r w:rsidRPr="00420133">
        <w:rPr>
          <w:rFonts w:ascii="Courier New" w:hAnsi="Courier New" w:cs="Courier New"/>
        </w:rPr>
        <w:t>name</w:t>
      </w:r>
      <w:proofErr w:type="spellEnd"/>
      <w:r w:rsidRPr="00420133">
        <w:rPr>
          <w:rFonts w:ascii="Courier New" w:hAnsi="Courier New" w:cs="Courier New"/>
        </w:rPr>
        <w:t>&gt;test-schema&lt;/</w:t>
      </w:r>
      <w:proofErr w:type="spellStart"/>
      <w:r w:rsidRPr="00420133">
        <w:rPr>
          <w:rFonts w:ascii="Courier New" w:hAnsi="Courier New" w:cs="Courier New"/>
        </w:rPr>
        <w:t>name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2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420133">
        <w:rPr>
          <w:rFonts w:ascii="Courier New" w:hAnsi="Courier New" w:cs="Courier New"/>
        </w:rPr>
        <w:t xml:space="preserve">       </w:t>
      </w:r>
      <w:r w:rsidRPr="001926E1">
        <w:rPr>
          <w:rFonts w:ascii="Courier New" w:hAnsi="Courier New" w:cs="Courier New"/>
          <w:lang w:val="en-US"/>
          <w:rPrChange w:id="1727" w:author="Graf Thomas, INI-NET-VNC-E2E" w:date="2025-06-14T07:24:00Z">
            <w:rPr>
              <w:rFonts w:ascii="Courier New" w:hAnsi="Courier New" w:cs="Courier New"/>
            </w:rPr>
          </w:rPrChange>
        </w:rPr>
        <w:t>&lt;module-set&gt;</w:t>
      </w:r>
      <w:proofErr w:type="spellStart"/>
      <w:r w:rsidRPr="001926E1">
        <w:rPr>
          <w:rFonts w:ascii="Courier New" w:hAnsi="Courier New" w:cs="Courier New"/>
          <w:lang w:val="en-US"/>
          <w:rPrChange w:id="1728" w:author="Graf Thomas, INI-NET-VNC-E2E" w:date="2025-06-14T07:24:00Z">
            <w:rPr>
              <w:rFonts w:ascii="Courier New" w:hAnsi="Courier New" w:cs="Courier New"/>
            </w:rPr>
          </w:rPrChange>
        </w:rPr>
        <w:t>mountee</w:t>
      </w:r>
      <w:proofErr w:type="spellEnd"/>
      <w:r w:rsidRPr="001926E1">
        <w:rPr>
          <w:rFonts w:ascii="Courier New" w:hAnsi="Courier New" w:cs="Courier New"/>
          <w:lang w:val="en-US"/>
          <w:rPrChange w:id="1729" w:author="Graf Thomas, INI-NET-VNC-E2E" w:date="2025-06-14T07:24:00Z">
            <w:rPr>
              <w:rFonts w:ascii="Courier New" w:hAnsi="Courier New" w:cs="Courier New"/>
            </w:rPr>
          </w:rPrChange>
        </w:rPr>
        <w:t>-set&lt;/module-set&gt;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1926E1">
        <w:rPr>
          <w:rFonts w:ascii="Courier New" w:hAnsi="Courier New" w:cs="Courier New"/>
          <w:lang w:val="en-US"/>
          <w:rPrChange w:id="173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</w:t>
      </w:r>
      <w:r w:rsidRPr="00420133">
        <w:rPr>
          <w:rFonts w:ascii="Courier New" w:hAnsi="Courier New" w:cs="Courier New"/>
        </w:rPr>
        <w:t>&lt;/</w:t>
      </w:r>
      <w:proofErr w:type="spellStart"/>
      <w:r w:rsidRPr="00420133">
        <w:rPr>
          <w:rFonts w:ascii="Courier New" w:hAnsi="Courier New" w:cs="Courier New"/>
        </w:rPr>
        <w:t>schema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&lt;</w:t>
      </w:r>
      <w:proofErr w:type="spellStart"/>
      <w:r w:rsidRPr="00420133">
        <w:rPr>
          <w:rFonts w:ascii="Courier New" w:hAnsi="Courier New" w:cs="Courier New"/>
        </w:rPr>
        <w:t>datastore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&lt;</w:t>
      </w:r>
      <w:proofErr w:type="spellStart"/>
      <w:r w:rsidRPr="00420133">
        <w:rPr>
          <w:rFonts w:ascii="Courier New" w:hAnsi="Courier New" w:cs="Courier New"/>
        </w:rPr>
        <w:t>name</w:t>
      </w:r>
      <w:proofErr w:type="spellEnd"/>
      <w:r w:rsidRPr="00420133">
        <w:rPr>
          <w:rFonts w:ascii="Courier New" w:hAnsi="Courier New" w:cs="Courier New"/>
        </w:rPr>
        <w:t>&gt;</w:t>
      </w:r>
      <w:proofErr w:type="spellStart"/>
      <w:proofErr w:type="gramStart"/>
      <w:r w:rsidRPr="00420133">
        <w:rPr>
          <w:rFonts w:ascii="Courier New" w:hAnsi="Courier New" w:cs="Courier New"/>
        </w:rPr>
        <w:t>ds:running</w:t>
      </w:r>
      <w:proofErr w:type="spellEnd"/>
      <w:proofErr w:type="gramEnd"/>
      <w:r w:rsidRPr="00420133">
        <w:rPr>
          <w:rFonts w:ascii="Courier New" w:hAnsi="Courier New" w:cs="Courier New"/>
        </w:rPr>
        <w:t>&lt;/</w:t>
      </w:r>
      <w:proofErr w:type="spellStart"/>
      <w:r w:rsidRPr="00420133">
        <w:rPr>
          <w:rFonts w:ascii="Courier New" w:hAnsi="Courier New" w:cs="Courier New"/>
        </w:rPr>
        <w:t>name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&lt;</w:t>
      </w:r>
      <w:proofErr w:type="spellStart"/>
      <w:r w:rsidRPr="00420133">
        <w:rPr>
          <w:rFonts w:ascii="Courier New" w:hAnsi="Courier New" w:cs="Courier New"/>
        </w:rPr>
        <w:t>schema</w:t>
      </w:r>
      <w:proofErr w:type="spellEnd"/>
      <w:r w:rsidRPr="00420133">
        <w:rPr>
          <w:rFonts w:ascii="Courier New" w:hAnsi="Courier New" w:cs="Courier New"/>
        </w:rPr>
        <w:t>&gt;test-schema&lt;/</w:t>
      </w:r>
      <w:proofErr w:type="spellStart"/>
      <w:r w:rsidRPr="00420133">
        <w:rPr>
          <w:rFonts w:ascii="Courier New" w:hAnsi="Courier New" w:cs="Courier New"/>
        </w:rPr>
        <w:t>schema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&lt;/</w:t>
      </w:r>
      <w:proofErr w:type="spellStart"/>
      <w:r w:rsidRPr="00420133">
        <w:rPr>
          <w:rFonts w:ascii="Courier New" w:hAnsi="Courier New" w:cs="Courier New"/>
        </w:rPr>
        <w:t>datastore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&lt;</w:t>
      </w:r>
      <w:proofErr w:type="spellStart"/>
      <w:r w:rsidRPr="00420133">
        <w:rPr>
          <w:rFonts w:ascii="Courier New" w:hAnsi="Courier New" w:cs="Courier New"/>
        </w:rPr>
        <w:t>datastore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&lt;</w:t>
      </w:r>
      <w:proofErr w:type="spellStart"/>
      <w:r w:rsidRPr="00420133">
        <w:rPr>
          <w:rFonts w:ascii="Courier New" w:hAnsi="Courier New" w:cs="Courier New"/>
        </w:rPr>
        <w:t>name</w:t>
      </w:r>
      <w:proofErr w:type="spellEnd"/>
      <w:r w:rsidRPr="00420133">
        <w:rPr>
          <w:rFonts w:ascii="Courier New" w:hAnsi="Courier New" w:cs="Courier New"/>
        </w:rPr>
        <w:t>&gt;</w:t>
      </w:r>
      <w:proofErr w:type="spellStart"/>
      <w:proofErr w:type="gramStart"/>
      <w:r w:rsidRPr="00420133">
        <w:rPr>
          <w:rFonts w:ascii="Courier New" w:hAnsi="Courier New" w:cs="Courier New"/>
        </w:rPr>
        <w:t>ds:operational</w:t>
      </w:r>
      <w:proofErr w:type="spellEnd"/>
      <w:proofErr w:type="gramEnd"/>
      <w:r w:rsidRPr="00420133">
        <w:rPr>
          <w:rFonts w:ascii="Courier New" w:hAnsi="Courier New" w:cs="Courier New"/>
        </w:rPr>
        <w:t>&lt;/</w:t>
      </w:r>
      <w:proofErr w:type="spellStart"/>
      <w:r w:rsidRPr="00420133">
        <w:rPr>
          <w:rFonts w:ascii="Courier New" w:hAnsi="Courier New" w:cs="Courier New"/>
        </w:rPr>
        <w:t>name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&lt;</w:t>
      </w:r>
      <w:proofErr w:type="spellStart"/>
      <w:r w:rsidRPr="00420133">
        <w:rPr>
          <w:rFonts w:ascii="Courier New" w:hAnsi="Courier New" w:cs="Courier New"/>
        </w:rPr>
        <w:t>schema</w:t>
      </w:r>
      <w:proofErr w:type="spellEnd"/>
      <w:r w:rsidRPr="00420133">
        <w:rPr>
          <w:rFonts w:ascii="Courier New" w:hAnsi="Courier New" w:cs="Courier New"/>
        </w:rPr>
        <w:t>&gt;test-schema&lt;/</w:t>
      </w:r>
      <w:proofErr w:type="spellStart"/>
      <w:r w:rsidRPr="00420133">
        <w:rPr>
          <w:rFonts w:ascii="Courier New" w:hAnsi="Courier New" w:cs="Courier New"/>
        </w:rPr>
        <w:t>schema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3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420133">
        <w:rPr>
          <w:rFonts w:ascii="Courier New" w:hAnsi="Courier New" w:cs="Courier New"/>
        </w:rPr>
        <w:t xml:space="preserve">     </w:t>
      </w:r>
      <w:r w:rsidRPr="001926E1">
        <w:rPr>
          <w:rFonts w:ascii="Courier New" w:hAnsi="Courier New" w:cs="Courier New"/>
          <w:lang w:val="en-US"/>
          <w:rPrChange w:id="1732" w:author="Graf Thomas, INI-NET-VNC-E2E" w:date="2025-06-14T07:24:00Z">
            <w:rPr>
              <w:rFonts w:ascii="Courier New" w:hAnsi="Courier New" w:cs="Courier New"/>
            </w:rPr>
          </w:rPrChange>
        </w:rPr>
        <w:t>&lt;/datastore&gt;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3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3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&lt;content-id&gt;2&lt;/content-id&gt;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3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3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&lt;/yang-library&gt;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3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3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&lt;modules-state </w:t>
      </w:r>
      <w:proofErr w:type="spellStart"/>
      <w:r w:rsidRPr="001926E1">
        <w:rPr>
          <w:rFonts w:ascii="Courier New" w:hAnsi="Courier New" w:cs="Courier New"/>
          <w:lang w:val="en-US"/>
          <w:rPrChange w:id="1739" w:author="Graf Thomas, INI-NET-VNC-E2E" w:date="2025-06-14T07:24:00Z">
            <w:rPr>
              <w:rFonts w:ascii="Courier New" w:hAnsi="Courier New" w:cs="Courier New"/>
            </w:rPr>
          </w:rPrChange>
        </w:rPr>
        <w:t>xmlns</w:t>
      </w:r>
      <w:proofErr w:type="spellEnd"/>
      <w:r w:rsidRPr="001926E1">
        <w:rPr>
          <w:rFonts w:ascii="Courier New" w:hAnsi="Courier New" w:cs="Courier New"/>
          <w:lang w:val="en-US"/>
          <w:rPrChange w:id="1740" w:author="Graf Thomas, INI-NET-VNC-E2E" w:date="2025-06-14T07:24:00Z">
            <w:rPr>
              <w:rFonts w:ascii="Courier New" w:hAnsi="Courier New" w:cs="Courier New"/>
            </w:rPr>
          </w:rPrChange>
        </w:rPr>
        <w:t>="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741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742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:params:xml:ns:yang:ietf-yang-library</w:t>
      </w:r>
      <w:proofErr w:type="spellEnd"/>
      <w:r w:rsidRPr="001926E1">
        <w:rPr>
          <w:rFonts w:ascii="Courier New" w:hAnsi="Courier New" w:cs="Courier New"/>
          <w:lang w:val="en-US"/>
          <w:rPrChange w:id="1743" w:author="Graf Thomas, INI-NET-VNC-E2E" w:date="2025-06-14T07:24:00Z">
            <w:rPr>
              <w:rFonts w:ascii="Courier New" w:hAnsi="Courier New" w:cs="Courier New"/>
            </w:rPr>
          </w:rPrChange>
        </w:rPr>
        <w:t>"&gt;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4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4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&lt;module-set-id&gt;2&lt;/module-set-id&gt;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4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4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&lt;/modules-state&gt;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4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4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&lt;schema-mounts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5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5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</w:t>
      </w:r>
      <w:proofErr w:type="spellStart"/>
      <w:r w:rsidRPr="001926E1">
        <w:rPr>
          <w:rFonts w:ascii="Courier New" w:hAnsi="Courier New" w:cs="Courier New"/>
          <w:lang w:val="en-US"/>
          <w:rPrChange w:id="1752" w:author="Graf Thomas, INI-NET-VNC-E2E" w:date="2025-06-14T07:24:00Z">
            <w:rPr>
              <w:rFonts w:ascii="Courier New" w:hAnsi="Courier New" w:cs="Courier New"/>
            </w:rPr>
          </w:rPrChange>
        </w:rPr>
        <w:t>xmlns</w:t>
      </w:r>
      <w:proofErr w:type="spellEnd"/>
      <w:r w:rsidRPr="001926E1">
        <w:rPr>
          <w:rFonts w:ascii="Courier New" w:hAnsi="Courier New" w:cs="Courier New"/>
          <w:lang w:val="en-US"/>
          <w:rPrChange w:id="1753" w:author="Graf Thomas, INI-NET-VNC-E2E" w:date="2025-06-14T07:24:00Z">
            <w:rPr>
              <w:rFonts w:ascii="Courier New" w:hAnsi="Courier New" w:cs="Courier New"/>
            </w:rPr>
          </w:rPrChange>
        </w:rPr>
        <w:t>="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754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755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:params:xml:ns:yang:ietf-yang-schema-mount</w:t>
      </w:r>
      <w:proofErr w:type="spellEnd"/>
      <w:r w:rsidRPr="001926E1">
        <w:rPr>
          <w:rFonts w:ascii="Courier New" w:hAnsi="Courier New" w:cs="Courier New"/>
          <w:lang w:val="en-US"/>
          <w:rPrChange w:id="1756" w:author="Graf Thomas, INI-NET-VNC-E2E" w:date="2025-06-14T07:24:00Z">
            <w:rPr>
              <w:rFonts w:ascii="Courier New" w:hAnsi="Courier New" w:cs="Courier New"/>
            </w:rPr>
          </w:rPrChange>
        </w:rPr>
        <w:t>"&gt;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75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5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</w:t>
      </w:r>
      <w:r w:rsidRPr="001926E1">
        <w:rPr>
          <w:rFonts w:ascii="Courier New" w:hAnsi="Courier New" w:cs="Courier New"/>
          <w:lang w:val="fr-CH"/>
          <w:rPrChange w:id="1759" w:author="Graf Thomas, INI-NET-VNC-E2E" w:date="2025-06-14T07:24:00Z">
            <w:rPr>
              <w:rFonts w:ascii="Courier New" w:hAnsi="Courier New" w:cs="Courier New"/>
            </w:rPr>
          </w:rPrChange>
        </w:rPr>
        <w:t>&lt;</w:t>
      </w:r>
      <w:proofErr w:type="spellStart"/>
      <w:proofErr w:type="gramStart"/>
      <w:r w:rsidRPr="001926E1">
        <w:rPr>
          <w:rFonts w:ascii="Courier New" w:hAnsi="Courier New" w:cs="Courier New"/>
          <w:lang w:val="fr-CH"/>
          <w:rPrChange w:id="1760" w:author="Graf Thomas, INI-NET-VNC-E2E" w:date="2025-06-14T07:24:00Z">
            <w:rPr>
              <w:rFonts w:ascii="Courier New" w:hAnsi="Courier New" w:cs="Courier New"/>
            </w:rPr>
          </w:rPrChange>
        </w:rPr>
        <w:t>mount</w:t>
      </w:r>
      <w:proofErr w:type="spellEnd"/>
      <w:proofErr w:type="gramEnd"/>
      <w:r w:rsidRPr="001926E1">
        <w:rPr>
          <w:rFonts w:ascii="Courier New" w:hAnsi="Courier New" w:cs="Courier New"/>
          <w:lang w:val="fr-CH"/>
          <w:rPrChange w:id="1761" w:author="Graf Thomas, INI-NET-VNC-E2E" w:date="2025-06-14T07:24:00Z">
            <w:rPr>
              <w:rFonts w:ascii="Courier New" w:hAnsi="Courier New" w:cs="Courier New"/>
            </w:rPr>
          </w:rPrChange>
        </w:rPr>
        <w:t>-point&gt;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76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176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</w:t>
      </w:r>
      <w:proofErr w:type="gramStart"/>
      <w:r w:rsidRPr="001926E1">
        <w:rPr>
          <w:rFonts w:ascii="Courier New" w:hAnsi="Courier New" w:cs="Courier New"/>
          <w:lang w:val="fr-CH"/>
          <w:rPrChange w:id="1764" w:author="Graf Thomas, INI-NET-VNC-E2E" w:date="2025-06-14T07:24:00Z">
            <w:rPr>
              <w:rFonts w:ascii="Courier New" w:hAnsi="Courier New" w:cs="Courier New"/>
            </w:rPr>
          </w:rPrChange>
        </w:rPr>
        <w:t>module</w:t>
      </w:r>
      <w:proofErr w:type="gramEnd"/>
      <w:r w:rsidRPr="001926E1">
        <w:rPr>
          <w:rFonts w:ascii="Courier New" w:hAnsi="Courier New" w:cs="Courier New"/>
          <w:lang w:val="fr-CH"/>
          <w:rPrChange w:id="1765" w:author="Graf Thomas, INI-NET-VNC-E2E" w:date="2025-06-14T07:24:00Z">
            <w:rPr>
              <w:rFonts w:ascii="Courier New" w:hAnsi="Courier New" w:cs="Courier New"/>
            </w:rPr>
          </w:rPrChange>
        </w:rPr>
        <w:t>&gt;</w:t>
      </w:r>
      <w:proofErr w:type="spellStart"/>
      <w:r w:rsidRPr="001926E1">
        <w:rPr>
          <w:rFonts w:ascii="Courier New" w:hAnsi="Courier New" w:cs="Courier New"/>
          <w:lang w:val="fr-CH"/>
          <w:rPrChange w:id="1766" w:author="Graf Thomas, INI-NET-VNC-E2E" w:date="2025-06-14T07:24:00Z">
            <w:rPr>
              <w:rFonts w:ascii="Courier New" w:hAnsi="Courier New" w:cs="Courier New"/>
            </w:rPr>
          </w:rPrChange>
        </w:rPr>
        <w:t>example</w:t>
      </w:r>
      <w:proofErr w:type="spellEnd"/>
      <w:r w:rsidRPr="001926E1">
        <w:rPr>
          <w:rFonts w:ascii="Courier New" w:hAnsi="Courier New" w:cs="Courier New"/>
          <w:lang w:val="fr-CH"/>
          <w:rPrChange w:id="1767" w:author="Graf Thomas, INI-NET-VNC-E2E" w:date="2025-06-14T07:24:00Z">
            <w:rPr>
              <w:rFonts w:ascii="Courier New" w:hAnsi="Courier New" w:cs="Courier New"/>
            </w:rPr>
          </w:rPrChange>
        </w:rPr>
        <w:t>-collection-</w:t>
      </w:r>
      <w:proofErr w:type="spellStart"/>
      <w:r w:rsidRPr="001926E1">
        <w:rPr>
          <w:rFonts w:ascii="Courier New" w:hAnsi="Courier New" w:cs="Courier New"/>
          <w:lang w:val="fr-CH"/>
          <w:rPrChange w:id="1768" w:author="Graf Thomas, INI-NET-VNC-E2E" w:date="2025-06-14T07:24:00Z">
            <w:rPr>
              <w:rFonts w:ascii="Courier New" w:hAnsi="Courier New" w:cs="Courier New"/>
            </w:rPr>
          </w:rPrChange>
        </w:rPr>
        <w:t>manifest</w:t>
      </w:r>
      <w:proofErr w:type="spellEnd"/>
      <w:r w:rsidRPr="001926E1">
        <w:rPr>
          <w:rFonts w:ascii="Courier New" w:hAnsi="Courier New" w:cs="Courier New"/>
          <w:lang w:val="fr-CH"/>
          <w:rPrChange w:id="1769" w:author="Graf Thomas, INI-NET-VNC-E2E" w:date="2025-06-14T07:24:00Z">
            <w:rPr>
              <w:rFonts w:ascii="Courier New" w:hAnsi="Courier New" w:cs="Courier New"/>
            </w:rPr>
          </w:rPrChange>
        </w:rPr>
        <w:t>&lt;/module&gt;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7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177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</w:t>
      </w:r>
      <w:r w:rsidRPr="001926E1">
        <w:rPr>
          <w:rFonts w:ascii="Courier New" w:hAnsi="Courier New" w:cs="Courier New"/>
          <w:lang w:val="en-US"/>
          <w:rPrChange w:id="177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Expires 13 December 2025            </w:t>
      </w:r>
      <w:proofErr w:type="gramStart"/>
      <w:r w:rsidRPr="001926E1">
        <w:rPr>
          <w:rFonts w:ascii="Courier New" w:hAnsi="Courier New" w:cs="Courier New"/>
          <w:lang w:val="en-US"/>
          <w:rPrChange w:id="177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en-US"/>
          <w:rPrChange w:id="1774" w:author="Graf Thomas, INI-NET-VNC-E2E" w:date="2025-06-14T07:24:00Z">
            <w:rPr>
              <w:rFonts w:ascii="Courier New" w:hAnsi="Courier New" w:cs="Courier New"/>
            </w:rPr>
          </w:rPrChange>
        </w:rPr>
        <w:t>Page 37]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7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76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7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78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7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8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&lt;label&gt;yang-push-collection&lt;/label&gt;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8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8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</w:t>
      </w:r>
      <w:proofErr w:type="gramStart"/>
      <w:r w:rsidRPr="001926E1">
        <w:rPr>
          <w:rFonts w:ascii="Courier New" w:hAnsi="Courier New" w:cs="Courier New"/>
          <w:lang w:val="en-US"/>
          <w:rPrChange w:id="1783" w:author="Graf Thomas, INI-NET-VNC-E2E" w:date="2025-06-14T07:24:00Z">
            <w:rPr>
              <w:rFonts w:ascii="Courier New" w:hAnsi="Courier New" w:cs="Courier New"/>
            </w:rPr>
          </w:rPrChange>
        </w:rPr>
        <w:t>shared-schema</w:t>
      </w:r>
      <w:proofErr w:type="gramEnd"/>
      <w:r w:rsidRPr="001926E1">
        <w:rPr>
          <w:rFonts w:ascii="Courier New" w:hAnsi="Courier New" w:cs="Courier New"/>
          <w:lang w:val="en-US"/>
          <w:rPrChange w:id="1784" w:author="Graf Thomas, INI-NET-VNC-E2E" w:date="2025-06-14T07:24:00Z">
            <w:rPr>
              <w:rFonts w:ascii="Courier New" w:hAnsi="Courier New" w:cs="Courier New"/>
            </w:rPr>
          </w:rPrChange>
        </w:rPr>
        <w:t>/&gt;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8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8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&lt;/mount-point&gt;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8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8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&lt;/schema-mounts&gt;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8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9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&lt;CODE ENDS&gt;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9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9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&lt;CODE BEGINS&gt; file "data-collection-toplevel-yanglib.xml"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79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79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&lt;yang-library </w:t>
      </w:r>
      <w:proofErr w:type="spellStart"/>
      <w:r w:rsidRPr="001926E1">
        <w:rPr>
          <w:rFonts w:ascii="Courier New" w:hAnsi="Courier New" w:cs="Courier New"/>
          <w:lang w:val="en-US"/>
          <w:rPrChange w:id="1795" w:author="Graf Thomas, INI-NET-VNC-E2E" w:date="2025-06-14T07:24:00Z">
            <w:rPr>
              <w:rFonts w:ascii="Courier New" w:hAnsi="Courier New" w:cs="Courier New"/>
            </w:rPr>
          </w:rPrChange>
        </w:rPr>
        <w:t>xmlns</w:t>
      </w:r>
      <w:proofErr w:type="spellEnd"/>
      <w:r w:rsidRPr="001926E1">
        <w:rPr>
          <w:rFonts w:ascii="Courier New" w:hAnsi="Courier New" w:cs="Courier New"/>
          <w:lang w:val="en-US"/>
          <w:rPrChange w:id="1796" w:author="Graf Thomas, INI-NET-VNC-E2E" w:date="2025-06-14T07:24:00Z">
            <w:rPr>
              <w:rFonts w:ascii="Courier New" w:hAnsi="Courier New" w:cs="Courier New"/>
            </w:rPr>
          </w:rPrChange>
        </w:rPr>
        <w:t>="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797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798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:params:xml:ns:yang:ietf-yang-library</w:t>
      </w:r>
      <w:proofErr w:type="spellEnd"/>
      <w:r w:rsidRPr="001926E1">
        <w:rPr>
          <w:rFonts w:ascii="Courier New" w:hAnsi="Courier New" w:cs="Courier New"/>
          <w:lang w:val="en-US"/>
          <w:rPrChange w:id="1799" w:author="Graf Thomas, INI-NET-VNC-E2E" w:date="2025-06-14T07:24:00Z">
            <w:rPr>
              <w:rFonts w:ascii="Courier New" w:hAnsi="Courier New" w:cs="Courier New"/>
            </w:rPr>
          </w:rPrChange>
        </w:rPr>
        <w:t>"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0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0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  </w:t>
      </w:r>
      <w:proofErr w:type="spellStart"/>
      <w:r w:rsidRPr="001926E1">
        <w:rPr>
          <w:rFonts w:ascii="Courier New" w:hAnsi="Courier New" w:cs="Courier New"/>
          <w:lang w:val="en-US"/>
          <w:rPrChange w:id="1802" w:author="Graf Thomas, INI-NET-VNC-E2E" w:date="2025-06-14T07:24:00Z">
            <w:rPr>
              <w:rFonts w:ascii="Courier New" w:hAnsi="Courier New" w:cs="Courier New"/>
            </w:rPr>
          </w:rPrChange>
        </w:rPr>
        <w:t>xmlns:ds</w:t>
      </w:r>
      <w:proofErr w:type="spellEnd"/>
      <w:r w:rsidRPr="001926E1">
        <w:rPr>
          <w:rFonts w:ascii="Courier New" w:hAnsi="Courier New" w:cs="Courier New"/>
          <w:lang w:val="en-US"/>
          <w:rPrChange w:id="1803" w:author="Graf Thomas, INI-NET-VNC-E2E" w:date="2025-06-14T07:24:00Z">
            <w:rPr>
              <w:rFonts w:ascii="Courier New" w:hAnsi="Courier New" w:cs="Courier New"/>
            </w:rPr>
          </w:rPrChange>
        </w:rPr>
        <w:t>="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804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805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:params:xml:ns:yang:ietf-datastores</w:t>
      </w:r>
      <w:proofErr w:type="spellEnd"/>
      <w:r w:rsidRPr="001926E1">
        <w:rPr>
          <w:rFonts w:ascii="Courier New" w:hAnsi="Courier New" w:cs="Courier New"/>
          <w:lang w:val="en-US"/>
          <w:rPrChange w:id="1806" w:author="Graf Thomas, INI-NET-VNC-E2E" w:date="2025-06-14T07:24:00Z">
            <w:rPr>
              <w:rFonts w:ascii="Courier New" w:hAnsi="Courier New" w:cs="Courier New"/>
            </w:rPr>
          </w:rPrChange>
        </w:rPr>
        <w:t>"&gt;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0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0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&lt;module-set&gt;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0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1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&lt;name&gt;</w:t>
      </w:r>
      <w:proofErr w:type="gramStart"/>
      <w:r w:rsidRPr="001926E1">
        <w:rPr>
          <w:rFonts w:ascii="Courier New" w:hAnsi="Courier New" w:cs="Courier New"/>
          <w:lang w:val="en-US"/>
          <w:rPrChange w:id="1811" w:author="Graf Thomas, INI-NET-VNC-E2E" w:date="2025-06-14T07:24:00Z">
            <w:rPr>
              <w:rFonts w:ascii="Courier New" w:hAnsi="Courier New" w:cs="Courier New"/>
            </w:rPr>
          </w:rPrChange>
        </w:rPr>
        <w:t>main-set</w:t>
      </w:r>
      <w:proofErr w:type="gramEnd"/>
      <w:r w:rsidRPr="001926E1">
        <w:rPr>
          <w:rFonts w:ascii="Courier New" w:hAnsi="Courier New" w:cs="Courier New"/>
          <w:lang w:val="en-US"/>
          <w:rPrChange w:id="1812" w:author="Graf Thomas, INI-NET-VNC-E2E" w:date="2025-06-14T07:24:00Z">
            <w:rPr>
              <w:rFonts w:ascii="Courier New" w:hAnsi="Courier New" w:cs="Courier New"/>
            </w:rPr>
          </w:rPrChange>
        </w:rPr>
        <w:t>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1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1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&lt;module&gt;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1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1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&lt;name&gt;</w:t>
      </w:r>
      <w:proofErr w:type="spellStart"/>
      <w:r w:rsidRPr="001926E1">
        <w:rPr>
          <w:rFonts w:ascii="Courier New" w:hAnsi="Courier New" w:cs="Courier New"/>
          <w:lang w:val="en-US"/>
          <w:rPrChange w:id="1817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818" w:author="Graf Thomas, INI-NET-VNC-E2E" w:date="2025-06-14T07:24:00Z">
            <w:rPr>
              <w:rFonts w:ascii="Courier New" w:hAnsi="Courier New" w:cs="Courier New"/>
            </w:rPr>
          </w:rPrChange>
        </w:rPr>
        <w:t>-datastores&lt;/name&gt;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1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2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&lt;revision&gt;2018-02-14&lt;/revision&gt;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2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2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2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2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825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826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:params:xml:ns:yang:ietf-datastores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2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2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2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3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&lt;/module&gt;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3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3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&lt;module&gt;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3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3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&lt;name&gt;</w:t>
      </w:r>
      <w:proofErr w:type="spellStart"/>
      <w:r w:rsidRPr="001926E1">
        <w:rPr>
          <w:rFonts w:ascii="Courier New" w:hAnsi="Courier New" w:cs="Courier New"/>
          <w:lang w:val="en-US"/>
          <w:rPrChange w:id="1835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836" w:author="Graf Thomas, INI-NET-VNC-E2E" w:date="2025-06-14T07:24:00Z">
            <w:rPr>
              <w:rFonts w:ascii="Courier New" w:hAnsi="Courier New" w:cs="Courier New"/>
            </w:rPr>
          </w:rPrChange>
        </w:rPr>
        <w:t>-yang-library&lt;/name&gt;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3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3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&lt;revision&gt;2019-01-04&lt;/revision&gt;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3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4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4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4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843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844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:params:xml:ns:yang:ietf-yang-library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4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4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4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4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&lt;/module&gt;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4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5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&lt;module&gt;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5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5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&lt;name&gt;</w:t>
      </w:r>
      <w:proofErr w:type="spellStart"/>
      <w:r w:rsidRPr="001926E1">
        <w:rPr>
          <w:rFonts w:ascii="Courier New" w:hAnsi="Courier New" w:cs="Courier New"/>
          <w:lang w:val="en-US"/>
          <w:rPrChange w:id="1853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854" w:author="Graf Thomas, INI-NET-VNC-E2E" w:date="2025-06-14T07:24:00Z">
            <w:rPr>
              <w:rFonts w:ascii="Courier New" w:hAnsi="Courier New" w:cs="Courier New"/>
            </w:rPr>
          </w:rPrChange>
        </w:rPr>
        <w:t>-yang-schema-mount&lt;/name&gt;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5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5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&lt;revision&gt;2019-01-14&lt;/revision&gt;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5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5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5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6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861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862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:params:xml:ns:yang:ietf-yang-schema-mount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6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6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6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6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&lt;/module&gt;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6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6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&lt;module&gt;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6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7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&lt;name&gt;example-collection-manifest&lt;/name&gt;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7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7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&lt;revision&gt;2025-02-21&lt;/revision&gt;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7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7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7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7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   http://example.org/example-collection-manifest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7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7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7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8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&lt;/module&gt;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8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8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&lt;module&gt;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1926E1">
        <w:rPr>
          <w:rFonts w:ascii="Courier New" w:hAnsi="Courier New" w:cs="Courier New"/>
          <w:lang w:val="en-US"/>
          <w:rPrChange w:id="188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</w:t>
      </w:r>
      <w:r w:rsidRPr="00420133">
        <w:rPr>
          <w:rFonts w:ascii="Courier New" w:hAnsi="Courier New" w:cs="Courier New"/>
        </w:rPr>
        <w:t>&lt;</w:t>
      </w:r>
      <w:proofErr w:type="spellStart"/>
      <w:r w:rsidRPr="00420133">
        <w:rPr>
          <w:rFonts w:ascii="Courier New" w:hAnsi="Courier New" w:cs="Courier New"/>
        </w:rPr>
        <w:t>name</w:t>
      </w:r>
      <w:proofErr w:type="spellEnd"/>
      <w:r w:rsidRPr="00420133">
        <w:rPr>
          <w:rFonts w:ascii="Courier New" w:hAnsi="Courier New" w:cs="Courier New"/>
        </w:rPr>
        <w:t>&gt;</w:t>
      </w:r>
      <w:proofErr w:type="spellStart"/>
      <w:r w:rsidRPr="00420133">
        <w:rPr>
          <w:rFonts w:ascii="Courier New" w:hAnsi="Courier New" w:cs="Courier New"/>
        </w:rPr>
        <w:t>ietf</w:t>
      </w:r>
      <w:proofErr w:type="spellEnd"/>
      <w:r w:rsidRPr="00420133">
        <w:rPr>
          <w:rFonts w:ascii="Courier New" w:hAnsi="Courier New" w:cs="Courier New"/>
        </w:rPr>
        <w:t>-</w:t>
      </w:r>
      <w:proofErr w:type="spellStart"/>
      <w:r w:rsidRPr="00420133">
        <w:rPr>
          <w:rFonts w:ascii="Courier New" w:hAnsi="Courier New" w:cs="Courier New"/>
        </w:rPr>
        <w:t>platform</w:t>
      </w:r>
      <w:proofErr w:type="spellEnd"/>
      <w:r w:rsidRPr="00420133">
        <w:rPr>
          <w:rFonts w:ascii="Courier New" w:hAnsi="Courier New" w:cs="Courier New"/>
        </w:rPr>
        <w:t>-manifest&lt;/</w:t>
      </w:r>
      <w:proofErr w:type="spellStart"/>
      <w:r w:rsidRPr="00420133">
        <w:rPr>
          <w:rFonts w:ascii="Courier New" w:hAnsi="Courier New" w:cs="Courier New"/>
        </w:rPr>
        <w:t>name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8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420133">
        <w:rPr>
          <w:rFonts w:ascii="Courier New" w:hAnsi="Courier New" w:cs="Courier New"/>
        </w:rPr>
        <w:t xml:space="preserve">               </w:t>
      </w:r>
      <w:r w:rsidRPr="001926E1">
        <w:rPr>
          <w:rFonts w:ascii="Courier New" w:hAnsi="Courier New" w:cs="Courier New"/>
          <w:lang w:val="en-US"/>
          <w:rPrChange w:id="1885" w:author="Graf Thomas, INI-NET-VNC-E2E" w:date="2025-06-14T07:24:00Z">
            <w:rPr>
              <w:rFonts w:ascii="Courier New" w:hAnsi="Courier New" w:cs="Courier New"/>
            </w:rPr>
          </w:rPrChange>
        </w:rPr>
        <w:t>&lt;revision&gt;2025-02-21&lt;/revision&gt;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8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8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8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8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890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891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:params:xml:ns:yang:ietf-platform-manifest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9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9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9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9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&lt;/module&gt;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9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9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&lt;import-only-module&gt;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89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89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&lt;name&gt;</w:t>
      </w:r>
      <w:proofErr w:type="spellStart"/>
      <w:r w:rsidRPr="001926E1">
        <w:rPr>
          <w:rFonts w:ascii="Courier New" w:hAnsi="Courier New" w:cs="Courier New"/>
          <w:lang w:val="en-US"/>
          <w:rPrChange w:id="1900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901" w:author="Graf Thomas, INI-NET-VNC-E2E" w:date="2025-06-14T07:24:00Z">
            <w:rPr>
              <w:rFonts w:ascii="Courier New" w:hAnsi="Courier New" w:cs="Courier New"/>
            </w:rPr>
          </w:rPrChange>
        </w:rPr>
        <w:t>-</w:t>
      </w:r>
      <w:proofErr w:type="spellStart"/>
      <w:r w:rsidRPr="001926E1">
        <w:rPr>
          <w:rFonts w:ascii="Courier New" w:hAnsi="Courier New" w:cs="Courier New"/>
          <w:lang w:val="en-US"/>
          <w:rPrChange w:id="1902" w:author="Graf Thomas, INI-NET-VNC-E2E" w:date="2025-06-14T07:24:00Z">
            <w:rPr>
              <w:rFonts w:ascii="Courier New" w:hAnsi="Courier New" w:cs="Courier New"/>
            </w:rPr>
          </w:rPrChange>
        </w:rPr>
        <w:t>inet</w:t>
      </w:r>
      <w:proofErr w:type="spellEnd"/>
      <w:r w:rsidRPr="001926E1">
        <w:rPr>
          <w:rFonts w:ascii="Courier New" w:hAnsi="Courier New" w:cs="Courier New"/>
          <w:lang w:val="en-US"/>
          <w:rPrChange w:id="1903" w:author="Graf Thomas, INI-NET-VNC-E2E" w:date="2025-06-14T07:24:00Z">
            <w:rPr>
              <w:rFonts w:ascii="Courier New" w:hAnsi="Courier New" w:cs="Courier New"/>
            </w:rPr>
          </w:rPrChange>
        </w:rPr>
        <w:t>-types&lt;/name&gt;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90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190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Expires 13 </w:t>
      </w:r>
      <w:proofErr w:type="spellStart"/>
      <w:r w:rsidRPr="001926E1">
        <w:rPr>
          <w:rFonts w:ascii="Courier New" w:hAnsi="Courier New" w:cs="Courier New"/>
          <w:lang w:val="fr-CH"/>
          <w:rPrChange w:id="1906" w:author="Graf Thomas, INI-NET-VNC-E2E" w:date="2025-06-14T07:24:00Z">
            <w:rPr>
              <w:rFonts w:ascii="Courier New" w:hAnsi="Courier New" w:cs="Courier New"/>
            </w:rPr>
          </w:rPrChange>
        </w:rPr>
        <w:t>December</w:t>
      </w:r>
      <w:proofErr w:type="spellEnd"/>
      <w:r w:rsidRPr="001926E1">
        <w:rPr>
          <w:rFonts w:ascii="Courier New" w:hAnsi="Courier New" w:cs="Courier New"/>
          <w:lang w:val="fr-CH"/>
          <w:rPrChange w:id="190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2025            </w:t>
      </w:r>
      <w:proofErr w:type="gramStart"/>
      <w:r w:rsidRPr="001926E1">
        <w:rPr>
          <w:rFonts w:ascii="Courier New" w:hAnsi="Courier New" w:cs="Courier New"/>
          <w:lang w:val="fr-CH"/>
          <w:rPrChange w:id="190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fr-CH"/>
          <w:rPrChange w:id="1909" w:author="Graf Thomas, INI-NET-VNC-E2E" w:date="2025-06-14T07:24:00Z">
            <w:rPr>
              <w:rFonts w:ascii="Courier New" w:hAnsi="Courier New" w:cs="Courier New"/>
            </w:rPr>
          </w:rPrChange>
        </w:rPr>
        <w:t>Page 38]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91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1911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1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13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1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1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&lt;revision&gt;2013-07-15&lt;/revision&gt;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1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1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1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1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920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921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:params:xml:ns:yang:ietf-inet-types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2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2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2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2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&lt;/import-only-module&gt;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2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2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&lt;import-only-module&gt;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2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2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&lt;name&gt;</w:t>
      </w:r>
      <w:proofErr w:type="spellStart"/>
      <w:r w:rsidRPr="001926E1">
        <w:rPr>
          <w:rFonts w:ascii="Courier New" w:hAnsi="Courier New" w:cs="Courier New"/>
          <w:lang w:val="en-US"/>
          <w:rPrChange w:id="1930" w:author="Graf Thomas, INI-NET-VNC-E2E" w:date="2025-06-14T07:24:00Z">
            <w:rPr>
              <w:rFonts w:ascii="Courier New" w:hAnsi="Courier New" w:cs="Courier New"/>
            </w:rPr>
          </w:rPrChange>
        </w:rPr>
        <w:t>ietf</w:t>
      </w:r>
      <w:proofErr w:type="spellEnd"/>
      <w:r w:rsidRPr="001926E1">
        <w:rPr>
          <w:rFonts w:ascii="Courier New" w:hAnsi="Courier New" w:cs="Courier New"/>
          <w:lang w:val="en-US"/>
          <w:rPrChange w:id="1931" w:author="Graf Thomas, INI-NET-VNC-E2E" w:date="2025-06-14T07:24:00Z">
            <w:rPr>
              <w:rFonts w:ascii="Courier New" w:hAnsi="Courier New" w:cs="Courier New"/>
            </w:rPr>
          </w:rPrChange>
        </w:rPr>
        <w:t>-yang-types&lt;/name&gt;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3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3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&lt;revision&gt;2023-01-23&lt;/revision&gt;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3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3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3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3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    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938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939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:params:xml:ns:yang:ietf-yang-types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4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4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    &lt;/namespace&gt;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4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4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&lt;/import-only-module&gt;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4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4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&lt;/module-set&gt;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1926E1">
        <w:rPr>
          <w:rFonts w:ascii="Courier New" w:hAnsi="Courier New" w:cs="Courier New"/>
          <w:lang w:val="en-US"/>
          <w:rPrChange w:id="194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</w:t>
      </w:r>
      <w:r w:rsidRPr="00420133">
        <w:rPr>
          <w:rFonts w:ascii="Courier New" w:hAnsi="Courier New" w:cs="Courier New"/>
        </w:rPr>
        <w:t>&lt;</w:t>
      </w:r>
      <w:proofErr w:type="spellStart"/>
      <w:r w:rsidRPr="00420133">
        <w:rPr>
          <w:rFonts w:ascii="Courier New" w:hAnsi="Courier New" w:cs="Courier New"/>
        </w:rPr>
        <w:t>schema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    &lt;</w:t>
      </w:r>
      <w:proofErr w:type="spellStart"/>
      <w:r w:rsidRPr="00420133">
        <w:rPr>
          <w:rFonts w:ascii="Courier New" w:hAnsi="Courier New" w:cs="Courier New"/>
        </w:rPr>
        <w:t>name</w:t>
      </w:r>
      <w:proofErr w:type="spellEnd"/>
      <w:r w:rsidRPr="00420133">
        <w:rPr>
          <w:rFonts w:ascii="Courier New" w:hAnsi="Courier New" w:cs="Courier New"/>
        </w:rPr>
        <w:t>&gt;main-schema&lt;/</w:t>
      </w:r>
      <w:proofErr w:type="spellStart"/>
      <w:r w:rsidRPr="00420133">
        <w:rPr>
          <w:rFonts w:ascii="Courier New" w:hAnsi="Courier New" w:cs="Courier New"/>
        </w:rPr>
        <w:t>name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4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420133">
        <w:rPr>
          <w:rFonts w:ascii="Courier New" w:hAnsi="Courier New" w:cs="Courier New"/>
        </w:rPr>
        <w:t xml:space="preserve">           </w:t>
      </w:r>
      <w:r w:rsidRPr="001926E1">
        <w:rPr>
          <w:rFonts w:ascii="Courier New" w:hAnsi="Courier New" w:cs="Courier New"/>
          <w:lang w:val="en-US"/>
          <w:rPrChange w:id="1948" w:author="Graf Thomas, INI-NET-VNC-E2E" w:date="2025-06-14T07:24:00Z">
            <w:rPr>
              <w:rFonts w:ascii="Courier New" w:hAnsi="Courier New" w:cs="Courier New"/>
            </w:rPr>
          </w:rPrChange>
        </w:rPr>
        <w:t>&lt;module-set&gt;main-set&lt;/module-set&gt;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1926E1">
        <w:rPr>
          <w:rFonts w:ascii="Courier New" w:hAnsi="Courier New" w:cs="Courier New"/>
          <w:lang w:val="en-US"/>
          <w:rPrChange w:id="194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</w:t>
      </w:r>
      <w:r w:rsidRPr="00420133">
        <w:rPr>
          <w:rFonts w:ascii="Courier New" w:hAnsi="Courier New" w:cs="Courier New"/>
        </w:rPr>
        <w:t>&lt;/</w:t>
      </w:r>
      <w:proofErr w:type="spellStart"/>
      <w:r w:rsidRPr="00420133">
        <w:rPr>
          <w:rFonts w:ascii="Courier New" w:hAnsi="Courier New" w:cs="Courier New"/>
        </w:rPr>
        <w:t>schema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&lt;</w:t>
      </w:r>
      <w:proofErr w:type="spellStart"/>
      <w:r w:rsidRPr="00420133">
        <w:rPr>
          <w:rFonts w:ascii="Courier New" w:hAnsi="Courier New" w:cs="Courier New"/>
        </w:rPr>
        <w:t>datastore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    &lt;</w:t>
      </w:r>
      <w:proofErr w:type="spellStart"/>
      <w:r w:rsidRPr="00420133">
        <w:rPr>
          <w:rFonts w:ascii="Courier New" w:hAnsi="Courier New" w:cs="Courier New"/>
        </w:rPr>
        <w:t>name</w:t>
      </w:r>
      <w:proofErr w:type="spellEnd"/>
      <w:r w:rsidRPr="00420133">
        <w:rPr>
          <w:rFonts w:ascii="Courier New" w:hAnsi="Courier New" w:cs="Courier New"/>
        </w:rPr>
        <w:t>&gt;</w:t>
      </w:r>
      <w:proofErr w:type="spellStart"/>
      <w:proofErr w:type="gramStart"/>
      <w:r w:rsidRPr="00420133">
        <w:rPr>
          <w:rFonts w:ascii="Courier New" w:hAnsi="Courier New" w:cs="Courier New"/>
        </w:rPr>
        <w:t>ds:running</w:t>
      </w:r>
      <w:proofErr w:type="spellEnd"/>
      <w:proofErr w:type="gramEnd"/>
      <w:r w:rsidRPr="00420133">
        <w:rPr>
          <w:rFonts w:ascii="Courier New" w:hAnsi="Courier New" w:cs="Courier New"/>
        </w:rPr>
        <w:t>&lt;/</w:t>
      </w:r>
      <w:proofErr w:type="spellStart"/>
      <w:r w:rsidRPr="00420133">
        <w:rPr>
          <w:rFonts w:ascii="Courier New" w:hAnsi="Courier New" w:cs="Courier New"/>
        </w:rPr>
        <w:t>name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    &lt;</w:t>
      </w:r>
      <w:proofErr w:type="spellStart"/>
      <w:r w:rsidRPr="00420133">
        <w:rPr>
          <w:rFonts w:ascii="Courier New" w:hAnsi="Courier New" w:cs="Courier New"/>
        </w:rPr>
        <w:t>schema</w:t>
      </w:r>
      <w:proofErr w:type="spellEnd"/>
      <w:r w:rsidRPr="00420133">
        <w:rPr>
          <w:rFonts w:ascii="Courier New" w:hAnsi="Courier New" w:cs="Courier New"/>
        </w:rPr>
        <w:t>&gt;main-schema&lt;/</w:t>
      </w:r>
      <w:proofErr w:type="spellStart"/>
      <w:r w:rsidRPr="00420133">
        <w:rPr>
          <w:rFonts w:ascii="Courier New" w:hAnsi="Courier New" w:cs="Courier New"/>
        </w:rPr>
        <w:t>schema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&lt;/</w:t>
      </w:r>
      <w:proofErr w:type="spellStart"/>
      <w:r w:rsidRPr="00420133">
        <w:rPr>
          <w:rFonts w:ascii="Courier New" w:hAnsi="Courier New" w:cs="Courier New"/>
        </w:rPr>
        <w:t>datastore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&lt;</w:t>
      </w:r>
      <w:proofErr w:type="spellStart"/>
      <w:r w:rsidRPr="00420133">
        <w:rPr>
          <w:rFonts w:ascii="Courier New" w:hAnsi="Courier New" w:cs="Courier New"/>
        </w:rPr>
        <w:t>datastore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    &lt;</w:t>
      </w:r>
      <w:proofErr w:type="spellStart"/>
      <w:r w:rsidRPr="00420133">
        <w:rPr>
          <w:rFonts w:ascii="Courier New" w:hAnsi="Courier New" w:cs="Courier New"/>
        </w:rPr>
        <w:t>name</w:t>
      </w:r>
      <w:proofErr w:type="spellEnd"/>
      <w:r w:rsidRPr="00420133">
        <w:rPr>
          <w:rFonts w:ascii="Courier New" w:hAnsi="Courier New" w:cs="Courier New"/>
        </w:rPr>
        <w:t>&gt;</w:t>
      </w:r>
      <w:proofErr w:type="spellStart"/>
      <w:proofErr w:type="gramStart"/>
      <w:r w:rsidRPr="00420133">
        <w:rPr>
          <w:rFonts w:ascii="Courier New" w:hAnsi="Courier New" w:cs="Courier New"/>
        </w:rPr>
        <w:t>ds:operational</w:t>
      </w:r>
      <w:proofErr w:type="spellEnd"/>
      <w:proofErr w:type="gramEnd"/>
      <w:r w:rsidRPr="00420133">
        <w:rPr>
          <w:rFonts w:ascii="Courier New" w:hAnsi="Courier New" w:cs="Courier New"/>
        </w:rPr>
        <w:t>&lt;/</w:t>
      </w:r>
      <w:proofErr w:type="spellStart"/>
      <w:r w:rsidRPr="00420133">
        <w:rPr>
          <w:rFonts w:ascii="Courier New" w:hAnsi="Courier New" w:cs="Courier New"/>
        </w:rPr>
        <w:t>name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        &lt;</w:t>
      </w:r>
      <w:proofErr w:type="spellStart"/>
      <w:r w:rsidRPr="00420133">
        <w:rPr>
          <w:rFonts w:ascii="Courier New" w:hAnsi="Courier New" w:cs="Courier New"/>
        </w:rPr>
        <w:t>schema</w:t>
      </w:r>
      <w:proofErr w:type="spellEnd"/>
      <w:r w:rsidRPr="00420133">
        <w:rPr>
          <w:rFonts w:ascii="Courier New" w:hAnsi="Courier New" w:cs="Courier New"/>
        </w:rPr>
        <w:t>&gt;main-schema&lt;/</w:t>
      </w:r>
      <w:proofErr w:type="spellStart"/>
      <w:r w:rsidRPr="00420133">
        <w:rPr>
          <w:rFonts w:ascii="Courier New" w:hAnsi="Courier New" w:cs="Courier New"/>
        </w:rPr>
        <w:t>schema</w:t>
      </w:r>
      <w:proofErr w:type="spellEnd"/>
      <w:r w:rsidRPr="00420133">
        <w:rPr>
          <w:rFonts w:ascii="Courier New" w:hAnsi="Courier New" w:cs="Courier New"/>
        </w:rPr>
        <w:t>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5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420133">
        <w:rPr>
          <w:rFonts w:ascii="Courier New" w:hAnsi="Courier New" w:cs="Courier New"/>
        </w:rPr>
        <w:t xml:space="preserve">       </w:t>
      </w:r>
      <w:r w:rsidRPr="001926E1">
        <w:rPr>
          <w:rFonts w:ascii="Courier New" w:hAnsi="Courier New" w:cs="Courier New"/>
          <w:lang w:val="en-US"/>
          <w:rPrChange w:id="1951" w:author="Graf Thomas, INI-NET-VNC-E2E" w:date="2025-06-14T07:24:00Z">
            <w:rPr>
              <w:rFonts w:ascii="Courier New" w:hAnsi="Courier New" w:cs="Courier New"/>
            </w:rPr>
          </w:rPrChange>
        </w:rPr>
        <w:t>&lt;/datastore&gt;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5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5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&lt;content-id&gt;1&lt;/content-id&gt;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5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5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&lt;/yang-library&gt;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5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5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&lt;modules-state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5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5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</w:t>
      </w:r>
      <w:proofErr w:type="spellStart"/>
      <w:r w:rsidRPr="001926E1">
        <w:rPr>
          <w:rFonts w:ascii="Courier New" w:hAnsi="Courier New" w:cs="Courier New"/>
          <w:lang w:val="en-US"/>
          <w:rPrChange w:id="1960" w:author="Graf Thomas, INI-NET-VNC-E2E" w:date="2025-06-14T07:24:00Z">
            <w:rPr>
              <w:rFonts w:ascii="Courier New" w:hAnsi="Courier New" w:cs="Courier New"/>
            </w:rPr>
          </w:rPrChange>
        </w:rPr>
        <w:t>xmlns</w:t>
      </w:r>
      <w:proofErr w:type="spellEnd"/>
      <w:r w:rsidRPr="001926E1">
        <w:rPr>
          <w:rFonts w:ascii="Courier New" w:hAnsi="Courier New" w:cs="Courier New"/>
          <w:lang w:val="en-US"/>
          <w:rPrChange w:id="1961" w:author="Graf Thomas, INI-NET-VNC-E2E" w:date="2025-06-14T07:24:00Z">
            <w:rPr>
              <w:rFonts w:ascii="Courier New" w:hAnsi="Courier New" w:cs="Courier New"/>
            </w:rPr>
          </w:rPrChange>
        </w:rPr>
        <w:t>="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962" w:author="Graf Thomas, INI-NET-VNC-E2E" w:date="2025-06-14T07:24:00Z">
            <w:rPr>
              <w:rFonts w:ascii="Courier New" w:hAnsi="Courier New" w:cs="Courier New"/>
            </w:rPr>
          </w:rPrChange>
        </w:rPr>
        <w:t>urn:ietf</w:t>
      </w:r>
      <w:proofErr w:type="gramEnd"/>
      <w:r w:rsidRPr="001926E1">
        <w:rPr>
          <w:rFonts w:ascii="Courier New" w:hAnsi="Courier New" w:cs="Courier New"/>
          <w:lang w:val="en-US"/>
          <w:rPrChange w:id="1963" w:author="Graf Thomas, INI-NET-VNC-E2E" w:date="2025-06-14T07:24:00Z">
            <w:rPr>
              <w:rFonts w:ascii="Courier New" w:hAnsi="Courier New" w:cs="Courier New"/>
            </w:rPr>
          </w:rPrChange>
        </w:rPr>
        <w:t>:params:xml:ns:yang:ietf-yang-library</w:t>
      </w:r>
      <w:proofErr w:type="spellEnd"/>
      <w:r w:rsidRPr="001926E1">
        <w:rPr>
          <w:rFonts w:ascii="Courier New" w:hAnsi="Courier New" w:cs="Courier New"/>
          <w:lang w:val="en-US"/>
          <w:rPrChange w:id="1964" w:author="Graf Thomas, INI-NET-VNC-E2E" w:date="2025-06-14T07:24:00Z">
            <w:rPr>
              <w:rFonts w:ascii="Courier New" w:hAnsi="Courier New" w:cs="Courier New"/>
            </w:rPr>
          </w:rPrChange>
        </w:rPr>
        <w:t>"&gt;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6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6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&lt;module-set-id&gt;2&lt;/module-set-id&gt;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6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6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&lt;/modules-state&gt;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6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7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&lt;CODE ENDS&gt;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7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72" w:author="Graf Thomas, INI-NET-VNC-E2E" w:date="2025-06-14T07:24:00Z">
            <w:rPr>
              <w:rFonts w:ascii="Courier New" w:hAnsi="Courier New" w:cs="Courier New"/>
            </w:rPr>
          </w:rPrChange>
        </w:rPr>
        <w:t>Appendix D.  Validating the Example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7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7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This section provides the command line for validating the example in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7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7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Figure 4 using [</w:t>
      </w:r>
      <w:proofErr w:type="spellStart"/>
      <w:r w:rsidRPr="001926E1">
        <w:rPr>
          <w:rFonts w:ascii="Courier New" w:hAnsi="Courier New" w:cs="Courier New"/>
          <w:lang w:val="en-US"/>
          <w:rPrChange w:id="1977" w:author="Graf Thomas, INI-NET-VNC-E2E" w:date="2025-06-14T07:24:00Z">
            <w:rPr>
              <w:rFonts w:ascii="Courier New" w:hAnsi="Courier New" w:cs="Courier New"/>
            </w:rPr>
          </w:rPrChange>
        </w:rPr>
        <w:t>yanglint</w:t>
      </w:r>
      <w:proofErr w:type="spellEnd"/>
      <w:r w:rsidRPr="001926E1">
        <w:rPr>
          <w:rFonts w:ascii="Courier New" w:hAnsi="Courier New" w:cs="Courier New"/>
          <w:lang w:val="en-US"/>
          <w:rPrChange w:id="1978" w:author="Graf Thomas, INI-NET-VNC-E2E" w:date="2025-06-14T07:24:00Z">
            <w:rPr>
              <w:rFonts w:ascii="Courier New" w:hAnsi="Courier New" w:cs="Courier New"/>
            </w:rPr>
          </w:rPrChange>
        </w:rPr>
        <w:t>].  The files "data-collection-extension-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7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8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data.xml" and "data-collection-toplevel-yanglib.xml" are provided in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8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8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the previous section.  The file "manifests-</w:t>
      </w:r>
      <w:proofErr w:type="spellStart"/>
      <w:proofErr w:type="gramStart"/>
      <w:r w:rsidRPr="001926E1">
        <w:rPr>
          <w:rFonts w:ascii="Courier New" w:hAnsi="Courier New" w:cs="Courier New"/>
          <w:lang w:val="en-US"/>
          <w:rPrChange w:id="1983" w:author="Graf Thomas, INI-NET-VNC-E2E" w:date="2025-06-14T07:24:00Z">
            <w:rPr>
              <w:rFonts w:ascii="Courier New" w:hAnsi="Courier New" w:cs="Courier New"/>
            </w:rPr>
          </w:rPrChange>
        </w:rPr>
        <w:t>example.json</w:t>
      </w:r>
      <w:proofErr w:type="spellEnd"/>
      <w:proofErr w:type="gramEnd"/>
      <w:r w:rsidRPr="001926E1">
        <w:rPr>
          <w:rFonts w:ascii="Courier New" w:hAnsi="Courier New" w:cs="Courier New"/>
          <w:lang w:val="en-US"/>
          <w:rPrChange w:id="1984" w:author="Graf Thomas, INI-NET-VNC-E2E" w:date="2025-06-14T07:24:00Z">
            <w:rPr>
              <w:rFonts w:ascii="Courier New" w:hAnsi="Courier New" w:cs="Courier New"/>
            </w:rPr>
          </w:rPrChange>
        </w:rPr>
        <w:t>" in the one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8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8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from Figure 4.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8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8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proofErr w:type="spellStart"/>
      <w:r w:rsidRPr="001926E1">
        <w:rPr>
          <w:rFonts w:ascii="Courier New" w:hAnsi="Courier New" w:cs="Courier New"/>
          <w:lang w:val="en-US"/>
          <w:rPrChange w:id="1989" w:author="Graf Thomas, INI-NET-VNC-E2E" w:date="2025-06-14T07:24:00Z">
            <w:rPr>
              <w:rFonts w:ascii="Courier New" w:hAnsi="Courier New" w:cs="Courier New"/>
            </w:rPr>
          </w:rPrChange>
        </w:rPr>
        <w:t>yanglint</w:t>
      </w:r>
      <w:proofErr w:type="spellEnd"/>
      <w:r w:rsidRPr="001926E1">
        <w:rPr>
          <w:rFonts w:ascii="Courier New" w:hAnsi="Courier New" w:cs="Courier New"/>
          <w:lang w:val="en-US"/>
          <w:rPrChange w:id="199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-e </w:t>
      </w:r>
      <w:proofErr w:type="spellStart"/>
      <w:r w:rsidRPr="001926E1">
        <w:rPr>
          <w:rFonts w:ascii="Courier New" w:hAnsi="Courier New" w:cs="Courier New"/>
          <w:lang w:val="en-US"/>
          <w:rPrChange w:id="1991" w:author="Graf Thomas, INI-NET-VNC-E2E" w:date="2025-06-14T07:24:00Z">
            <w:rPr>
              <w:rFonts w:ascii="Courier New" w:hAnsi="Courier New" w:cs="Courier New"/>
            </w:rPr>
          </w:rPrChange>
        </w:rPr>
        <w:t>-x</w:t>
      </w:r>
      <w:proofErr w:type="spellEnd"/>
      <w:r w:rsidRPr="001926E1">
        <w:rPr>
          <w:rFonts w:ascii="Courier New" w:hAnsi="Courier New" w:cs="Courier New"/>
          <w:lang w:val="en-US"/>
          <w:rPrChange w:id="199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data-collection-extension-data.xml \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9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9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-Y data-collection-toplevel-yanglib.xml \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1995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199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        </w:t>
      </w:r>
      <w:proofErr w:type="spellStart"/>
      <w:proofErr w:type="gramStart"/>
      <w:r w:rsidRPr="001926E1">
        <w:rPr>
          <w:rFonts w:ascii="Courier New" w:hAnsi="Courier New" w:cs="Courier New"/>
          <w:lang w:val="fr-CH"/>
          <w:rPrChange w:id="1997" w:author="Graf Thomas, INI-NET-VNC-E2E" w:date="2025-06-14T07:24:00Z">
            <w:rPr>
              <w:rFonts w:ascii="Courier New" w:hAnsi="Courier New" w:cs="Courier New"/>
            </w:rPr>
          </w:rPrChange>
        </w:rPr>
        <w:t>manifests</w:t>
      </w:r>
      <w:proofErr w:type="gramEnd"/>
      <w:r w:rsidRPr="001926E1">
        <w:rPr>
          <w:rFonts w:ascii="Courier New" w:hAnsi="Courier New" w:cs="Courier New"/>
          <w:lang w:val="fr-CH"/>
          <w:rPrChange w:id="1998" w:author="Graf Thomas, INI-NET-VNC-E2E" w:date="2025-06-14T07:24:00Z">
            <w:rPr>
              <w:rFonts w:ascii="Courier New" w:hAnsi="Courier New" w:cs="Courier New"/>
            </w:rPr>
          </w:rPrChange>
        </w:rPr>
        <w:t>-example.json</w:t>
      </w:r>
      <w:proofErr w:type="spell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199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200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</w:t>
      </w:r>
      <w:r w:rsidRPr="001926E1">
        <w:rPr>
          <w:rFonts w:ascii="Courier New" w:hAnsi="Courier New" w:cs="Courier New"/>
          <w:lang w:val="en-US"/>
          <w:rPrChange w:id="200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Expires 13 December 2025            </w:t>
      </w:r>
      <w:proofErr w:type="gramStart"/>
      <w:r w:rsidRPr="001926E1">
        <w:rPr>
          <w:rFonts w:ascii="Courier New" w:hAnsi="Courier New" w:cs="Courier New"/>
          <w:lang w:val="en-US"/>
          <w:rPrChange w:id="200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[</w:t>
      </w:r>
      <w:proofErr w:type="gramEnd"/>
      <w:r w:rsidRPr="001926E1">
        <w:rPr>
          <w:rFonts w:ascii="Courier New" w:hAnsi="Courier New" w:cs="Courier New"/>
          <w:lang w:val="en-US"/>
          <w:rPrChange w:id="2003" w:author="Graf Thomas, INI-NET-VNC-E2E" w:date="2025-06-14T07:24:00Z">
            <w:rPr>
              <w:rFonts w:ascii="Courier New" w:hAnsi="Courier New" w:cs="Courier New"/>
            </w:rPr>
          </w:rPrChange>
        </w:rPr>
        <w:t>Page 39]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00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005" w:author="Graf Thomas, INI-NET-VNC-E2E" w:date="2025-06-14T07:24:00Z">
            <w:rPr>
              <w:rFonts w:ascii="Courier New" w:hAnsi="Courier New" w:cs="Courier New"/>
            </w:rPr>
          </w:rPrChange>
        </w:rPr>
        <w:br w:type="page"/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00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007" w:author="Graf Thomas, INI-NET-VNC-E2E" w:date="2025-06-14T07:24:00Z">
            <w:rPr>
              <w:rFonts w:ascii="Courier New" w:hAnsi="Courier New" w:cs="Courier New"/>
            </w:rPr>
          </w:rPrChange>
        </w:rPr>
        <w:lastRenderedPageBreak/>
        <w:t>Internet-Draft           Telemetry Data Manifest               June 2025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00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009" w:author="Graf Thomas, INI-NET-VNC-E2E" w:date="2025-06-14T07:24:00Z">
            <w:rPr>
              <w:rFonts w:ascii="Courier New" w:hAnsi="Courier New" w:cs="Courier New"/>
            </w:rPr>
          </w:rPrChange>
        </w:rPr>
        <w:t>Acknowledgements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01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01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Thanks to Mohamed Boucadair, Tianran Zhou, Jan Lindblad, Ahmed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01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01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Elhassany, Joe Clarke, Alex Huang Fang, Zhuoyao Lin and </w:t>
      </w:r>
      <w:proofErr w:type="spellStart"/>
      <w:r w:rsidRPr="001926E1">
        <w:rPr>
          <w:rFonts w:ascii="Courier New" w:hAnsi="Courier New" w:cs="Courier New"/>
          <w:lang w:val="en-US"/>
          <w:rPrChange w:id="2014" w:author="Graf Thomas, INI-NET-VNC-E2E" w:date="2025-06-14T07:24:00Z">
            <w:rPr>
              <w:rFonts w:ascii="Courier New" w:hAnsi="Courier New" w:cs="Courier New"/>
            </w:rPr>
          </w:rPrChange>
        </w:rPr>
        <w:t>Quifang</w:t>
      </w:r>
      <w:proofErr w:type="spellEnd"/>
      <w:r w:rsidRPr="001926E1">
        <w:rPr>
          <w:rFonts w:ascii="Courier New" w:hAnsi="Courier New" w:cs="Courier New"/>
          <w:lang w:val="en-US"/>
          <w:rPrChange w:id="201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Ma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01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01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for their reviews and comments.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01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019" w:author="Graf Thomas, INI-NET-VNC-E2E" w:date="2025-06-14T07:24:00Z">
            <w:rPr>
              <w:rFonts w:ascii="Courier New" w:hAnsi="Courier New" w:cs="Courier New"/>
            </w:rPr>
          </w:rPrChange>
        </w:rPr>
        <w:t>Authors' Addresses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02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02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Benoit Claise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022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023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Huawei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202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02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1926E1">
        <w:rPr>
          <w:rFonts w:ascii="Courier New" w:hAnsi="Courier New" w:cs="Courier New"/>
          <w:lang w:val="fr-CH"/>
          <w:rPrChange w:id="2026" w:author="Graf Thomas, INI-NET-VNC-E2E" w:date="2025-06-14T07:24:00Z">
            <w:rPr>
              <w:rFonts w:ascii="Courier New" w:hAnsi="Courier New" w:cs="Courier New"/>
            </w:rPr>
          </w:rPrChange>
        </w:rPr>
        <w:t>Email:</w:t>
      </w:r>
      <w:proofErr w:type="gramEnd"/>
      <w:r w:rsidRPr="001926E1">
        <w:rPr>
          <w:rFonts w:ascii="Courier New" w:hAnsi="Courier New" w:cs="Courier New"/>
          <w:lang w:val="fr-CH"/>
          <w:rPrChange w:id="202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benoit.claise@huawei.com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2028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202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Jean Quilbeuf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  <w:rPrChange w:id="203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203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r w:rsidRPr="001926E1">
        <w:rPr>
          <w:rFonts w:ascii="Courier New" w:hAnsi="Courier New" w:cs="Courier New"/>
          <w:lang w:val="it-IT"/>
          <w:rPrChange w:id="2032" w:author="Graf Thomas, INI-NET-VNC-E2E" w:date="2025-06-14T07:24:00Z">
            <w:rPr>
              <w:rFonts w:ascii="Courier New" w:hAnsi="Courier New" w:cs="Courier New"/>
            </w:rPr>
          </w:rPrChange>
        </w:rPr>
        <w:t>Huawei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  <w:rPrChange w:id="203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it-IT"/>
          <w:rPrChange w:id="2034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1926E1">
        <w:rPr>
          <w:rFonts w:ascii="Courier New" w:hAnsi="Courier New" w:cs="Courier New"/>
          <w:lang w:val="it-IT"/>
          <w:rPrChange w:id="2035" w:author="Graf Thomas, INI-NET-VNC-E2E" w:date="2025-06-14T07:24:00Z">
            <w:rPr>
              <w:rFonts w:ascii="Courier New" w:hAnsi="Courier New" w:cs="Courier New"/>
            </w:rPr>
          </w:rPrChange>
        </w:rPr>
        <w:t>Email</w:t>
      </w:r>
      <w:proofErr w:type="gramEnd"/>
      <w:r w:rsidRPr="001926E1">
        <w:rPr>
          <w:rFonts w:ascii="Courier New" w:hAnsi="Courier New" w:cs="Courier New"/>
          <w:lang w:val="it-IT"/>
          <w:rPrChange w:id="2036" w:author="Graf Thomas, INI-NET-VNC-E2E" w:date="2025-06-14T07:24:00Z">
            <w:rPr>
              <w:rFonts w:ascii="Courier New" w:hAnsi="Courier New" w:cs="Courier New"/>
            </w:rPr>
          </w:rPrChange>
        </w:rPr>
        <w:t>: jean.quilbeuf@huawei.com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  <w:rPrChange w:id="203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it-IT"/>
          <w:rPrChange w:id="203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Diego R. Lopez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  <w:rPrChange w:id="203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it-IT"/>
          <w:rPrChange w:id="204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Telefonica I+D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204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it-IT"/>
          <w:rPrChange w:id="204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r w:rsidRPr="001926E1">
        <w:rPr>
          <w:rFonts w:ascii="Courier New" w:hAnsi="Courier New" w:cs="Courier New"/>
          <w:lang w:val="fr-CH"/>
          <w:rPrChange w:id="2043" w:author="Graf Thomas, INI-NET-VNC-E2E" w:date="2025-06-14T07:24:00Z">
            <w:rPr>
              <w:rFonts w:ascii="Courier New" w:hAnsi="Courier New" w:cs="Courier New"/>
            </w:rPr>
          </w:rPrChange>
        </w:rPr>
        <w:t>Don Ramon de la Cruz, 82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04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204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1926E1">
        <w:rPr>
          <w:rFonts w:ascii="Courier New" w:hAnsi="Courier New" w:cs="Courier New"/>
          <w:lang w:val="en-US"/>
          <w:rPrChange w:id="2046" w:author="Graf Thomas, INI-NET-VNC-E2E" w:date="2025-06-14T07:24:00Z">
            <w:rPr>
              <w:rFonts w:ascii="Courier New" w:hAnsi="Courier New" w:cs="Courier New"/>
            </w:rPr>
          </w:rPrChange>
        </w:rPr>
        <w:t>Madrid  28006</w:t>
      </w:r>
      <w:proofErr w:type="gram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047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04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Spain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en-US"/>
          <w:rPrChange w:id="2049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050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Email: diego.r.lopez@telefonica.com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  <w:rPrChange w:id="205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en-US"/>
          <w:rPrChange w:id="205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r w:rsidRPr="001926E1">
        <w:rPr>
          <w:rFonts w:ascii="Courier New" w:hAnsi="Courier New" w:cs="Courier New"/>
          <w:lang w:val="it-IT"/>
          <w:rPrChange w:id="2053" w:author="Graf Thomas, INI-NET-VNC-E2E" w:date="2025-06-14T07:24:00Z">
            <w:rPr>
              <w:rFonts w:ascii="Courier New" w:hAnsi="Courier New" w:cs="Courier New"/>
            </w:rPr>
          </w:rPrChange>
        </w:rPr>
        <w:t>Ignacio Dominguez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it-IT"/>
          <w:rPrChange w:id="205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it-IT"/>
          <w:rPrChange w:id="205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Telefonica I+D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205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it-IT"/>
          <w:rPrChange w:id="205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r w:rsidRPr="001926E1">
        <w:rPr>
          <w:rFonts w:ascii="Courier New" w:hAnsi="Courier New" w:cs="Courier New"/>
          <w:lang w:val="fr-CH"/>
          <w:rPrChange w:id="2058" w:author="Graf Thomas, INI-NET-VNC-E2E" w:date="2025-06-14T07:24:00Z">
            <w:rPr>
              <w:rFonts w:ascii="Courier New" w:hAnsi="Courier New" w:cs="Courier New"/>
            </w:rPr>
          </w:rPrChange>
        </w:rPr>
        <w:t xml:space="preserve">Ronda de la </w:t>
      </w:r>
      <w:proofErr w:type="spellStart"/>
      <w:r w:rsidRPr="001926E1">
        <w:rPr>
          <w:rFonts w:ascii="Courier New" w:hAnsi="Courier New" w:cs="Courier New"/>
          <w:lang w:val="fr-CH"/>
          <w:rPrChange w:id="2059" w:author="Graf Thomas, INI-NET-VNC-E2E" w:date="2025-06-14T07:24:00Z">
            <w:rPr>
              <w:rFonts w:ascii="Courier New" w:hAnsi="Courier New" w:cs="Courier New"/>
            </w:rPr>
          </w:rPrChange>
        </w:rPr>
        <w:t>Comunicacion</w:t>
      </w:r>
      <w:proofErr w:type="spellEnd"/>
      <w:r w:rsidRPr="001926E1">
        <w:rPr>
          <w:rFonts w:ascii="Courier New" w:hAnsi="Courier New" w:cs="Courier New"/>
          <w:lang w:val="fr-CH"/>
          <w:rPrChange w:id="2060" w:author="Graf Thomas, INI-NET-VNC-E2E" w:date="2025-06-14T07:24:00Z">
            <w:rPr>
              <w:rFonts w:ascii="Courier New" w:hAnsi="Courier New" w:cs="Courier New"/>
            </w:rPr>
          </w:rPrChange>
        </w:rPr>
        <w:t>, S/N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2061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206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1926E1">
        <w:rPr>
          <w:rFonts w:ascii="Courier New" w:hAnsi="Courier New" w:cs="Courier New"/>
          <w:lang w:val="fr-CH"/>
          <w:rPrChange w:id="2063" w:author="Graf Thomas, INI-NET-VNC-E2E" w:date="2025-06-14T07:24:00Z">
            <w:rPr>
              <w:rFonts w:ascii="Courier New" w:hAnsi="Courier New" w:cs="Courier New"/>
            </w:rPr>
          </w:rPrChange>
        </w:rPr>
        <w:t>Madrid  28050</w:t>
      </w:r>
      <w:proofErr w:type="gramEnd"/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2064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206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Spain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2066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2067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1926E1">
        <w:rPr>
          <w:rFonts w:ascii="Courier New" w:hAnsi="Courier New" w:cs="Courier New"/>
          <w:lang w:val="fr-CH"/>
          <w:rPrChange w:id="2068" w:author="Graf Thomas, INI-NET-VNC-E2E" w:date="2025-06-14T07:24:00Z">
            <w:rPr>
              <w:rFonts w:ascii="Courier New" w:hAnsi="Courier New" w:cs="Courier New"/>
            </w:rPr>
          </w:rPrChange>
        </w:rPr>
        <w:t>Email:</w:t>
      </w:r>
      <w:proofErr w:type="gramEnd"/>
      <w:r w:rsidRPr="001926E1">
        <w:rPr>
          <w:rFonts w:ascii="Courier New" w:hAnsi="Courier New" w:cs="Courier New"/>
          <w:lang w:val="fr-CH"/>
          <w:rPrChange w:id="2069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ignacio.dominguezmartinez@telefonica.com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2070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1926E1">
        <w:rPr>
          <w:rFonts w:ascii="Courier New" w:hAnsi="Courier New" w:cs="Courier New"/>
          <w:lang w:val="fr-CH"/>
          <w:rPrChange w:id="2071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Thomas Graf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1926E1">
        <w:rPr>
          <w:rFonts w:ascii="Courier New" w:hAnsi="Courier New" w:cs="Courier New"/>
          <w:lang w:val="fr-CH"/>
          <w:rPrChange w:id="2072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  </w:t>
      </w:r>
      <w:r w:rsidRPr="00420133">
        <w:rPr>
          <w:rFonts w:ascii="Courier New" w:hAnsi="Courier New" w:cs="Courier New"/>
        </w:rPr>
        <w:t>Swisscom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</w:t>
      </w:r>
      <w:proofErr w:type="spellStart"/>
      <w:r w:rsidRPr="00420133">
        <w:rPr>
          <w:rFonts w:ascii="Courier New" w:hAnsi="Courier New" w:cs="Courier New"/>
        </w:rPr>
        <w:t>Binzring</w:t>
      </w:r>
      <w:proofErr w:type="spellEnd"/>
      <w:r w:rsidRPr="00420133">
        <w:rPr>
          <w:rFonts w:ascii="Courier New" w:hAnsi="Courier New" w:cs="Courier New"/>
        </w:rPr>
        <w:t xml:space="preserve"> 17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CH-8045 </w:t>
      </w:r>
      <w:proofErr w:type="spellStart"/>
      <w:r w:rsidRPr="00420133">
        <w:rPr>
          <w:rFonts w:ascii="Courier New" w:hAnsi="Courier New" w:cs="Courier New"/>
        </w:rPr>
        <w:t>Zurich</w:t>
      </w:r>
      <w:proofErr w:type="spellEnd"/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420133">
        <w:rPr>
          <w:rFonts w:ascii="Courier New" w:hAnsi="Courier New" w:cs="Courier New"/>
        </w:rPr>
        <w:t xml:space="preserve">   Switzerland</w:t>
      </w:r>
    </w:p>
    <w:p w:rsidR="00420133" w:rsidRPr="001926E1" w:rsidRDefault="00420133" w:rsidP="00420133">
      <w:pPr>
        <w:pStyle w:val="PlainText"/>
        <w:rPr>
          <w:rFonts w:ascii="Courier New" w:hAnsi="Courier New" w:cs="Courier New"/>
          <w:lang w:val="fr-CH"/>
          <w:rPrChange w:id="2073" w:author="Graf Thomas, INI-NET-VNC-E2E" w:date="2025-06-14T07:24:00Z">
            <w:rPr>
              <w:rFonts w:ascii="Courier New" w:hAnsi="Courier New" w:cs="Courier New"/>
            </w:rPr>
          </w:rPrChange>
        </w:rPr>
      </w:pPr>
      <w:r w:rsidRPr="00420133">
        <w:rPr>
          <w:rFonts w:ascii="Courier New" w:hAnsi="Courier New" w:cs="Courier New"/>
        </w:rPr>
        <w:t xml:space="preserve">   </w:t>
      </w:r>
      <w:proofErr w:type="gramStart"/>
      <w:r w:rsidRPr="001926E1">
        <w:rPr>
          <w:rFonts w:ascii="Courier New" w:hAnsi="Courier New" w:cs="Courier New"/>
          <w:lang w:val="fr-CH"/>
          <w:rPrChange w:id="2074" w:author="Graf Thomas, INI-NET-VNC-E2E" w:date="2025-06-14T07:24:00Z">
            <w:rPr>
              <w:rFonts w:ascii="Courier New" w:hAnsi="Courier New" w:cs="Courier New"/>
            </w:rPr>
          </w:rPrChange>
        </w:rPr>
        <w:t>Email:</w:t>
      </w:r>
      <w:proofErr w:type="gramEnd"/>
      <w:r w:rsidRPr="001926E1">
        <w:rPr>
          <w:rFonts w:ascii="Courier New" w:hAnsi="Courier New" w:cs="Courier New"/>
          <w:lang w:val="fr-CH"/>
          <w:rPrChange w:id="2075" w:author="Graf Thomas, INI-NET-VNC-E2E" w:date="2025-06-14T07:24:00Z">
            <w:rPr>
              <w:rFonts w:ascii="Courier New" w:hAnsi="Courier New" w:cs="Courier New"/>
            </w:rPr>
          </w:rPrChange>
        </w:rPr>
        <w:t xml:space="preserve"> thomas.graf@swisscom.com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  <w:r w:rsidRPr="001926E1">
        <w:rPr>
          <w:rFonts w:ascii="Courier New" w:hAnsi="Courier New" w:cs="Courier New"/>
          <w:lang w:val="fr-CH"/>
          <w:rPrChange w:id="2076" w:author="Graf Thomas, INI-NET-VNC-E2E" w:date="2025-06-14T07:24:00Z">
            <w:rPr>
              <w:rFonts w:ascii="Courier New" w:hAnsi="Courier New" w:cs="Courier New"/>
            </w:rPr>
          </w:rPrChange>
        </w:rPr>
        <w:t xml:space="preserve">Claise, et al.          </w:t>
      </w:r>
      <w:proofErr w:type="spellStart"/>
      <w:r w:rsidRPr="00420133">
        <w:rPr>
          <w:rFonts w:ascii="Courier New" w:hAnsi="Courier New" w:cs="Courier New"/>
        </w:rPr>
        <w:t>Expires</w:t>
      </w:r>
      <w:proofErr w:type="spellEnd"/>
      <w:r w:rsidRPr="00420133">
        <w:rPr>
          <w:rFonts w:ascii="Courier New" w:hAnsi="Courier New" w:cs="Courier New"/>
        </w:rPr>
        <w:t xml:space="preserve"> 13 </w:t>
      </w:r>
      <w:proofErr w:type="spellStart"/>
      <w:r w:rsidRPr="00420133">
        <w:rPr>
          <w:rFonts w:ascii="Courier New" w:hAnsi="Courier New" w:cs="Courier New"/>
        </w:rPr>
        <w:t>December</w:t>
      </w:r>
      <w:proofErr w:type="spellEnd"/>
      <w:r w:rsidRPr="00420133">
        <w:rPr>
          <w:rFonts w:ascii="Courier New" w:hAnsi="Courier New" w:cs="Courier New"/>
        </w:rPr>
        <w:t xml:space="preserve"> 2025            </w:t>
      </w:r>
      <w:proofErr w:type="gramStart"/>
      <w:r w:rsidRPr="00420133">
        <w:rPr>
          <w:rFonts w:ascii="Courier New" w:hAnsi="Courier New" w:cs="Courier New"/>
        </w:rPr>
        <w:t xml:space="preserve">   [</w:t>
      </w:r>
      <w:proofErr w:type="gramEnd"/>
      <w:r w:rsidRPr="00420133">
        <w:rPr>
          <w:rFonts w:ascii="Courier New" w:hAnsi="Courier New" w:cs="Courier New"/>
        </w:rPr>
        <w:t>Page 40]</w:t>
      </w:r>
    </w:p>
    <w:p w:rsidR="00420133" w:rsidRPr="00420133" w:rsidRDefault="00420133" w:rsidP="00420133">
      <w:pPr>
        <w:pStyle w:val="PlainText"/>
        <w:rPr>
          <w:rFonts w:ascii="Courier New" w:hAnsi="Courier New" w:cs="Courier New"/>
        </w:rPr>
      </w:pPr>
    </w:p>
    <w:sectPr w:rsidR="00420133" w:rsidRPr="00420133" w:rsidSect="00420133">
      <w:pgSz w:w="11906" w:h="16838"/>
      <w:pgMar w:top="1417" w:right="1335" w:bottom="1134" w:left="13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Graf Thomas, INI-NET-VNC-E2E" w:date="2025-06-14T08:02:00Z" w:initials="TG">
    <w:p w14:paraId="71CA7037" w14:textId="77777777" w:rsidR="00EB4AAF" w:rsidRDefault="009D5109" w:rsidP="00EB4AAF">
      <w:pPr>
        <w:pStyle w:val="CommentText"/>
      </w:pPr>
      <w:r>
        <w:rPr>
          <w:rStyle w:val="CommentReference"/>
        </w:rPr>
        <w:annotationRef/>
      </w:r>
      <w:r w:rsidR="00EB4AAF">
        <w:t xml:space="preserve">I suggest to use the term „Network Telemetry“ with the RFC 9232 reference throughout the document. I suggest to add Network Telemetry and a normative reference to RFC 9232 in the terminology section. That aligns with </w:t>
      </w:r>
      <w:hyperlink r:id="rId1" w:history="1">
        <w:r w:rsidR="00EB4AAF" w:rsidRPr="000A5890">
          <w:rPr>
            <w:rStyle w:val="Hyperlink"/>
          </w:rPr>
          <w:t>https://datatracker.ietf.org/doc/html/draft-ietf-nmop-terminology-17#section-3.1</w:t>
        </w:r>
      </w:hyperlink>
      <w:r w:rsidR="00EB4AAF">
        <w:t>.</w:t>
      </w:r>
    </w:p>
    <w:p w14:paraId="7E3FDC32" w14:textId="77777777" w:rsidR="00EB4AAF" w:rsidRDefault="00EB4AAF" w:rsidP="00EB4AAF">
      <w:pPr>
        <w:pStyle w:val="CommentText"/>
      </w:pPr>
    </w:p>
    <w:p w14:paraId="21FEC740" w14:textId="77777777" w:rsidR="00EB4AAF" w:rsidRDefault="00EB4AAF" w:rsidP="00EB4AAF">
      <w:pPr>
        <w:pStyle w:val="CommentText"/>
      </w:pPr>
      <w:r>
        <w:t>You use the term stream to describe data export (IPFIX, BMP) vs. publishing notifications (YANG-Push). I used export in my other documents. Somehow while reading this document I became convinced stream might be the right choice for periodical while export for on-change subscribed data.</w:t>
      </w:r>
      <w:r>
        <w:br/>
      </w:r>
      <w:r>
        <w:br/>
        <w:t>I suggest to use Network Telemetry to refer to the protocols and „telemetry data“ to the data streamed/exported.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FEC7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B2FF3A6" w16cex:dateUtc="2025-06-14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FEC740" w16cid:durableId="5B2FF3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f Thomas, INI-NET-VNC-E2E">
    <w15:presenceInfo w15:providerId="AD" w15:userId="S::Thomas.Graf@swisscom.com::487bc3e3-9ce7-4cdd-b7b4-8899ea88d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33"/>
    <w:rsid w:val="001926E1"/>
    <w:rsid w:val="003B638F"/>
    <w:rsid w:val="00420133"/>
    <w:rsid w:val="005E447F"/>
    <w:rsid w:val="009D5109"/>
    <w:rsid w:val="00A55690"/>
    <w:rsid w:val="00E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376E"/>
  <w15:chartTrackingRefBased/>
  <w15:docId w15:val="{A29E1B7D-D7C9-4B08-B1F1-45DC98AA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27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2702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1926E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D5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51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5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10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51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tracker.ietf.org/doc/html/draft-ietf-nmop-terminology-17#section-3.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11624</Words>
  <Characters>73233</Characters>
  <Application>Microsoft Office Word</Application>
  <DocSecurity>0</DocSecurity>
  <Lines>610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Thomas, INI-NET-VNC-E2E</dc:creator>
  <cp:keywords/>
  <dc:description/>
  <cp:lastModifiedBy>Graf Thomas, INI-NET-VNC-E2E</cp:lastModifiedBy>
  <cp:revision>2</cp:revision>
  <dcterms:created xsi:type="dcterms:W3CDTF">2025-06-14T06:04:00Z</dcterms:created>
  <dcterms:modified xsi:type="dcterms:W3CDTF">2025-06-14T06:04:00Z</dcterms:modified>
</cp:coreProperties>
</file>