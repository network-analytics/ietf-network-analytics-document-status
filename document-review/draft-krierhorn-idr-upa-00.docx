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D06A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5322DB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610FBCEC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3CF953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D9C61A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Inter-Domain Routing                                            S. </w:t>
      </w: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</w:p>
    <w:p w14:paraId="335B3B7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Internet-Draft                                                   J. Horn</w:t>
      </w:r>
    </w:p>
    <w:p w14:paraId="4E05A22B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Intended status: Standards Track                           Cisco Systems</w:t>
      </w:r>
    </w:p>
    <w:p w14:paraId="492B263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Expires: 8 January 2026                                        M. Ciurea</w:t>
      </w:r>
    </w:p>
    <w:p w14:paraId="1765B04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                                               Swisscom AG</w:t>
      </w:r>
    </w:p>
    <w:p w14:paraId="3327376E" w14:textId="1487EAFE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                                               7 July 2025</w:t>
      </w:r>
    </w:p>
    <w:p w14:paraId="27D5BA4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4D577A8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0044CE2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SRv6 BGP Unreachable Prefix Announcement (UPA)</w:t>
      </w:r>
    </w:p>
    <w:p w14:paraId="30064AA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         draft-krierhorn-idr-upa-00</w:t>
      </w:r>
    </w:p>
    <w:p w14:paraId="7C6AA64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227917A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Abstract</w:t>
      </w:r>
    </w:p>
    <w:p w14:paraId="1A8D4E3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39FF5B91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Summarization is often used in multi-domain networks to improve</w:t>
      </w:r>
    </w:p>
    <w:p w14:paraId="1468A89D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network efficiency and scalability.  With summarization in place,</w:t>
      </w:r>
    </w:p>
    <w:p w14:paraId="0E1947D6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there is a need to signal loss of reachability to an individual</w:t>
      </w:r>
    </w:p>
    <w:p w14:paraId="7AE58414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prefix covered by the summary.  This enables fast convergence by</w:t>
      </w:r>
    </w:p>
    <w:p w14:paraId="5208DAF7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steering traffic away from the node which owns the prefix and is no</w:t>
      </w:r>
    </w:p>
    <w:p w14:paraId="38C51E8E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longer reachable.</w:t>
      </w:r>
    </w:p>
    <w:p w14:paraId="7D320BD8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p w14:paraId="03FD4AA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0"/>
      <w:r w:rsidRPr="006C09B2">
        <w:rPr>
          <w:rFonts w:ascii="Courier New" w:hAnsi="Courier New" w:cs="Courier New"/>
          <w:lang w:val="en-US"/>
        </w:rPr>
        <w:t xml:space="preserve">   This mechanism, referred to as Unreachable Prefix Announcement (UPA),</w:t>
      </w:r>
    </w:p>
    <w:p w14:paraId="27254215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has been specified for IGPs.  This document specifies an and</w:t>
      </w:r>
    </w:p>
    <w:p w14:paraId="5B64E490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equivalent BGP mechanism for multi-AS networks where BGP is used to</w:t>
      </w:r>
    </w:p>
    <w:p w14:paraId="48A14659" w14:textId="77777777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carry summary routes.</w:t>
      </w:r>
      <w:commentRangeEnd w:id="0"/>
      <w:r w:rsidR="006C09B2">
        <w:rPr>
          <w:rStyle w:val="CommentReference"/>
          <w:rFonts w:asciiTheme="minorHAnsi" w:hAnsiTheme="minorHAnsi"/>
        </w:rPr>
        <w:commentReference w:id="0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About This Document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note is to be removed before publishing as an RFC.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Status information for this document may be found at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https://datatracker.ietf.org/doc/draft-krierhorn-idr-upa/.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Discussion of this document takes place on the Inter-Domain Routing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Working Group mailing list (mailto:idr@ietf.org), which is archived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at https://mailarchive.ietf.org/arch/browse/idr/.  Subscribe at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https://www.ietf.org/mailman/listinfo/idr/.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Status of This Memo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provisions of BCP 78 and BCP 79.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1]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Internet-Draft will expire on 8 January 2026.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Copyright Notice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Table of Contents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1.  </w:t>
      </w:r>
      <w:proofErr w:type="gramStart"/>
      <w:r w:rsidRPr="006C09B2">
        <w:rPr>
          <w:rFonts w:ascii="Courier New" w:hAnsi="Courier New" w:cs="Courier New"/>
          <w:lang w:val="en-US"/>
        </w:rPr>
        <w:t>Introduction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. . . . .   3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2.  Conventions and Definitions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3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3.  Terminology . . . . . .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3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4.  Reference Deployment Scenario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4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5.  BGP UPA Message </w:t>
      </w:r>
      <w:proofErr w:type="gramStart"/>
      <w:r w:rsidRPr="006C09B2">
        <w:rPr>
          <w:rFonts w:ascii="Courier New" w:hAnsi="Courier New" w:cs="Courier New"/>
          <w:lang w:val="en-US"/>
        </w:rPr>
        <w:t>Format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  4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5.1.  UPA Extended </w:t>
      </w:r>
      <w:proofErr w:type="gramStart"/>
      <w:r w:rsidRPr="006C09B2">
        <w:rPr>
          <w:rFonts w:ascii="Courier New" w:hAnsi="Courier New" w:cs="Courier New"/>
          <w:lang w:val="en-US"/>
        </w:rPr>
        <w:t>Community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  4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6.  Trigger for UPA Origination in </w:t>
      </w:r>
      <w:proofErr w:type="gramStart"/>
      <w:r w:rsidRPr="006C09B2">
        <w:rPr>
          <w:rFonts w:ascii="Courier New" w:hAnsi="Courier New" w:cs="Courier New"/>
          <w:lang w:val="en-US"/>
        </w:rPr>
        <w:t>BGP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  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6.1.  Scenario A: IGP Redistribution of Summary into </w:t>
      </w:r>
      <w:proofErr w:type="gramStart"/>
      <w:r w:rsidRPr="006C09B2">
        <w:rPr>
          <w:rFonts w:ascii="Courier New" w:hAnsi="Courier New" w:cs="Courier New"/>
          <w:lang w:val="en-US"/>
        </w:rPr>
        <w:t>BGP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6.2.  Scenario B: BGP Aggregation/Summarization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7.  UPA Origination in </w:t>
      </w:r>
      <w:proofErr w:type="gramStart"/>
      <w:r w:rsidRPr="006C09B2">
        <w:rPr>
          <w:rFonts w:ascii="Courier New" w:hAnsi="Courier New" w:cs="Courier New"/>
          <w:lang w:val="en-US"/>
        </w:rPr>
        <w:t>BGP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  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8.  UPA Propagation in </w:t>
      </w:r>
      <w:proofErr w:type="gramStart"/>
      <w:r w:rsidRPr="006C09B2">
        <w:rPr>
          <w:rFonts w:ascii="Courier New" w:hAnsi="Courier New" w:cs="Courier New"/>
          <w:lang w:val="en-US"/>
        </w:rPr>
        <w:t>BGP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  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9.  UPA Processing in BGP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6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10. UPA Timer . . . . . .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6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11. Backwards Compatibility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6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12. Security Considerations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6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13. IANA Considerations . . . . . . . . . . . . . . . . . . . . .   6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14. </w:t>
      </w:r>
      <w:proofErr w:type="gramStart"/>
      <w:r w:rsidRPr="006C09B2">
        <w:rPr>
          <w:rFonts w:ascii="Courier New" w:hAnsi="Courier New" w:cs="Courier New"/>
          <w:lang w:val="en-US"/>
        </w:rPr>
        <w:t>References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. . . . . .   6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14.1.  Normative References . . . . . . . . . . . . . . . . . .   7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14.2.  Informative References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  7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Acknowledgments . . . . . . . . . . . . . . . . . . . . . </w:t>
      </w:r>
      <w:proofErr w:type="gramStart"/>
      <w:r w:rsidRPr="006C09B2">
        <w:rPr>
          <w:rFonts w:ascii="Courier New" w:hAnsi="Courier New" w:cs="Courier New"/>
          <w:lang w:val="en-US"/>
        </w:rPr>
        <w:t>.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  7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6C09B2">
        <w:rPr>
          <w:rFonts w:ascii="Courier New" w:hAnsi="Courier New" w:cs="Courier New"/>
          <w:lang w:val="en-US"/>
        </w:rPr>
        <w:t>Addresses  . . .</w:t>
      </w:r>
      <w:proofErr w:type="gramEnd"/>
      <w:r w:rsidRPr="006C09B2">
        <w:rPr>
          <w:rFonts w:ascii="Courier New" w:hAnsi="Courier New" w:cs="Courier New"/>
          <w:lang w:val="en-US"/>
        </w:rPr>
        <w:t xml:space="preserve"> . . . . . . . . . . . . . . . . . . . .   7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2]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1.  Introduction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In modern networks, route summarization is a common practice to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reduce routing table size and improve scalability.  However,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summarization can mask the loss of reachability of specific prefixes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covered by the summary route, leading to slower convergence times.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To address this, Interior Gateway Protocols (IGPs) have implemented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an Unreachable Prefix Announcement (UPA) mechanism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C09B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-lsr-</w:t>
      </w:r>
      <w:proofErr w:type="spellStart"/>
      <w:r w:rsidRPr="006C09B2">
        <w:rPr>
          <w:rFonts w:ascii="Courier New" w:hAnsi="Courier New" w:cs="Courier New"/>
          <w:lang w:val="en-US"/>
        </w:rPr>
        <w:t>igp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ureach</w:t>
      </w:r>
      <w:proofErr w:type="spellEnd"/>
      <w:r w:rsidRPr="006C09B2">
        <w:rPr>
          <w:rFonts w:ascii="Courier New" w:hAnsi="Courier New" w:cs="Courier New"/>
          <w:lang w:val="en-US"/>
        </w:rPr>
        <w:t>-prefix-announce] to explicitly signal the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loss of specific prefixes, enabling fast convergence mechanisms like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BGP Prefix Independent Convergence (PIC) [I-</w:t>
      </w:r>
      <w:proofErr w:type="spellStart"/>
      <w:proofErr w:type="gramStart"/>
      <w:r w:rsidRPr="006C09B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rtgwg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bgp</w:t>
      </w:r>
      <w:proofErr w:type="spellEnd"/>
      <w:r w:rsidRPr="006C09B2">
        <w:rPr>
          <w:rFonts w:ascii="Courier New" w:hAnsi="Courier New" w:cs="Courier New"/>
          <w:lang w:val="en-US"/>
        </w:rPr>
        <w:t>-pic] on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ingress devices</w:t>
      </w:r>
      <w:ins w:id="1" w:author="Graf Thomas, SCS-INI-NET-VNC-E2E" w:date="2025-07-22T09:38:00Z">
        <w:r w:rsidR="006C09B2">
          <w:rPr>
            <w:rFonts w:ascii="Courier New" w:hAnsi="Courier New" w:cs="Courier New"/>
            <w:lang w:val="en-US"/>
          </w:rPr>
          <w:t xml:space="preserve"> even when BGP route aggregation is being used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document proposes a similar UPA mechanism for BGP.  In multi-AS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networks, particularly those leveraging SRv6, where IGP is not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running end-to-end, a BGP-based UPA is crucial.  It ensures that the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loss of reachability for an SRv6 locator or an egress PE loopback,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which might be part of a summarized route, can be quickly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communicated across AS boundaries, thereby maintaining fast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convergence and network stability.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2.  Conventions and Definitions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"OPTIONAL" in this document are to be interpreted as described in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BCP 14 [RFC2119] [RFC8174] when, and only when, they appear in all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capitals, as shown here.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3.  </w:t>
      </w:r>
      <w:commentRangeStart w:id="2"/>
      <w:r w:rsidRPr="006C09B2">
        <w:rPr>
          <w:rFonts w:ascii="Courier New" w:hAnsi="Courier New" w:cs="Courier New"/>
          <w:lang w:val="en-US"/>
        </w:rPr>
        <w:t>Terminology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UPA: Unreachable Prefix Announcement.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SRv6: Segment Routing over IPv6.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BGP PIC: BGP Prefix Independent Convergence.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PE: Provider Edge router.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AS: Autonomous System.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RIB: Routing Information Base.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MP_UNREACH: Multiprotocol Unreachable NLRI.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</w:t>
      </w:r>
      <w:proofErr w:type="spellStart"/>
      <w:r w:rsidRPr="006C09B2">
        <w:rPr>
          <w:rFonts w:ascii="Courier New" w:hAnsi="Courier New" w:cs="Courier New"/>
          <w:lang w:val="en-US"/>
        </w:rPr>
        <w:t>ExtCom</w:t>
      </w:r>
      <w:proofErr w:type="spellEnd"/>
      <w:r w:rsidRPr="006C09B2">
        <w:rPr>
          <w:rFonts w:ascii="Courier New" w:hAnsi="Courier New" w:cs="Courier New"/>
          <w:lang w:val="en-US"/>
        </w:rPr>
        <w:t xml:space="preserve">: </w:t>
      </w:r>
      <w:ins w:id="3" w:author="Graf Thomas, SCS-INI-NET-VNC-E2E" w:date="2025-07-22T09:42:00Z">
        <w:r w:rsidR="006C09B2">
          <w:rPr>
            <w:rFonts w:ascii="Courier New" w:hAnsi="Courier New" w:cs="Courier New"/>
            <w:lang w:val="en-US"/>
          </w:rPr>
          <w:t xml:space="preserve">BGP </w:t>
        </w:r>
      </w:ins>
      <w:r w:rsidRPr="006C09B2">
        <w:rPr>
          <w:rFonts w:ascii="Courier New" w:hAnsi="Courier New" w:cs="Courier New"/>
          <w:lang w:val="en-US"/>
        </w:rPr>
        <w:t>Extended Community.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AFI: Address Family Identifier.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3]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SAFI: Subsequent Address Family Identifier.</w:t>
      </w:r>
      <w:commentRangeEnd w:id="2"/>
      <w:r w:rsidR="00C840A0">
        <w:rPr>
          <w:rStyle w:val="CommentReference"/>
          <w:rFonts w:asciiTheme="minorHAnsi" w:hAnsiTheme="minorHAnsi"/>
        </w:rPr>
        <w:commentReference w:id="2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4.  Reference Deployment Scenario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primary deployment scenario for BGP UPA </w:t>
      </w:r>
      <w:del w:id="4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>is a</w:delText>
        </w:r>
      </w:del>
      <w:ins w:id="5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are</w:t>
        </w:r>
      </w:ins>
      <w:r w:rsidRPr="006C09B2">
        <w:rPr>
          <w:rFonts w:ascii="Courier New" w:hAnsi="Courier New" w:cs="Courier New"/>
          <w:lang w:val="en-US"/>
        </w:rPr>
        <w:t xml:space="preserve"> multi-AS network</w:t>
      </w:r>
      <w:ins w:id="6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s</w:t>
        </w:r>
      </w:ins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with </w:t>
      </w:r>
      <w:del w:id="7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 xml:space="preserve">an </w:delText>
        </w:r>
      </w:del>
      <w:r w:rsidRPr="006C09B2">
        <w:rPr>
          <w:rFonts w:ascii="Courier New" w:hAnsi="Courier New" w:cs="Courier New"/>
          <w:lang w:val="en-US"/>
        </w:rPr>
        <w:t>SRv6 deployment</w:t>
      </w:r>
      <w:ins w:id="8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s</w:t>
        </w:r>
      </w:ins>
      <w:r w:rsidRPr="006C09B2">
        <w:rPr>
          <w:rFonts w:ascii="Courier New" w:hAnsi="Courier New" w:cs="Courier New"/>
          <w:lang w:val="en-US"/>
        </w:rPr>
        <w:t xml:space="preserve">.  In </w:t>
      </w:r>
      <w:del w:id="9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 xml:space="preserve">this </w:delText>
        </w:r>
      </w:del>
      <w:ins w:id="10" w:author="Graf Thomas, SCS-INI-NET-VNC-E2E" w:date="2025-07-22T09:44:00Z">
        <w:r w:rsidR="00C840A0" w:rsidRPr="006C09B2">
          <w:rPr>
            <w:rFonts w:ascii="Courier New" w:hAnsi="Courier New" w:cs="Courier New"/>
            <w:lang w:val="en-US"/>
          </w:rPr>
          <w:t>th</w:t>
        </w:r>
        <w:r w:rsidR="00C840A0">
          <w:rPr>
            <w:rFonts w:ascii="Courier New" w:hAnsi="Courier New" w:cs="Courier New"/>
            <w:lang w:val="en-US"/>
          </w:rPr>
          <w:t>ese</w:t>
        </w:r>
        <w:r w:rsidR="00C840A0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>environment</w:t>
      </w:r>
      <w:ins w:id="11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s</w:t>
        </w:r>
      </w:ins>
      <w:r w:rsidRPr="006C09B2">
        <w:rPr>
          <w:rFonts w:ascii="Courier New" w:hAnsi="Courier New" w:cs="Courier New"/>
          <w:lang w:val="en-US"/>
        </w:rPr>
        <w:t>, BGP is used to carry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SRv6 locators across AS boundaries, and </w:t>
      </w:r>
      <w:del w:id="12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 xml:space="preserve">summarization </w:delText>
        </w:r>
      </w:del>
      <w:ins w:id="13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aggregation</w:t>
        </w:r>
        <w:r w:rsidR="00C840A0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>is performed at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these boundaries to maintain scalability.  When a specific SRv6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locator within a </w:t>
      </w:r>
      <w:del w:id="14" w:author="Graf Thomas, SCS-INI-NET-VNC-E2E" w:date="2025-07-22T09:44:00Z">
        <w:r w:rsidRPr="006C09B2" w:rsidDel="00C840A0">
          <w:rPr>
            <w:rFonts w:ascii="Courier New" w:hAnsi="Courier New" w:cs="Courier New"/>
            <w:lang w:val="en-US"/>
          </w:rPr>
          <w:delText xml:space="preserve">summary </w:delText>
        </w:r>
      </w:del>
      <w:ins w:id="15" w:author="Graf Thomas, SCS-INI-NET-VNC-E2E" w:date="2025-07-22T09:44:00Z">
        <w:r w:rsidR="00C840A0">
          <w:rPr>
            <w:rFonts w:ascii="Courier New" w:hAnsi="Courier New" w:cs="Courier New"/>
            <w:lang w:val="en-US"/>
          </w:rPr>
          <w:t>aggregate</w:t>
        </w:r>
        <w:r w:rsidR="00C840A0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 xml:space="preserve">becomes unreachable, the UPA mechanism </w:t>
      </w:r>
      <w:del w:id="16" w:author="Graf Thomas, SCS-INI-NET-VNC-E2E" w:date="2025-07-22T09:45:00Z">
        <w:r w:rsidRPr="006C09B2" w:rsidDel="00C840A0">
          <w:rPr>
            <w:rFonts w:ascii="Courier New" w:hAnsi="Courier New" w:cs="Courier New"/>
            <w:lang w:val="en-US"/>
          </w:rPr>
          <w:delText>is</w:delText>
        </w:r>
      </w:del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</w:t>
      </w:r>
      <w:proofErr w:type="spellStart"/>
      <w:r w:rsidRPr="006C09B2">
        <w:rPr>
          <w:rFonts w:ascii="Courier New" w:hAnsi="Courier New" w:cs="Courier New"/>
          <w:lang w:val="en-US"/>
        </w:rPr>
        <w:t>needed</w:t>
      </w:r>
      <w:ins w:id="17" w:author="Graf Thomas, SCS-INI-NET-VNC-E2E" w:date="2025-07-22T09:45:00Z">
        <w:r w:rsidR="00C840A0">
          <w:rPr>
            <w:rFonts w:ascii="Courier New" w:hAnsi="Courier New" w:cs="Courier New"/>
            <w:lang w:val="en-US"/>
          </w:rPr>
          <w:t>s</w:t>
        </w:r>
      </w:ins>
      <w:proofErr w:type="spellEnd"/>
      <w:r w:rsidRPr="006C09B2">
        <w:rPr>
          <w:rFonts w:ascii="Courier New" w:hAnsi="Courier New" w:cs="Courier New"/>
          <w:lang w:val="en-US"/>
        </w:rPr>
        <w:t xml:space="preserve"> to signal this event across the </w:t>
      </w:r>
      <w:proofErr w:type="spellStart"/>
      <w:r w:rsidRPr="006C09B2">
        <w:rPr>
          <w:rFonts w:ascii="Courier New" w:hAnsi="Courier New" w:cs="Courier New"/>
          <w:lang w:val="en-US"/>
        </w:rPr>
        <w:t>ASes</w:t>
      </w:r>
      <w:proofErr w:type="spellEnd"/>
      <w:r w:rsidRPr="006C09B2">
        <w:rPr>
          <w:rFonts w:ascii="Courier New" w:hAnsi="Courier New" w:cs="Courier New"/>
          <w:lang w:val="en-US"/>
        </w:rPr>
        <w:t xml:space="preserve"> to the ingress PEs to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trigger BGP-PIC</w:t>
      </w:r>
      <w:ins w:id="18" w:author="Graf Thomas, SCS-INI-NET-VNC-E2E" w:date="2025-07-22T09:45:00Z">
        <w:r w:rsidR="00C840A0">
          <w:rPr>
            <w:rFonts w:ascii="Courier New" w:hAnsi="Courier New" w:cs="Courier New"/>
            <w:lang w:val="en-US"/>
          </w:rPr>
          <w:t xml:space="preserve"> mechanism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document considers two primary BGP transport options for SRv6: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BGP IPv6 Unicast (AFI=2, SAFI=1)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BGP CAR for SRv6 (AFI=2, SAFI=83)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While both options are viable, the rest of this document primarily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considers the use of BGP IPv6 Unicast but the described UPA mechanism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is applicable to just as well to BGP CAR or any other BGP transport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routing deployment that uses route </w:t>
      </w:r>
      <w:del w:id="19" w:author="Graf Thomas, SCS-INI-NET-VNC-E2E" w:date="2025-07-22T09:45:00Z">
        <w:r w:rsidRPr="006C09B2" w:rsidDel="00C840A0">
          <w:rPr>
            <w:rFonts w:ascii="Courier New" w:hAnsi="Courier New" w:cs="Courier New"/>
            <w:lang w:val="en-US"/>
          </w:rPr>
          <w:delText>summarization</w:delText>
        </w:r>
      </w:del>
      <w:ins w:id="20" w:author="Graf Thomas, SCS-INI-NET-VNC-E2E" w:date="2025-07-22T09:45:00Z">
        <w:r w:rsidR="00C840A0">
          <w:rPr>
            <w:rFonts w:ascii="Courier New" w:hAnsi="Courier New" w:cs="Courier New"/>
            <w:lang w:val="en-US"/>
          </w:rPr>
          <w:t>aggregation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5.  BGP UPA Message Format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 BGP UPA </w:t>
      </w:r>
      <w:del w:id="21" w:author="Graf Thomas, SCS-INI-NET-VNC-E2E" w:date="2025-07-22T09:50:00Z">
        <w:r w:rsidRPr="006C09B2" w:rsidDel="00C840A0">
          <w:rPr>
            <w:rFonts w:ascii="Courier New" w:hAnsi="Courier New" w:cs="Courier New"/>
            <w:lang w:val="en-US"/>
          </w:rPr>
          <w:delText xml:space="preserve">message is used to </w:delText>
        </w:r>
      </w:del>
      <w:r w:rsidRPr="006C09B2">
        <w:rPr>
          <w:rFonts w:ascii="Courier New" w:hAnsi="Courier New" w:cs="Courier New"/>
          <w:lang w:val="en-US"/>
        </w:rPr>
        <w:t>announce</w:t>
      </w:r>
      <w:ins w:id="22" w:author="Graf Thomas, SCS-INI-NET-VNC-E2E" w:date="2025-07-22T09:50:00Z">
        <w:r w:rsidR="00C840A0">
          <w:rPr>
            <w:rFonts w:ascii="Courier New" w:hAnsi="Courier New" w:cs="Courier New"/>
            <w:lang w:val="en-US"/>
          </w:rPr>
          <w:t>s</w:t>
        </w:r>
      </w:ins>
      <w:r w:rsidRPr="006C09B2">
        <w:rPr>
          <w:rFonts w:ascii="Courier New" w:hAnsi="Courier New" w:cs="Courier New"/>
          <w:lang w:val="en-US"/>
        </w:rPr>
        <w:t xml:space="preserve"> the loss of reachability of a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specific </w:t>
      </w:r>
      <w:del w:id="23" w:author="Graf Thomas, SCS-INI-NET-VNC-E2E" w:date="2025-07-22T09:50:00Z">
        <w:r w:rsidRPr="006C09B2" w:rsidDel="00C840A0">
          <w:rPr>
            <w:rFonts w:ascii="Courier New" w:hAnsi="Courier New" w:cs="Courier New"/>
            <w:lang w:val="en-US"/>
          </w:rPr>
          <w:delText>prefix</w:delText>
        </w:r>
      </w:del>
      <w:ins w:id="24" w:author="Graf Thomas, SCS-INI-NET-VNC-E2E" w:date="2025-07-22T09:50:00Z">
        <w:r w:rsidR="00C840A0">
          <w:rPr>
            <w:rFonts w:ascii="Courier New" w:hAnsi="Courier New" w:cs="Courier New"/>
            <w:lang w:val="en-US"/>
          </w:rPr>
          <w:t>path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specific </w:t>
      </w:r>
      <w:r w:rsidRPr="006C09B2">
        <w:rPr>
          <w:rFonts w:ascii="Courier New" w:hAnsi="Courier New" w:cs="Courier New"/>
          <w:lang w:val="en-US"/>
        </w:rPr>
        <w:t xml:space="preserve">prefix </w:t>
      </w:r>
      <w:r w:rsidRPr="006C09B2">
        <w:rPr>
          <w:rFonts w:ascii="Courier New" w:hAnsi="Courier New" w:cs="Courier New"/>
          <w:lang w:val="en-US"/>
        </w:rPr>
        <w:t xml:space="preserve">whose reachability </w:t>
      </w:r>
      <w:del w:id="25" w:author="Graf Thomas, SCS-INI-NET-VNC-E2E" w:date="2025-07-22T09:46:00Z">
        <w:r w:rsidRPr="006C09B2" w:rsidDel="00C840A0">
          <w:rPr>
            <w:rFonts w:ascii="Courier New" w:hAnsi="Courier New" w:cs="Courier New"/>
            <w:lang w:val="en-US"/>
          </w:rPr>
          <w:delText xml:space="preserve">is </w:delText>
        </w:r>
      </w:del>
      <w:ins w:id="26" w:author="Graf Thomas, SCS-INI-NET-VNC-E2E" w:date="2025-07-22T09:46:00Z">
        <w:r w:rsidR="00C840A0">
          <w:rPr>
            <w:rFonts w:ascii="Courier New" w:hAnsi="Courier New" w:cs="Courier New"/>
            <w:lang w:val="en-US"/>
          </w:rPr>
          <w:t>has been</w:t>
        </w:r>
        <w:r w:rsidR="00C840A0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>lost is encoded in the</w:t>
      </w:r>
    </w:p>
    <w:p w14:paraId="4AB7B701" w14:textId="2ED98886" w:rsidR="00B05DF8" w:rsidRPr="006C09B2" w:rsidDel="00C840A0" w:rsidRDefault="00B05DF8" w:rsidP="00F95AD2">
      <w:pPr>
        <w:pStyle w:val="PlainText"/>
        <w:rPr>
          <w:del w:id="27" w:author="Graf Thomas, SCS-INI-NET-VNC-E2E" w:date="2025-07-22T09:51:00Z"/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MP_UNREACH_NLRI attribute [RFC4760</w:t>
      </w:r>
      <w:del w:id="28" w:author="Graf Thomas, SCS-INI-NET-VNC-E2E" w:date="2025-07-22T09:51:00Z">
        <w:r w:rsidRPr="006C09B2" w:rsidDel="00C840A0">
          <w:rPr>
            <w:rFonts w:ascii="Courier New" w:hAnsi="Courier New" w:cs="Courier New"/>
            <w:lang w:val="en-US"/>
          </w:rPr>
          <w:delText>].</w:delText>
        </w:r>
      </w:del>
    </w:p>
    <w:p w14:paraId="4AB7B701" w14:textId="2ED98886" w:rsidR="00B05DF8" w:rsidRPr="006C09B2" w:rsidDel="00C840A0" w:rsidRDefault="00B05DF8" w:rsidP="00C840A0">
      <w:pPr>
        <w:pStyle w:val="PlainText"/>
        <w:rPr>
          <w:del w:id="29" w:author="Graf Thomas, SCS-INI-NET-VNC-E2E" w:date="2025-07-22T09:51:00Z"/>
          <w:rFonts w:ascii="Courier New" w:hAnsi="Courier New" w:cs="Courier New"/>
          <w:lang w:val="en-US"/>
        </w:rPr>
      </w:pPr>
      <w:del w:id="30" w:author="Graf Thomas, SCS-INI-NET-VNC-E2E" w:date="2025-07-22T09:51:00Z">
        <w:r w:rsidRPr="006C09B2" w:rsidDel="00C840A0">
          <w:rPr>
            <w:rFonts w:ascii="Courier New" w:hAnsi="Courier New" w:cs="Courier New"/>
            <w:lang w:val="en-US"/>
          </w:rPr>
          <w:delText xml:space="preserve">   The</w:delText>
        </w:r>
      </w:del>
      <w:ins w:id="31" w:author="Graf Thomas, SCS-INI-NET-VNC-E2E" w:date="2025-07-22T09:51:00Z">
        <w:r w:rsidR="00C840A0">
          <w:rPr>
            <w:rFonts w:ascii="Courier New" w:hAnsi="Courier New" w:cs="Courier New"/>
            <w:lang w:val="en-US"/>
          </w:rPr>
          <w:t>and a</w:t>
        </w:r>
      </w:ins>
      <w:r w:rsidRPr="006C09B2">
        <w:rPr>
          <w:rFonts w:ascii="Courier New" w:hAnsi="Courier New" w:cs="Courier New"/>
          <w:lang w:val="en-US"/>
        </w:rPr>
        <w:t xml:space="preserve"> UPA </w:t>
      </w:r>
      <w:ins w:id="32" w:author="Graf Thomas, SCS-INI-NET-VNC-E2E" w:date="2025-07-22T09:46:00Z">
        <w:r w:rsidR="00C840A0">
          <w:rPr>
            <w:rFonts w:ascii="Courier New" w:hAnsi="Courier New" w:cs="Courier New"/>
            <w:lang w:val="en-US"/>
          </w:rPr>
          <w:t xml:space="preserve">BGP </w:t>
        </w:r>
      </w:ins>
      <w:r w:rsidRPr="006C09B2">
        <w:rPr>
          <w:rFonts w:ascii="Courier New" w:hAnsi="Courier New" w:cs="Courier New"/>
          <w:lang w:val="en-US"/>
        </w:rPr>
        <w:t>Extended Community</w:t>
      </w:r>
      <w:ins w:id="33" w:author="Graf Thomas, SCS-INI-NET-VNC-E2E" w:date="2025-07-22T09:52:00Z">
        <w:r w:rsidR="00C840A0">
          <w:rPr>
            <w:rFonts w:ascii="Courier New" w:hAnsi="Courier New" w:cs="Courier New"/>
            <w:lang w:val="en-US"/>
          </w:rPr>
          <w:t xml:space="preserve"> attribute</w:t>
        </w:r>
      </w:ins>
      <w:r w:rsidRPr="006C09B2">
        <w:rPr>
          <w:rFonts w:ascii="Courier New" w:hAnsi="Courier New" w:cs="Courier New"/>
          <w:lang w:val="en-US"/>
        </w:rPr>
        <w:t xml:space="preserve"> (as defined in Section 5.1)</w:t>
      </w:r>
      <w:del w:id="34" w:author="Graf Thomas, SCS-INI-NET-VNC-E2E" w:date="2025-07-22T09:51:00Z">
        <w:r w:rsidRPr="006C09B2" w:rsidDel="00C840A0">
          <w:rPr>
            <w:rFonts w:ascii="Courier New" w:hAnsi="Courier New" w:cs="Courier New"/>
            <w:lang w:val="en-US"/>
          </w:rPr>
          <w:delText xml:space="preserve"> is the only</w:delText>
        </w:r>
      </w:del>
    </w:p>
    <w:p w14:paraId="4AB7B701" w14:textId="2ED98886" w:rsidR="00B05DF8" w:rsidRPr="006C09B2" w:rsidRDefault="00B05DF8" w:rsidP="00C840A0">
      <w:pPr>
        <w:pStyle w:val="PlainText"/>
        <w:rPr>
          <w:rFonts w:ascii="Courier New" w:hAnsi="Courier New" w:cs="Courier New"/>
          <w:lang w:val="en-US"/>
        </w:rPr>
      </w:pPr>
      <w:del w:id="35" w:author="Graf Thomas, SCS-INI-NET-VNC-E2E" w:date="2025-07-22T09:51:00Z">
        <w:r w:rsidRPr="006C09B2" w:rsidDel="00C840A0">
          <w:rPr>
            <w:rFonts w:ascii="Courier New" w:hAnsi="Courier New" w:cs="Courier New"/>
            <w:lang w:val="en-US"/>
          </w:rPr>
          <w:delText xml:space="preserve">   other attribute that applies to a UPA message</w:delText>
        </w:r>
      </w:del>
      <w:ins w:id="36" w:author="Graf Thomas, SCS-INI-NET-VNC-E2E" w:date="2025-07-22T09:52:00Z">
        <w:r w:rsidR="00C840A0">
          <w:rPr>
            <w:rFonts w:ascii="Courier New" w:hAnsi="Courier New" w:cs="Courier New"/>
            <w:lang w:val="en-US"/>
          </w:rPr>
          <w:t xml:space="preserve"> is being added</w:t>
        </w:r>
      </w:ins>
      <w:r w:rsidRPr="006C09B2">
        <w:rPr>
          <w:rFonts w:ascii="Courier New" w:hAnsi="Courier New" w:cs="Courier New"/>
          <w:lang w:val="en-US"/>
        </w:rPr>
        <w:t>.</w:t>
      </w:r>
    </w:p>
    <w:p w14:paraId="4AB7B701" w14:textId="2ED98886" w:rsidR="00B05DF8" w:rsidRPr="006C09B2" w:rsidDel="00C840A0" w:rsidRDefault="00B05DF8" w:rsidP="00F95AD2">
      <w:pPr>
        <w:pStyle w:val="PlainText"/>
        <w:rPr>
          <w:del w:id="37" w:author="Graf Thomas, SCS-INI-NET-VNC-E2E" w:date="2025-07-22T09:52:00Z"/>
          <w:rFonts w:ascii="Courier New" w:hAnsi="Courier New" w:cs="Courier New"/>
          <w:lang w:val="en-US"/>
        </w:rPr>
      </w:pPr>
      <w:del w:id="38" w:author="Graf Thomas, SCS-INI-NET-VNC-E2E" w:date="2025-07-22T09:52:00Z">
        <w:r w:rsidRPr="006C09B2" w:rsidDel="00C840A0">
          <w:rPr>
            <w:rFonts w:ascii="Courier New" w:hAnsi="Courier New" w:cs="Courier New"/>
            <w:lang w:val="en-US"/>
          </w:rPr>
          <w:delText xml:space="preserve">   An Update message carrying a UPA MUST only contain UPA prefixes</w:delText>
        </w:r>
      </w:del>
    </w:p>
    <w:p w14:paraId="4AB7B701" w14:textId="2ED98886" w:rsidR="00B05DF8" w:rsidRPr="006C09B2" w:rsidDel="00C840A0" w:rsidRDefault="00B05DF8" w:rsidP="00F95AD2">
      <w:pPr>
        <w:pStyle w:val="PlainText"/>
        <w:rPr>
          <w:del w:id="39" w:author="Graf Thomas, SCS-INI-NET-VNC-E2E" w:date="2025-07-22T09:52:00Z"/>
          <w:rFonts w:ascii="Courier New" w:hAnsi="Courier New" w:cs="Courier New"/>
          <w:lang w:val="en-US"/>
        </w:rPr>
      </w:pPr>
      <w:del w:id="40" w:author="Graf Thomas, SCS-INI-NET-VNC-E2E" w:date="2025-07-22T09:52:00Z">
        <w:r w:rsidRPr="006C09B2" w:rsidDel="00C840A0">
          <w:rPr>
            <w:rFonts w:ascii="Courier New" w:hAnsi="Courier New" w:cs="Courier New"/>
            <w:lang w:val="en-US"/>
          </w:rPr>
          <w:delText xml:space="preserve">   (i.e., no other reachability advertisements or withdrawals) due to</w:delText>
        </w:r>
      </w:del>
    </w:p>
    <w:p w14:paraId="4AB7B701" w14:textId="2ED98886" w:rsidR="00B05DF8" w:rsidRPr="006C09B2" w:rsidDel="00C840A0" w:rsidRDefault="00B05DF8" w:rsidP="00F95AD2">
      <w:pPr>
        <w:pStyle w:val="PlainText"/>
        <w:rPr>
          <w:del w:id="41" w:author="Graf Thomas, SCS-INI-NET-VNC-E2E" w:date="2025-07-22T09:52:00Z"/>
          <w:rFonts w:ascii="Courier New" w:hAnsi="Courier New" w:cs="Courier New"/>
          <w:lang w:val="en-US"/>
        </w:rPr>
      </w:pPr>
      <w:del w:id="42" w:author="Graf Thomas, SCS-INI-NET-VNC-E2E" w:date="2025-07-22T09:52:00Z">
        <w:r w:rsidRPr="006C09B2" w:rsidDel="00C840A0">
          <w:rPr>
            <w:rFonts w:ascii="Courier New" w:hAnsi="Courier New" w:cs="Courier New"/>
            <w:lang w:val="en-US"/>
          </w:rPr>
          <w:delText xml:space="preserve">   the presence of the UPA Extended Community.</w:delText>
        </w:r>
      </w:del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5.1.  UPA Extended Community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 new Transitive </w:t>
      </w:r>
      <w:commentRangeStart w:id="43"/>
      <w:r w:rsidRPr="006C09B2">
        <w:rPr>
          <w:rFonts w:ascii="Courier New" w:hAnsi="Courier New" w:cs="Courier New"/>
          <w:lang w:val="en-US"/>
        </w:rPr>
        <w:t xml:space="preserve">IPv4-Address-Specific </w:t>
      </w:r>
      <w:commentRangeEnd w:id="43"/>
      <w:r w:rsidR="00C840A0">
        <w:rPr>
          <w:rStyle w:val="CommentReference"/>
          <w:rFonts w:asciiTheme="minorHAnsi" w:hAnsiTheme="minorHAnsi"/>
        </w:rPr>
        <w:commentReference w:id="43"/>
      </w:r>
      <w:r w:rsidRPr="006C09B2">
        <w:rPr>
          <w:rFonts w:ascii="Courier New" w:hAnsi="Courier New" w:cs="Courier New"/>
          <w:lang w:val="en-US"/>
        </w:rPr>
        <w:t>Extended Community is defined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for UPA.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structure of this Extended Community is as follows: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Type Field: TBD (assigned by IANA).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Sub-Type Field: TBD (assigned by IANA).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4]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Global Administrator Field (4 bytes): This field carries the BGP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Router-ID of the node originating the UPA in BGP.  This is helpful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for </w:t>
      </w:r>
      <w:ins w:id="44" w:author="Graf Thomas, SCS-INI-NET-VNC-E2E" w:date="2025-07-22T09:54:00Z">
        <w:r w:rsidR="00217CE9">
          <w:rPr>
            <w:rFonts w:ascii="Courier New" w:hAnsi="Courier New" w:cs="Courier New"/>
            <w:lang w:val="en-US"/>
          </w:rPr>
          <w:t xml:space="preserve">network observability, specifically to </w:t>
        </w:r>
      </w:ins>
      <w:r w:rsidRPr="006C09B2">
        <w:rPr>
          <w:rFonts w:ascii="Courier New" w:hAnsi="Courier New" w:cs="Courier New"/>
          <w:lang w:val="en-US"/>
        </w:rPr>
        <w:t>troubleshoot</w:t>
      </w:r>
      <w:del w:id="45" w:author="Graf Thomas, SCS-INI-NET-VNC-E2E" w:date="2025-07-22T09:54:00Z">
        <w:r w:rsidRPr="006C09B2" w:rsidDel="00217CE9">
          <w:rPr>
            <w:rFonts w:ascii="Courier New" w:hAnsi="Courier New" w:cs="Courier New"/>
            <w:lang w:val="en-US"/>
          </w:rPr>
          <w:delText>ing</w:delText>
        </w:r>
      </w:del>
      <w:r w:rsidRPr="006C09B2">
        <w:rPr>
          <w:rFonts w:ascii="Courier New" w:hAnsi="Courier New" w:cs="Courier New"/>
          <w:lang w:val="en-US"/>
        </w:rPr>
        <w:t xml:space="preserve"> </w:t>
      </w:r>
      <w:del w:id="46" w:author="Graf Thomas, SCS-INI-NET-VNC-E2E" w:date="2025-07-22T09:54:00Z">
        <w:r w:rsidRPr="006C09B2" w:rsidDel="00217CE9">
          <w:rPr>
            <w:rFonts w:ascii="Courier New" w:hAnsi="Courier New" w:cs="Courier New"/>
            <w:lang w:val="en-US"/>
          </w:rPr>
          <w:delText xml:space="preserve">and tracing </w:delText>
        </w:r>
      </w:del>
      <w:r w:rsidRPr="006C09B2">
        <w:rPr>
          <w:rFonts w:ascii="Courier New" w:hAnsi="Courier New" w:cs="Courier New"/>
          <w:lang w:val="en-US"/>
        </w:rPr>
        <w:t xml:space="preserve">the originator in </w:t>
      </w:r>
      <w:del w:id="47" w:author="Graf Thomas, SCS-INI-NET-VNC-E2E" w:date="2025-07-22T09:54:00Z">
        <w:r w:rsidRPr="006C09B2" w:rsidDel="00217CE9">
          <w:rPr>
            <w:rFonts w:ascii="Courier New" w:hAnsi="Courier New" w:cs="Courier New"/>
            <w:lang w:val="en-US"/>
          </w:rPr>
          <w:delText xml:space="preserve">a </w:delText>
        </w:r>
      </w:del>
      <w:r w:rsidRPr="006C09B2">
        <w:rPr>
          <w:rFonts w:ascii="Courier New" w:hAnsi="Courier New" w:cs="Courier New"/>
          <w:lang w:val="en-US"/>
        </w:rPr>
        <w:t>multi-domain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network</w:t>
      </w:r>
      <w:ins w:id="48" w:author="Graf Thomas, SCS-INI-NET-VNC-E2E" w:date="2025-07-22T09:54:00Z">
        <w:r w:rsidR="00217CE9">
          <w:rPr>
            <w:rFonts w:ascii="Courier New" w:hAnsi="Courier New" w:cs="Courier New"/>
            <w:lang w:val="en-US"/>
          </w:rPr>
          <w:t>s</w:t>
        </w:r>
      </w:ins>
      <w:r w:rsidRPr="006C09B2">
        <w:rPr>
          <w:rFonts w:ascii="Courier New" w:hAnsi="Courier New" w:cs="Courier New"/>
          <w:lang w:val="en-US"/>
        </w:rPr>
        <w:t>.  It is assumed that BGP Router-IDs are unique within the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</w:t>
      </w:r>
      <w:del w:id="49" w:author="Graf Thomas, SCS-INI-NET-VNC-E2E" w:date="2025-07-22T09:55:00Z">
        <w:r w:rsidRPr="006C09B2" w:rsidDel="00217CE9">
          <w:rPr>
            <w:rFonts w:ascii="Courier New" w:hAnsi="Courier New" w:cs="Courier New"/>
            <w:lang w:val="en-US"/>
          </w:rPr>
          <w:delText>operator's managed</w:delText>
        </w:r>
      </w:del>
      <w:ins w:id="50" w:author="Graf Thomas, SCS-INI-NET-VNC-E2E" w:date="2025-07-22T09:55:00Z">
        <w:r w:rsidR="00217CE9">
          <w:rPr>
            <w:rFonts w:ascii="Courier New" w:hAnsi="Courier New" w:cs="Courier New"/>
            <w:lang w:val="en-US"/>
          </w:rPr>
          <w:t>BGP</w:t>
        </w:r>
      </w:ins>
      <w:r w:rsidRPr="006C09B2">
        <w:rPr>
          <w:rFonts w:ascii="Courier New" w:hAnsi="Courier New" w:cs="Courier New"/>
          <w:lang w:val="en-US"/>
        </w:rPr>
        <w:t xml:space="preserve"> </w:t>
      </w:r>
      <w:proofErr w:type="spellStart"/>
      <w:r w:rsidRPr="006C09B2">
        <w:rPr>
          <w:rFonts w:ascii="Courier New" w:hAnsi="Courier New" w:cs="Courier New"/>
          <w:lang w:val="en-US"/>
        </w:rPr>
        <w:t>ASes</w:t>
      </w:r>
      <w:proofErr w:type="spellEnd"/>
      <w:r w:rsidRPr="006C09B2">
        <w:rPr>
          <w:rFonts w:ascii="Courier New" w:hAnsi="Courier New" w:cs="Courier New"/>
          <w:lang w:val="en-US"/>
        </w:rPr>
        <w:t>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*  Local Administrator Field (2 bytes): This field is set to zero.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6.  Trigger for UPA Origination in BGP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UPA origination in BGP can be triggered by two main scenarios: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6.1.  Scenario A: IGP Redistribution of Summary into BGP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When an IGP summary route is redistributed into BGP, and a specific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component </w:t>
      </w:r>
      <w:r w:rsidRPr="006C09B2">
        <w:rPr>
          <w:rFonts w:ascii="Courier New" w:hAnsi="Courier New" w:cs="Courier New"/>
          <w:lang w:val="en-US"/>
        </w:rPr>
        <w:t xml:space="preserve">prefix </w:t>
      </w:r>
      <w:r w:rsidRPr="006C09B2">
        <w:rPr>
          <w:rFonts w:ascii="Courier New" w:hAnsi="Courier New" w:cs="Courier New"/>
          <w:lang w:val="en-US"/>
        </w:rPr>
        <w:t>within that summary loses reachability in the IGP,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UPA indication is conveyed from IGP to BGP.  The details of this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mechanism is implementation specific and outside the scope of this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document.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6.2.  Scenario B: BGP Aggregation</w:t>
      </w:r>
      <w:del w:id="51" w:author="Graf Thomas, SCS-INI-NET-VNC-E2E" w:date="2025-07-22T09:55:00Z">
        <w:r w:rsidRPr="006C09B2" w:rsidDel="00217CE9">
          <w:rPr>
            <w:rFonts w:ascii="Courier New" w:hAnsi="Courier New" w:cs="Courier New"/>
            <w:lang w:val="en-US"/>
          </w:rPr>
          <w:delText>/Summarization</w:delText>
        </w:r>
      </w:del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When BGP itself is performing aggregation</w:t>
      </w:r>
      <w:del w:id="52" w:author="Graf Thomas, SCS-INI-NET-VNC-E2E" w:date="2025-07-22T09:55:00Z">
        <w:r w:rsidRPr="006C09B2" w:rsidDel="00217CE9">
          <w:rPr>
            <w:rFonts w:ascii="Courier New" w:hAnsi="Courier New" w:cs="Courier New"/>
            <w:lang w:val="en-US"/>
          </w:rPr>
          <w:delText xml:space="preserve"> or summarization</w:delText>
        </w:r>
      </w:del>
      <w:r w:rsidRPr="006C09B2">
        <w:rPr>
          <w:rFonts w:ascii="Courier New" w:hAnsi="Courier New" w:cs="Courier New"/>
          <w:lang w:val="en-US"/>
        </w:rPr>
        <w:t>, and a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constituent specific route goes away, the UPA is triggered internally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within BGP.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Implementations SHOULD provide a configurable option to specify which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types of specific prefixes trigger UPA (e.g., only /48 prefixes for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SRv6 locators).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7.  UPA Origination in BGP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53"/>
      <w:r w:rsidRPr="006C09B2">
        <w:rPr>
          <w:rFonts w:ascii="Courier New" w:hAnsi="Courier New" w:cs="Courier New"/>
          <w:lang w:val="en-US"/>
        </w:rPr>
        <w:t xml:space="preserve">   UPA origination trigger (in either of the two scenarios) is processed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by BGP only </w:t>
      </w:r>
      <w:r w:rsidRPr="006C09B2">
        <w:rPr>
          <w:rFonts w:ascii="Courier New" w:hAnsi="Courier New" w:cs="Courier New"/>
          <w:lang w:val="en-US"/>
        </w:rPr>
        <w:t xml:space="preserve">when </w:t>
      </w:r>
      <w:r w:rsidRPr="006C09B2">
        <w:rPr>
          <w:rFonts w:ascii="Courier New" w:hAnsi="Courier New" w:cs="Courier New"/>
          <w:lang w:val="en-US"/>
        </w:rPr>
        <w:t xml:space="preserve">in the </w:t>
      </w:r>
      <w:proofErr w:type="spellStart"/>
      <w:r w:rsidRPr="006C09B2">
        <w:rPr>
          <w:rFonts w:ascii="Courier New" w:hAnsi="Courier New" w:cs="Courier New"/>
          <w:lang w:val="en-US"/>
        </w:rPr>
        <w:t>absense</w:t>
      </w:r>
      <w:proofErr w:type="spellEnd"/>
      <w:r w:rsidRPr="006C09B2">
        <w:rPr>
          <w:rFonts w:ascii="Courier New" w:hAnsi="Courier New" w:cs="Courier New"/>
          <w:lang w:val="en-US"/>
        </w:rPr>
        <w:t xml:space="preserve"> of a valid reachable route in BGP for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that specific prefix.  The origination of UPA indication involves the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update generation of the BGP UPA message as specified in Section 5.</w:t>
      </w:r>
      <w:commentRangeEnd w:id="53"/>
      <w:r w:rsidR="00217CE9">
        <w:rPr>
          <w:rStyle w:val="CommentReference"/>
          <w:rFonts w:asciiTheme="minorHAnsi" w:hAnsiTheme="minorHAnsi"/>
        </w:rPr>
        <w:commentReference w:id="53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UPA state for the prefix SHOULD be retained for </w:t>
      </w:r>
      <w:commentRangeStart w:id="54"/>
      <w:proofErr w:type="gramStart"/>
      <w:r w:rsidRPr="006C09B2">
        <w:rPr>
          <w:rFonts w:ascii="Courier New" w:hAnsi="Courier New" w:cs="Courier New"/>
          <w:lang w:val="en-US"/>
        </w:rPr>
        <w:t>a time period</w:t>
      </w:r>
      <w:proofErr w:type="gramEnd"/>
      <w:r w:rsidRPr="006C09B2">
        <w:rPr>
          <w:rFonts w:ascii="Courier New" w:hAnsi="Courier New" w:cs="Courier New"/>
          <w:lang w:val="en-US"/>
        </w:rPr>
        <w:t xml:space="preserve"> </w:t>
      </w:r>
      <w:commentRangeEnd w:id="54"/>
      <w:r w:rsidR="00217CE9">
        <w:rPr>
          <w:rStyle w:val="CommentReference"/>
          <w:rFonts w:asciiTheme="minorHAnsi" w:hAnsiTheme="minorHAnsi"/>
        </w:rPr>
        <w:commentReference w:id="54"/>
      </w:r>
      <w:r w:rsidRPr="006C09B2">
        <w:rPr>
          <w:rFonts w:ascii="Courier New" w:hAnsi="Courier New" w:cs="Courier New"/>
          <w:lang w:val="en-US"/>
        </w:rPr>
        <w:t>to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ensure it has been propagated to its neighbors and avoid generation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of multiple UPA messages for the same prefix.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8.  UPA Propagation in BGP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55"/>
      <w:r w:rsidRPr="006C09B2">
        <w:rPr>
          <w:rFonts w:ascii="Courier New" w:hAnsi="Courier New" w:cs="Courier New"/>
          <w:lang w:val="en-US"/>
        </w:rPr>
        <w:t xml:space="preserve">   The propagation of UPA messages in BGP follows the same principles as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UPA origination.  BGP speakers receiving a UPA will process it (refer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Section 7) and propagate it to their peers as appropriate.</w:t>
      </w:r>
      <w:commentRangeEnd w:id="55"/>
      <w:r w:rsidR="00306825">
        <w:rPr>
          <w:rStyle w:val="CommentReference"/>
          <w:rFonts w:asciiTheme="minorHAnsi" w:hAnsiTheme="minorHAnsi"/>
        </w:rPr>
        <w:commentReference w:id="55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5]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9.  UPA Processing in BGP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 BGP speaker processes UPA messages only for those </w:t>
      </w:r>
      <w:del w:id="56" w:author="Graf Thomas, SCS-INI-NET-VNC-E2E" w:date="2025-07-22T10:04:00Z">
        <w:r w:rsidRPr="006C09B2" w:rsidDel="00306825">
          <w:rPr>
            <w:rFonts w:ascii="Courier New" w:hAnsi="Courier New" w:cs="Courier New"/>
            <w:lang w:val="en-US"/>
          </w:rPr>
          <w:delText xml:space="preserve">prefixes </w:delText>
        </w:r>
      </w:del>
      <w:proofErr w:type="spellStart"/>
      <w:ins w:id="57" w:author="Graf Thomas, SCS-INI-NET-VNC-E2E" w:date="2025-07-22T10:04:00Z">
        <w:r w:rsidR="00306825">
          <w:rPr>
            <w:rFonts w:ascii="Courier New" w:hAnsi="Courier New" w:cs="Courier New"/>
            <w:lang w:val="en-US"/>
          </w:rPr>
          <w:t>pathes</w:t>
        </w:r>
        <w:proofErr w:type="spellEnd"/>
        <w:r w:rsidR="00306825" w:rsidRPr="006C09B2">
          <w:rPr>
            <w:rFonts w:ascii="Courier New" w:hAnsi="Courier New" w:cs="Courier New"/>
            <w:lang w:val="en-US"/>
          </w:rPr>
          <w:t xml:space="preserve"> </w:t>
        </w:r>
      </w:ins>
      <w:r w:rsidRPr="006C09B2">
        <w:rPr>
          <w:rFonts w:ascii="Courier New" w:hAnsi="Courier New" w:cs="Courier New"/>
          <w:lang w:val="en-US"/>
        </w:rPr>
        <w:t>for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which it does not have a</w:t>
      </w:r>
      <w:ins w:id="58" w:author="Graf Thomas, SCS-INI-NET-VNC-E2E" w:date="2025-07-22T10:05:00Z">
        <w:r w:rsidR="00306825">
          <w:rPr>
            <w:rFonts w:ascii="Courier New" w:hAnsi="Courier New" w:cs="Courier New"/>
            <w:lang w:val="en-US"/>
          </w:rPr>
          <w:t>n</w:t>
        </w:r>
      </w:ins>
      <w:r w:rsidRPr="006C09B2">
        <w:rPr>
          <w:rFonts w:ascii="Courier New" w:hAnsi="Courier New" w:cs="Courier New"/>
          <w:lang w:val="en-US"/>
        </w:rPr>
        <w:t xml:space="preserve"> </w:t>
      </w:r>
      <w:ins w:id="59" w:author="Graf Thomas, SCS-INI-NET-VNC-E2E" w:date="2025-07-22T10:05:00Z">
        <w:r w:rsidR="00306825">
          <w:rPr>
            <w:rFonts w:ascii="Courier New" w:hAnsi="Courier New" w:cs="Courier New"/>
            <w:lang w:val="en-US"/>
          </w:rPr>
          <w:t xml:space="preserve">equal length </w:t>
        </w:r>
      </w:ins>
      <w:r w:rsidRPr="006C09B2">
        <w:rPr>
          <w:rFonts w:ascii="Courier New" w:hAnsi="Courier New" w:cs="Courier New"/>
          <w:lang w:val="en-US"/>
        </w:rPr>
        <w:t>valid reachable route.  The processing of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UPA message involves notification of unreachability within the router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to trigger BGP PIC.  The details of this mechanism are outside the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scope of this document.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10.  UPA Timer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UPA state needs to be retained in the </w:t>
      </w:r>
      <w:commentRangeStart w:id="60"/>
      <w:r w:rsidRPr="006C09B2">
        <w:rPr>
          <w:rFonts w:ascii="Courier New" w:hAnsi="Courier New" w:cs="Courier New"/>
          <w:lang w:val="en-US"/>
        </w:rPr>
        <w:t>BGP table for a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configurable duration.  </w:t>
      </w:r>
      <w:commentRangeEnd w:id="60"/>
      <w:r w:rsidR="00306825">
        <w:rPr>
          <w:rStyle w:val="CommentReference"/>
          <w:rFonts w:asciiTheme="minorHAnsi" w:hAnsiTheme="minorHAnsi"/>
        </w:rPr>
        <w:commentReference w:id="60"/>
      </w:r>
      <w:r w:rsidRPr="006C09B2">
        <w:rPr>
          <w:rFonts w:ascii="Courier New" w:hAnsi="Courier New" w:cs="Courier New"/>
          <w:lang w:val="en-US"/>
        </w:rPr>
        <w:t>This is crucial to prevent unwanted flooding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and to allow sufficient time for the UPA to be propagated to all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relevant peers.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11.  Backwards Compatibility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UPA mechanism is designed to be backwards compatible.  Since a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UPA is propagated as an MP_UNREACH_NLRI, a BGP speaker that does not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understand the UPA Extended Community will simply discard or ignore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update as a withdrawal for a non-existent prefix.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61"/>
      <w:r w:rsidRPr="006C09B2">
        <w:rPr>
          <w:rFonts w:ascii="Courier New" w:hAnsi="Courier New" w:cs="Courier New"/>
          <w:lang w:val="en-US"/>
        </w:rPr>
        <w:t xml:space="preserve">   Implementations SHOULD provide a configuration knob to enable UPA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propagation to specific neighbors.  </w:t>
      </w:r>
      <w:commentRangeEnd w:id="61"/>
      <w:r w:rsidR="00306825">
        <w:rPr>
          <w:rStyle w:val="CommentReference"/>
          <w:rFonts w:asciiTheme="minorHAnsi" w:hAnsiTheme="minorHAnsi"/>
        </w:rPr>
        <w:commentReference w:id="61"/>
      </w:r>
      <w:r w:rsidRPr="006C09B2">
        <w:rPr>
          <w:rFonts w:ascii="Courier New" w:hAnsi="Courier New" w:cs="Courier New"/>
          <w:lang w:val="en-US"/>
        </w:rPr>
        <w:t>The default MUST be to not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propagate UPA messages.  This ensures that UPA propagation can be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limited to the desired domain or network boundary.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12.  Security Considerations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primary security consideration relates to the use of BGP IPv6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Unicast for carrying SRv6 locators.  There is a potential for leakage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of internal infrastructure details into the public Internet if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filtering route policies are misconfigured.  The explicit signaling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of unreachable prefixes via UPA could reveal more granular internal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network topology information if not properly contained.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Operators SHOULD ensure robust filtering policies are in place at AS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boundaries.  The configurable knob to disable UPA propagation to</w:t>
      </w:r>
    </w:p>
    <w:p w14:paraId="4AB7B701" w14:textId="2ED98886"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specific neighbors (Section 11) can serve as a mitigation strategy to</w:t>
      </w:r>
    </w:p>
    <w:p w14:paraId="4AB7B701" w14:textId="2ED98886" w:rsidR="00B05DF8" w:rsidRDefault="00B05DF8" w:rsidP="00F95AD2">
      <w:pPr>
        <w:pStyle w:val="PlainText"/>
        <w:rPr>
          <w:ins w:id="62" w:author="Graf Thomas, SCS-INI-NET-VNC-E2E" w:date="2025-07-22T10:10:00Z"/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limit the scope of UPA messages to trusted domains.</w:t>
      </w:r>
    </w:p>
    <w:p w14:paraId="13F165BC" w14:textId="77777777" w:rsidR="00306825" w:rsidRDefault="00306825" w:rsidP="00F95AD2">
      <w:pPr>
        <w:pStyle w:val="PlainText"/>
        <w:rPr>
          <w:ins w:id="63" w:author="Graf Thomas, SCS-INI-NET-VNC-E2E" w:date="2025-07-22T10:10:00Z"/>
          <w:rFonts w:ascii="Courier New" w:hAnsi="Courier New" w:cs="Courier New"/>
          <w:lang w:val="en-US"/>
        </w:rPr>
      </w:pPr>
    </w:p>
    <w:p w14:paraId="3FD3E0E0" w14:textId="1CA22EBF" w:rsidR="00306825" w:rsidRDefault="00306825" w:rsidP="00F95AD2">
      <w:pPr>
        <w:pStyle w:val="PlainText"/>
        <w:rPr>
          <w:ins w:id="64" w:author="Graf Thomas, SCS-INI-NET-VNC-E2E" w:date="2025-07-22T10:10:00Z"/>
          <w:rFonts w:ascii="Courier New" w:hAnsi="Courier New" w:cs="Courier New"/>
          <w:lang w:val="en-US"/>
        </w:rPr>
      </w:pPr>
      <w:ins w:id="65" w:author="Graf Thomas, SCS-INI-NET-VNC-E2E" w:date="2025-07-22T10:10:00Z">
        <w:r w:rsidRPr="00306825">
          <w:rPr>
            <w:rFonts w:ascii="Courier New" w:hAnsi="Courier New" w:cs="Courier New"/>
            <w:lang w:val="en-US"/>
          </w:rPr>
          <w:t>Operations and Manageability Considerations</w:t>
        </w:r>
      </w:ins>
    </w:p>
    <w:p w14:paraId="2BF7B98A" w14:textId="77777777" w:rsidR="00306825" w:rsidRDefault="00306825" w:rsidP="00F95AD2">
      <w:pPr>
        <w:pStyle w:val="PlainText"/>
        <w:rPr>
          <w:ins w:id="66" w:author="Graf Thomas, SCS-INI-NET-VNC-E2E" w:date="2025-07-22T10:10:00Z"/>
          <w:rFonts w:ascii="Courier New" w:hAnsi="Courier New" w:cs="Courier New"/>
          <w:lang w:val="en-US"/>
        </w:rPr>
      </w:pPr>
    </w:p>
    <w:p w14:paraId="4F3BFC64" w14:textId="15188222" w:rsidR="00306825" w:rsidRDefault="00306825" w:rsidP="00F95AD2">
      <w:pPr>
        <w:pStyle w:val="PlainText"/>
        <w:rPr>
          <w:ins w:id="67" w:author="Graf Thomas, SCS-INI-NET-VNC-E2E" w:date="2025-07-22T10:12:00Z"/>
          <w:rFonts w:ascii="Courier New" w:hAnsi="Courier New" w:cs="Courier New"/>
          <w:lang w:val="en-US"/>
        </w:rPr>
      </w:pPr>
      <w:ins w:id="68" w:author="Graf Thomas, SCS-INI-NET-VNC-E2E" w:date="2025-07-22T10:10:00Z">
        <w:r>
          <w:rPr>
            <w:rFonts w:ascii="Courier New" w:hAnsi="Courier New" w:cs="Courier New"/>
            <w:lang w:val="en-US"/>
          </w:rPr>
          <w:t>To gain visibility when and to which BGP paths UPA has been applie</w:t>
        </w:r>
      </w:ins>
      <w:ins w:id="69" w:author="Graf Thomas, SCS-INI-NET-VNC-E2E" w:date="2025-07-22T10:11:00Z">
        <w:r>
          <w:rPr>
            <w:rFonts w:ascii="Courier New" w:hAnsi="Courier New" w:cs="Courier New"/>
            <w:lang w:val="en-US"/>
          </w:rPr>
          <w:t xml:space="preserve">d to and how the UPA message is being propagated throughout the BGP </w:t>
        </w:r>
        <w:proofErr w:type="spellStart"/>
        <w:r>
          <w:rPr>
            <w:rFonts w:ascii="Courier New" w:hAnsi="Courier New" w:cs="Courier New"/>
            <w:lang w:val="en-US"/>
          </w:rPr>
          <w:t>ASes</w:t>
        </w:r>
      </w:ins>
      <w:proofErr w:type="spellEnd"/>
      <w:ins w:id="70" w:author="Graf Thomas, SCS-INI-NET-VNC-E2E" w:date="2025-07-22T10:23:00Z">
        <w:r w:rsidR="006805B1">
          <w:rPr>
            <w:rFonts w:ascii="Courier New" w:hAnsi="Courier New" w:cs="Courier New"/>
            <w:lang w:val="en-US"/>
          </w:rPr>
          <w:t xml:space="preserve"> to which BGP speakers</w:t>
        </w:r>
      </w:ins>
      <w:ins w:id="71" w:author="Graf Thomas, SCS-INI-NET-VNC-E2E" w:date="2025-07-22T10:11:00Z">
        <w:r>
          <w:rPr>
            <w:rFonts w:ascii="Courier New" w:hAnsi="Courier New" w:cs="Courier New"/>
            <w:lang w:val="en-US"/>
          </w:rPr>
          <w:t xml:space="preserve">, BGP monitoring protocol as defined in </w:t>
        </w:r>
      </w:ins>
      <w:ins w:id="72" w:author="Graf Thomas, SCS-INI-NET-VNC-E2E" w:date="2025-07-22T10:12:00Z">
        <w:r>
          <w:rPr>
            <w:rFonts w:ascii="Courier New" w:hAnsi="Courier New" w:cs="Courier New"/>
            <w:lang w:val="en-US"/>
          </w:rPr>
          <w:t xml:space="preserve">RFC </w:t>
        </w:r>
        <w:r w:rsidRPr="00306825">
          <w:rPr>
            <w:rFonts w:ascii="Courier New" w:hAnsi="Courier New" w:cs="Courier New"/>
            <w:lang w:val="en-US"/>
          </w:rPr>
          <w:t>7854</w:t>
        </w:r>
        <w:r>
          <w:rPr>
            <w:rFonts w:ascii="Courier New" w:hAnsi="Courier New" w:cs="Courier New"/>
            <w:lang w:val="en-US"/>
          </w:rPr>
          <w:t xml:space="preserve"> can be leveraged.</w:t>
        </w:r>
      </w:ins>
    </w:p>
    <w:p w14:paraId="568642C3" w14:textId="77777777" w:rsidR="00306825" w:rsidRDefault="00306825" w:rsidP="00F95AD2">
      <w:pPr>
        <w:pStyle w:val="PlainText"/>
        <w:rPr>
          <w:ins w:id="73" w:author="Graf Thomas, SCS-INI-NET-VNC-E2E" w:date="2025-07-22T10:12:00Z"/>
          <w:rFonts w:ascii="Courier New" w:hAnsi="Courier New" w:cs="Courier New"/>
          <w:lang w:val="en-US"/>
        </w:rPr>
      </w:pPr>
    </w:p>
    <w:p w14:paraId="2DA7833C" w14:textId="164093D7" w:rsidR="00306825" w:rsidRDefault="006805B1" w:rsidP="00F95AD2">
      <w:pPr>
        <w:pStyle w:val="PlainText"/>
        <w:rPr>
          <w:ins w:id="74" w:author="Graf Thomas, SCS-INI-NET-VNC-E2E" w:date="2025-07-22T10:10:00Z"/>
          <w:rFonts w:ascii="Courier New" w:hAnsi="Courier New" w:cs="Courier New"/>
          <w:lang w:val="en-US"/>
        </w:rPr>
      </w:pPr>
      <w:ins w:id="75" w:author="Graf Thomas, SCS-INI-NET-VNC-E2E" w:date="2025-07-22T10:14:00Z">
        <w:r>
          <w:rPr>
            <w:rFonts w:ascii="Courier New" w:hAnsi="Courier New" w:cs="Courier New"/>
            <w:lang w:val="en-US"/>
          </w:rPr>
          <w:t xml:space="preserve">With BMP Local RIB as defined in RFC </w:t>
        </w:r>
        <w:r w:rsidRPr="006805B1">
          <w:rPr>
            <w:rFonts w:ascii="Courier New" w:hAnsi="Courier New" w:cs="Courier New"/>
            <w:lang w:val="en-US"/>
          </w:rPr>
          <w:t>9069</w:t>
        </w:r>
        <w:r>
          <w:rPr>
            <w:rFonts w:ascii="Courier New" w:hAnsi="Courier New" w:cs="Courier New"/>
            <w:lang w:val="en-US"/>
          </w:rPr>
          <w:t xml:space="preserve"> and </w:t>
        </w:r>
      </w:ins>
      <w:ins w:id="76" w:author="Graf Thomas, SCS-INI-NET-VNC-E2E" w:date="2025-07-22T10:15:00Z">
        <w:r>
          <w:rPr>
            <w:rFonts w:ascii="Courier New" w:hAnsi="Courier New" w:cs="Courier New"/>
            <w:lang w:val="en-US"/>
          </w:rPr>
          <w:t xml:space="preserve">by defining a new </w:t>
        </w:r>
      </w:ins>
      <w:ins w:id="77" w:author="Graf Thomas, SCS-INI-NET-VNC-E2E" w:date="2025-07-22T10:16:00Z">
        <w:r>
          <w:rPr>
            <w:rFonts w:ascii="Courier New" w:hAnsi="Courier New" w:cs="Courier New"/>
            <w:lang w:val="en-US"/>
          </w:rPr>
          <w:t xml:space="preserve">UPA </w:t>
        </w:r>
      </w:ins>
      <w:ins w:id="78" w:author="Graf Thomas, SCS-INI-NET-VNC-E2E" w:date="2025-07-22T10:15:00Z">
        <w:r>
          <w:rPr>
            <w:rFonts w:ascii="Courier New" w:hAnsi="Courier New" w:cs="Courier New"/>
            <w:lang w:val="en-US"/>
          </w:rPr>
          <w:t xml:space="preserve">status code in </w:t>
        </w:r>
        <w:r w:rsidRPr="006805B1">
          <w:rPr>
            <w:rFonts w:ascii="Courier New" w:hAnsi="Courier New" w:cs="Courier New"/>
            <w:lang w:val="en-US"/>
          </w:rPr>
          <w:t>draft-ietf-grow-bmp-path-marking-tlv#section-3.1</w:t>
        </w:r>
        <w:r>
          <w:rPr>
            <w:rFonts w:ascii="Courier New" w:hAnsi="Courier New" w:cs="Courier New"/>
            <w:lang w:val="en-US"/>
          </w:rPr>
          <w:t>,</w:t>
        </w:r>
      </w:ins>
      <w:ins w:id="79" w:author="Graf Thomas, SCS-INI-NET-VNC-E2E" w:date="2025-07-22T10:16:00Z">
        <w:r>
          <w:rPr>
            <w:rFonts w:ascii="Courier New" w:hAnsi="Courier New" w:cs="Courier New"/>
            <w:lang w:val="en-US"/>
          </w:rPr>
          <w:t xml:space="preserve"> reflecting </w:t>
        </w:r>
      </w:ins>
      <w:ins w:id="80" w:author="Graf Thomas, SCS-INI-NET-VNC-E2E" w:date="2025-07-22T10:18:00Z">
        <w:r>
          <w:rPr>
            <w:rFonts w:ascii="Courier New" w:hAnsi="Courier New" w:cs="Courier New"/>
            <w:lang w:val="en-US"/>
          </w:rPr>
          <w:t xml:space="preserve">the UPA state </w:t>
        </w:r>
      </w:ins>
      <w:ins w:id="81" w:author="Graf Thomas, SCS-INI-NET-VNC-E2E" w:date="2025-07-22T10:19:00Z">
        <w:r>
          <w:rPr>
            <w:rFonts w:ascii="Courier New" w:hAnsi="Courier New" w:cs="Courier New"/>
            <w:lang w:val="en-US"/>
          </w:rPr>
          <w:t>at</w:t>
        </w:r>
      </w:ins>
      <w:ins w:id="82" w:author="Graf Thomas, SCS-INI-NET-VNC-E2E" w:date="2025-07-22T10:18:00Z">
        <w:r>
          <w:rPr>
            <w:rFonts w:ascii="Courier New" w:hAnsi="Courier New" w:cs="Courier New"/>
            <w:lang w:val="en-US"/>
          </w:rPr>
          <w:t xml:space="preserve"> the RIB.</w:t>
        </w:r>
      </w:ins>
      <w:ins w:id="83" w:author="Graf Thomas, SCS-INI-NET-VNC-E2E" w:date="2025-07-22T10:15:00Z">
        <w:r>
          <w:rPr>
            <w:rFonts w:ascii="Courier New" w:hAnsi="Courier New" w:cs="Courier New"/>
            <w:lang w:val="en-US"/>
          </w:rPr>
          <w:t xml:space="preserve"> </w:t>
        </w:r>
      </w:ins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13.  IANA Considerations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This document requests that IANA assign a new Transitive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IPv4-Address- Specific Extended Community type and sub-type from the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FCFS range for UPA.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14.  References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6]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14.1.  Normative References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6C09B2">
        <w:rPr>
          <w:rFonts w:ascii="Courier New" w:hAnsi="Courier New" w:cs="Courier New"/>
          <w:lang w:val="en-US"/>
        </w:rPr>
        <w:t xml:space="preserve">]  </w:t>
      </w:r>
      <w:proofErr w:type="spellStart"/>
      <w:r w:rsidRPr="006C09B2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, S., "Key words for use in RFCs to Indicate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&lt;https://www.rfc-editor.org/rfc/rfc2119&gt;.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[RFC4760</w:t>
      </w:r>
      <w:proofErr w:type="gramStart"/>
      <w:r w:rsidRPr="006C09B2">
        <w:rPr>
          <w:rFonts w:ascii="Courier New" w:hAnsi="Courier New" w:cs="Courier New"/>
          <w:lang w:val="en-US"/>
        </w:rPr>
        <w:t>]  Bates</w:t>
      </w:r>
      <w:proofErr w:type="gramEnd"/>
      <w:r w:rsidRPr="006C09B2">
        <w:rPr>
          <w:rFonts w:ascii="Courier New" w:hAnsi="Courier New" w:cs="Courier New"/>
          <w:lang w:val="en-US"/>
        </w:rPr>
        <w:t xml:space="preserve">, T., Chandra, R., Katz, D., and Y. </w:t>
      </w:r>
      <w:proofErr w:type="spellStart"/>
      <w:r w:rsidRPr="006C09B2">
        <w:rPr>
          <w:rFonts w:ascii="Courier New" w:hAnsi="Courier New" w:cs="Courier New"/>
          <w:lang w:val="en-US"/>
        </w:rPr>
        <w:t>Rekhter</w:t>
      </w:r>
      <w:proofErr w:type="spellEnd"/>
      <w:r w:rsidRPr="006C09B2">
        <w:rPr>
          <w:rFonts w:ascii="Courier New" w:hAnsi="Courier New" w:cs="Courier New"/>
          <w:lang w:val="en-US"/>
        </w:rPr>
        <w:t>,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"Multiprotocol Extensions for BGP-4", RFC 4760,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DOI 10.17487/RFC4760, January 2007,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&lt;https://www.rfc-editor.org/rfc/rfc4760&gt;.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6C09B2">
        <w:rPr>
          <w:rFonts w:ascii="Courier New" w:hAnsi="Courier New" w:cs="Courier New"/>
          <w:lang w:val="en-US"/>
        </w:rPr>
        <w:t>]  Leiba</w:t>
      </w:r>
      <w:proofErr w:type="gramEnd"/>
      <w:r w:rsidRPr="006C09B2">
        <w:rPr>
          <w:rFonts w:ascii="Courier New" w:hAnsi="Courier New" w:cs="Courier New"/>
          <w:lang w:val="en-US"/>
        </w:rPr>
        <w:t>, B., "Ambiguity of Uppercase vs Lowercase in RFC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May 2017, &lt;https://www.rfc-editor.org/rfc/rfc8174&gt;.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14.2.  Informative References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commentRangeStart w:id="84"/>
      <w:r w:rsidRPr="006C09B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C09B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-lsr-</w:t>
      </w:r>
      <w:proofErr w:type="spellStart"/>
      <w:r w:rsidRPr="006C09B2">
        <w:rPr>
          <w:rFonts w:ascii="Courier New" w:hAnsi="Courier New" w:cs="Courier New"/>
          <w:lang w:val="en-US"/>
        </w:rPr>
        <w:t>igp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ureach</w:t>
      </w:r>
      <w:proofErr w:type="spellEnd"/>
      <w:r w:rsidRPr="006C09B2">
        <w:rPr>
          <w:rFonts w:ascii="Courier New" w:hAnsi="Courier New" w:cs="Courier New"/>
          <w:lang w:val="en-US"/>
        </w:rPr>
        <w:t>-prefix-announce]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6C09B2">
        <w:rPr>
          <w:rFonts w:ascii="Courier New" w:hAnsi="Courier New" w:cs="Courier New"/>
          <w:lang w:val="en-US"/>
        </w:rPr>
        <w:t>Psenak</w:t>
      </w:r>
      <w:proofErr w:type="spellEnd"/>
      <w:r w:rsidRPr="006C09B2">
        <w:rPr>
          <w:rFonts w:ascii="Courier New" w:hAnsi="Courier New" w:cs="Courier New"/>
          <w:lang w:val="en-US"/>
        </w:rPr>
        <w:t>, P., Filsfils, C., Voyer, D., Hegde, S., and G. S.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Mishra, "IGP Unreachable Prefix Announcement", Work in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6C09B2">
        <w:rPr>
          <w:rFonts w:ascii="Courier New" w:hAnsi="Courier New" w:cs="Courier New"/>
          <w:lang w:val="en-US"/>
        </w:rPr>
        <w:t>ietf</w:t>
      </w:r>
      <w:proofErr w:type="spellEnd"/>
      <w:r w:rsidRPr="006C09B2">
        <w:rPr>
          <w:rFonts w:ascii="Courier New" w:hAnsi="Courier New" w:cs="Courier New"/>
          <w:lang w:val="en-US"/>
        </w:rPr>
        <w:t>-lsr-</w:t>
      </w:r>
      <w:proofErr w:type="spellStart"/>
      <w:r w:rsidRPr="006C09B2">
        <w:rPr>
          <w:rFonts w:ascii="Courier New" w:hAnsi="Courier New" w:cs="Courier New"/>
          <w:lang w:val="en-US"/>
        </w:rPr>
        <w:t>igp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ureach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prefix-announce-09, 2 July 2025,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&lt;https://datatracker.ietf.org/doc/html/draft-ietf-lsr-igp-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ureach-prefix-announce-09&gt;.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6C09B2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rtgwg</w:t>
      </w:r>
      <w:proofErr w:type="spellEnd"/>
      <w:r w:rsidRPr="006C09B2">
        <w:rPr>
          <w:rFonts w:ascii="Courier New" w:hAnsi="Courier New" w:cs="Courier New"/>
          <w:lang w:val="en-US"/>
        </w:rPr>
        <w:t>-</w:t>
      </w:r>
      <w:proofErr w:type="spellStart"/>
      <w:r w:rsidRPr="006C09B2">
        <w:rPr>
          <w:rFonts w:ascii="Courier New" w:hAnsi="Courier New" w:cs="Courier New"/>
          <w:lang w:val="en-US"/>
        </w:rPr>
        <w:t>bgp</w:t>
      </w:r>
      <w:proofErr w:type="spellEnd"/>
      <w:r w:rsidRPr="006C09B2">
        <w:rPr>
          <w:rFonts w:ascii="Courier New" w:hAnsi="Courier New" w:cs="Courier New"/>
          <w:lang w:val="en-US"/>
        </w:rPr>
        <w:t>-pic]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Bashandy, A., Filsfils, C., and P. Mohapatra, "BGP Prefix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Independent Convergence", Work in Progress, Internet-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Draft, draft-ietf-rtgwg-bgp-pic-22, 20 April 2025,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&lt;https://datatracker.ietf.org/doc/html/draft-ietf-rtgwg-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           bgp-pic-22&gt;.</w:t>
      </w:r>
      <w:commentRangeEnd w:id="84"/>
      <w:r>
        <w:rPr>
          <w:rStyle w:val="CommentReference"/>
          <w:rFonts w:asciiTheme="minorHAnsi" w:hAnsiTheme="minorHAnsi"/>
        </w:rPr>
        <w:commentReference w:id="84"/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Acknowledgments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The authors would like to acknowledge the contribution of Ketan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Talaulikar and Clarence Filsfils for their valuable input and review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of this document.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>Authors' Addresses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Serge </w:t>
      </w: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Cisco Systems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De </w:t>
      </w:r>
      <w:proofErr w:type="spellStart"/>
      <w:r w:rsidRPr="006C09B2">
        <w:rPr>
          <w:rFonts w:ascii="Courier New" w:hAnsi="Courier New" w:cs="Courier New"/>
          <w:lang w:val="en-US"/>
        </w:rPr>
        <w:t>Kleetlaan</w:t>
      </w:r>
      <w:proofErr w:type="spellEnd"/>
      <w:r w:rsidRPr="006C09B2">
        <w:rPr>
          <w:rFonts w:ascii="Courier New" w:hAnsi="Courier New" w:cs="Courier New"/>
          <w:lang w:val="en-US"/>
        </w:rPr>
        <w:t xml:space="preserve"> 6a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1831 </w:t>
      </w:r>
      <w:proofErr w:type="spellStart"/>
      <w:r w:rsidRPr="006C09B2">
        <w:rPr>
          <w:rFonts w:ascii="Courier New" w:hAnsi="Courier New" w:cs="Courier New"/>
          <w:lang w:val="en-US"/>
        </w:rPr>
        <w:t>Diegem</w:t>
      </w:r>
      <w:proofErr w:type="spellEnd"/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Belgium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Email: sekrier@cisco.com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7]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br w:type="page"/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lastRenderedPageBreak/>
        <w:t>Internet-Draft                   BGP UPA                       July 2025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Jakub Horn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Cisco Systems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</w:t>
      </w:r>
      <w:proofErr w:type="gramStart"/>
      <w:r w:rsidRPr="006C09B2">
        <w:rPr>
          <w:rFonts w:ascii="Courier New" w:hAnsi="Courier New" w:cs="Courier New"/>
          <w:lang w:val="en-US"/>
        </w:rPr>
        <w:t>Milpitas,  CA</w:t>
      </w:r>
      <w:proofErr w:type="gramEnd"/>
      <w:r w:rsidRPr="006C09B2">
        <w:rPr>
          <w:rFonts w:ascii="Courier New" w:hAnsi="Courier New" w:cs="Courier New"/>
          <w:lang w:val="en-US"/>
        </w:rPr>
        <w:t xml:space="preserve"> 95035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United States of America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Email: jakuhorn@cisco.com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Mihai Ciurea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Swisscom AG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Alte </w:t>
      </w:r>
      <w:proofErr w:type="spellStart"/>
      <w:r w:rsidRPr="006C09B2">
        <w:rPr>
          <w:rFonts w:ascii="Courier New" w:hAnsi="Courier New" w:cs="Courier New"/>
          <w:lang w:val="en-US"/>
        </w:rPr>
        <w:t>Tiefenaustrasse</w:t>
      </w:r>
      <w:proofErr w:type="spellEnd"/>
      <w:r w:rsidRPr="006C09B2">
        <w:rPr>
          <w:rFonts w:ascii="Courier New" w:hAnsi="Courier New" w:cs="Courier New"/>
          <w:lang w:val="en-US"/>
        </w:rPr>
        <w:t xml:space="preserve"> 6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CH-3048 </w:t>
      </w:r>
      <w:proofErr w:type="spellStart"/>
      <w:r w:rsidRPr="006C09B2">
        <w:rPr>
          <w:rFonts w:ascii="Courier New" w:hAnsi="Courier New" w:cs="Courier New"/>
          <w:lang w:val="en-US"/>
        </w:rPr>
        <w:t>Worblaufen</w:t>
      </w:r>
      <w:proofErr w:type="spellEnd"/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Switzerland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r w:rsidRPr="006C09B2">
        <w:rPr>
          <w:rFonts w:ascii="Courier New" w:hAnsi="Courier New" w:cs="Courier New"/>
          <w:lang w:val="en-US"/>
        </w:rPr>
        <w:t xml:space="preserve">   Email: mihai.ciurea@swisscom.com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6C09B2">
        <w:rPr>
          <w:rFonts w:ascii="Courier New" w:hAnsi="Courier New" w:cs="Courier New"/>
          <w:lang w:val="en-US"/>
        </w:rPr>
        <w:t>Krier</w:t>
      </w:r>
      <w:proofErr w:type="spellEnd"/>
      <w:r w:rsidRPr="006C09B2">
        <w:rPr>
          <w:rFonts w:ascii="Courier New" w:hAnsi="Courier New" w:cs="Courier New"/>
          <w:lang w:val="en-US"/>
        </w:rPr>
        <w:t xml:space="preserve">, et al.            Expires 8 January 2026              </w:t>
      </w:r>
      <w:proofErr w:type="gramStart"/>
      <w:r w:rsidRPr="006C09B2">
        <w:rPr>
          <w:rFonts w:ascii="Courier New" w:hAnsi="Courier New" w:cs="Courier New"/>
          <w:lang w:val="en-US"/>
        </w:rPr>
        <w:t xml:space="preserve">   [</w:t>
      </w:r>
      <w:proofErr w:type="gramEnd"/>
      <w:r w:rsidRPr="006C09B2">
        <w:rPr>
          <w:rFonts w:ascii="Courier New" w:hAnsi="Courier New" w:cs="Courier New"/>
          <w:lang w:val="en-US"/>
        </w:rPr>
        <w:t>Page 8]</w:t>
      </w:r>
    </w:p>
    <w:p w:rsidR="00B05DF8" w:rsidRPr="006C09B2" w:rsidRDefault="00B05DF8" w:rsidP="00F95AD2">
      <w:pPr>
        <w:pStyle w:val="PlainText"/>
        <w:rPr>
          <w:rFonts w:ascii="Courier New" w:hAnsi="Courier New" w:cs="Courier New"/>
          <w:lang w:val="en-US"/>
        </w:rPr>
      </w:pPr>
    </w:p>
    <w:sectPr w:rsidR="00000000" w:rsidRPr="006C09B2" w:rsidSect="00F95AD2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af Thomas, SCS-INI-NET-VNC-E2E" w:date="2025-07-22T09:36:00Z" w:initials="TG">
    <w:p w14:paraId="1072982F" w14:textId="77777777" w:rsidR="006C09B2" w:rsidRDefault="006C09B2" w:rsidP="006C09B2">
      <w:pPr>
        <w:pStyle w:val="CommentText"/>
      </w:pPr>
      <w:r>
        <w:rPr>
          <w:rStyle w:val="CommentReference"/>
        </w:rPr>
        <w:annotationRef/>
      </w:r>
      <w:r>
        <w:t xml:space="preserve">You might want to describe and refer that aggregation is performed in BGP </w:t>
      </w:r>
      <w:hyperlink r:id="rId1" w:history="1">
        <w:r w:rsidRPr="008E450B">
          <w:rPr>
            <w:rStyle w:val="Hyperlink"/>
          </w:rPr>
          <w:t>https://datatracker.ietf.org/doc/html/rfc4271#section-9.2.2.2</w:t>
        </w:r>
      </w:hyperlink>
      <w:r>
        <w:t xml:space="preserve"> and relate throughout the document.</w:t>
      </w:r>
    </w:p>
  </w:comment>
  <w:comment w:id="2" w:author="Graf Thomas, SCS-INI-NET-VNC-E2E" w:date="2025-07-22T09:43:00Z" w:initials="TG">
    <w:p w14:paraId="6E294286" w14:textId="77777777" w:rsidR="00C840A0" w:rsidRDefault="00C840A0" w:rsidP="00C840A0">
      <w:pPr>
        <w:pStyle w:val="CommentText"/>
      </w:pPr>
      <w:r>
        <w:rPr>
          <w:rStyle w:val="CommentReference"/>
        </w:rPr>
        <w:annotationRef/>
      </w:r>
      <w:r>
        <w:t>I suggest to add references to other documents where these terms are defined.</w:t>
      </w:r>
    </w:p>
  </w:comment>
  <w:comment w:id="43" w:author="Graf Thomas, SCS-INI-NET-VNC-E2E" w:date="2025-07-22T09:53:00Z" w:initials="TG">
    <w:p w14:paraId="3BF20062" w14:textId="77777777" w:rsidR="00C840A0" w:rsidRDefault="00C840A0" w:rsidP="00C840A0">
      <w:pPr>
        <w:pStyle w:val="CommentText"/>
      </w:pPr>
      <w:r>
        <w:rPr>
          <w:rStyle w:val="CommentReference"/>
        </w:rPr>
        <w:annotationRef/>
      </w:r>
      <w:r>
        <w:t>Shouldn‘t this be appliccable to IPv4 and IPv6?</w:t>
      </w:r>
    </w:p>
  </w:comment>
  <w:comment w:id="53" w:author="Graf Thomas, SCS-INI-NET-VNC-E2E" w:date="2025-07-22T09:59:00Z" w:initials="TG">
    <w:p w14:paraId="2B0017DE" w14:textId="77777777" w:rsidR="00217CE9" w:rsidRDefault="00217CE9" w:rsidP="00217CE9">
      <w:pPr>
        <w:pStyle w:val="CommentText"/>
      </w:pPr>
      <w:r>
        <w:rPr>
          <w:rStyle w:val="CommentReference"/>
        </w:rPr>
        <w:annotationRef/>
      </w:r>
      <w:r>
        <w:t>I believe that the UPA mechanism is being started when in the LSDB and RIB pathes of a given summary or aggregation has been withdrawn correct?</w:t>
      </w:r>
    </w:p>
  </w:comment>
  <w:comment w:id="54" w:author="Graf Thomas, SCS-INI-NET-VNC-E2E" w:date="2025-07-22T10:00:00Z" w:initials="TG">
    <w:p w14:paraId="08B94E85" w14:textId="77777777" w:rsidR="00217CE9" w:rsidRDefault="00217CE9" w:rsidP="00217CE9">
      <w:pPr>
        <w:pStyle w:val="CommentText"/>
      </w:pPr>
      <w:r>
        <w:rPr>
          <w:rStyle w:val="CommentReference"/>
        </w:rPr>
        <w:annotationRef/>
      </w:r>
      <w:r>
        <w:t>Is this time specified or configured? If configured how?</w:t>
      </w:r>
    </w:p>
  </w:comment>
  <w:comment w:id="55" w:author="Graf Thomas, SCS-INI-NET-VNC-E2E" w:date="2025-07-22T10:04:00Z" w:initials="TG">
    <w:p w14:paraId="0EFFE6CD" w14:textId="77777777" w:rsidR="00306825" w:rsidRDefault="00306825" w:rsidP="00306825">
      <w:pPr>
        <w:pStyle w:val="CommentText"/>
      </w:pPr>
      <w:r>
        <w:rPr>
          <w:rStyle w:val="CommentReference"/>
        </w:rPr>
        <w:annotationRef/>
      </w:r>
      <w:r>
        <w:t xml:space="preserve">Since it is a transitive attribute, a reference to </w:t>
      </w:r>
      <w:hyperlink r:id="rId2" w:history="1">
        <w:r w:rsidRPr="0051138E">
          <w:rPr>
            <w:rStyle w:val="Hyperlink"/>
          </w:rPr>
          <w:t>https://datatracker.ietf.org/doc/html/rfc4271#section-5</w:t>
        </w:r>
      </w:hyperlink>
      <w:r>
        <w:t xml:space="preserve"> would be helpful.</w:t>
      </w:r>
    </w:p>
  </w:comment>
  <w:comment w:id="60" w:author="Graf Thomas, SCS-INI-NET-VNC-E2E" w:date="2025-07-22T10:06:00Z" w:initials="TG">
    <w:p w14:paraId="2D34D6C4" w14:textId="77777777" w:rsidR="006805B1" w:rsidRDefault="00306825" w:rsidP="006805B1">
      <w:pPr>
        <w:pStyle w:val="CommentText"/>
      </w:pPr>
      <w:r>
        <w:rPr>
          <w:rStyle w:val="CommentReference"/>
        </w:rPr>
        <w:annotationRef/>
      </w:r>
      <w:r w:rsidR="006805B1">
        <w:t>Suggest to describe how it is being configured, ideally by augmenting draft-ietf-idr-bgp-model YANG modules, and which criteria‘s should be used to define the duration in the Operations and Manageability Considerations section and how it should be monitored in BGP.</w:t>
      </w:r>
    </w:p>
  </w:comment>
  <w:comment w:id="61" w:author="Graf Thomas, SCS-INI-NET-VNC-E2E" w:date="2025-07-22T10:09:00Z" w:initials="TG">
    <w:p w14:paraId="4BD831CD" w14:textId="2C4014A7" w:rsidR="00306825" w:rsidRDefault="00306825" w:rsidP="00306825">
      <w:pPr>
        <w:pStyle w:val="CommentText"/>
      </w:pPr>
      <w:r>
        <w:rPr>
          <w:rStyle w:val="CommentReference"/>
        </w:rPr>
        <w:annotationRef/>
      </w:r>
      <w:r>
        <w:t>I assume that that the configuration applies to neighbor and neighbor-group configurations correct?</w:t>
      </w:r>
    </w:p>
  </w:comment>
  <w:comment w:id="84" w:author="Graf Thomas, SCS-INI-NET-VNC-E2E" w:date="2025-07-22T10:24:00Z" w:initials="TG">
    <w:p w14:paraId="3B0EB644" w14:textId="77777777" w:rsidR="00B05DF8" w:rsidRDefault="00B05DF8" w:rsidP="00B05DF8">
      <w:pPr>
        <w:pStyle w:val="CommentText"/>
      </w:pPr>
      <w:r>
        <w:rPr>
          <w:rStyle w:val="CommentReference"/>
        </w:rPr>
        <w:annotationRef/>
      </w:r>
      <w:r>
        <w:t>Both document references should be normative. Add RFC 7854, 9069 and draft-ietf-grow-bmp-path-marking-tlv as informative references.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72982F" w15:done="0"/>
  <w15:commentEx w15:paraId="6E294286" w15:done="0"/>
  <w15:commentEx w15:paraId="3BF20062" w15:done="0"/>
  <w15:commentEx w15:paraId="2B0017DE" w15:done="0"/>
  <w15:commentEx w15:paraId="08B94E85" w15:done="0"/>
  <w15:commentEx w15:paraId="0EFFE6CD" w15:done="0"/>
  <w15:commentEx w15:paraId="2D34D6C4" w15:done="0"/>
  <w15:commentEx w15:paraId="4BD831CD" w15:done="0"/>
  <w15:commentEx w15:paraId="3B0EB6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59216E" w16cex:dateUtc="2025-07-22T07:36:00Z"/>
  <w16cex:commentExtensible w16cex:durableId="714F9827" w16cex:dateUtc="2025-07-22T07:43:00Z"/>
  <w16cex:commentExtensible w16cex:durableId="6DDF2BF2" w16cex:dateUtc="2025-07-22T07:53:00Z"/>
  <w16cex:commentExtensible w16cex:durableId="10940ACF" w16cex:dateUtc="2025-07-22T07:59:00Z"/>
  <w16cex:commentExtensible w16cex:durableId="602C0E1E" w16cex:dateUtc="2025-07-22T08:00:00Z"/>
  <w16cex:commentExtensible w16cex:durableId="0FF1E4DE" w16cex:dateUtc="2025-07-22T08:04:00Z"/>
  <w16cex:commentExtensible w16cex:durableId="52AFC50E" w16cex:dateUtc="2025-07-22T08:06:00Z"/>
  <w16cex:commentExtensible w16cex:durableId="29EACACF" w16cex:dateUtc="2025-07-22T08:09:00Z"/>
  <w16cex:commentExtensible w16cex:durableId="0CCE3CCE" w16cex:dateUtc="2025-07-22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2982F" w16cid:durableId="5159216E"/>
  <w16cid:commentId w16cid:paraId="6E294286" w16cid:durableId="714F9827"/>
  <w16cid:commentId w16cid:paraId="3BF20062" w16cid:durableId="6DDF2BF2"/>
  <w16cid:commentId w16cid:paraId="2B0017DE" w16cid:durableId="10940ACF"/>
  <w16cid:commentId w16cid:paraId="08B94E85" w16cid:durableId="602C0E1E"/>
  <w16cid:commentId w16cid:paraId="0EFFE6CD" w16cid:durableId="0FF1E4DE"/>
  <w16cid:commentId w16cid:paraId="2D34D6C4" w16cid:durableId="52AFC50E"/>
  <w16cid:commentId w16cid:paraId="4BD831CD" w16cid:durableId="29EACACF"/>
  <w16cid:commentId w16cid:paraId="3B0EB644" w16cid:durableId="0CCE3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SCS-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D2"/>
    <w:rsid w:val="00217CE9"/>
    <w:rsid w:val="00306825"/>
    <w:rsid w:val="003C593A"/>
    <w:rsid w:val="006805B1"/>
    <w:rsid w:val="006C09B2"/>
    <w:rsid w:val="00B05DF8"/>
    <w:rsid w:val="00C840A0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E851"/>
  <w15:chartTrackingRefBased/>
  <w15:docId w15:val="{9B3B0114-7C58-4B84-BB65-CFBDE3CE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A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5AD2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6C09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0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9B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09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tracker.ietf.org/doc/html/rfc4271#section-5" TargetMode="External"/><Relationship Id="rId1" Type="http://schemas.openxmlformats.org/officeDocument/2006/relationships/hyperlink" Target="https://datatracker.ietf.org/doc/html/rfc4271#section-9.2.2.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2196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SCS-INI-NET-VNC-E2E</dc:creator>
  <cp:keywords/>
  <dc:description/>
  <cp:lastModifiedBy>Graf Thomas, SCS-INI-NET-VNC-E2E</cp:lastModifiedBy>
  <cp:revision>2</cp:revision>
  <dcterms:created xsi:type="dcterms:W3CDTF">2025-07-22T08:27:00Z</dcterms:created>
  <dcterms:modified xsi:type="dcterms:W3CDTF">2025-07-22T08:27:00Z</dcterms:modified>
</cp:coreProperties>
</file>