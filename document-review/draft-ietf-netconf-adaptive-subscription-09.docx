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8D94" w14:textId="77777777" w:rsidR="00A40DF3" w:rsidRPr="00CF0B28" w:rsidRDefault="00A40DF3" w:rsidP="00CF0B28">
      <w:pPr>
        <w:pStyle w:val="PlainText"/>
        <w:rPr>
          <w:rFonts w:ascii="Courier New" w:hAnsi="Courier New" w:cs="Courier New"/>
        </w:rPr>
      </w:pPr>
    </w:p>
    <w:p w14:paraId="16C81BBE" w14:textId="77777777" w:rsidR="00A40DF3" w:rsidRPr="00CF0B28" w:rsidRDefault="00A40DF3" w:rsidP="00CF0B28">
      <w:pPr>
        <w:pStyle w:val="PlainText"/>
        <w:rPr>
          <w:rFonts w:ascii="Courier New" w:hAnsi="Courier New" w:cs="Courier New"/>
        </w:rPr>
      </w:pPr>
    </w:p>
    <w:p w14:paraId="15DD0B9D" w14:textId="77777777" w:rsidR="00A40DF3" w:rsidRPr="00CF0B28" w:rsidRDefault="00A40DF3" w:rsidP="00CF0B28">
      <w:pPr>
        <w:pStyle w:val="PlainText"/>
        <w:rPr>
          <w:rFonts w:ascii="Courier New" w:hAnsi="Courier New" w:cs="Courier New"/>
        </w:rPr>
      </w:pPr>
    </w:p>
    <w:p w14:paraId="5C13335E" w14:textId="77777777" w:rsidR="00A40DF3" w:rsidRPr="00CF0B28" w:rsidRDefault="00A40DF3" w:rsidP="00CF0B28">
      <w:pPr>
        <w:pStyle w:val="PlainText"/>
        <w:rPr>
          <w:rFonts w:ascii="Courier New" w:hAnsi="Courier New" w:cs="Courier New"/>
        </w:rPr>
      </w:pPr>
    </w:p>
    <w:p w14:paraId="67A672DD" w14:textId="77777777"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NETCONF Working Group                                              Q. Wu</w:t>
      </w:r>
    </w:p>
    <w:p w14:paraId="779180B1" w14:textId="77777777"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Internet-Draft                                                    Huawei</w:t>
      </w:r>
    </w:p>
    <w:p w14:paraId="24030289" w14:textId="77777777"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Intended </w:t>
      </w:r>
      <w:r w:rsidRPr="00EA0378">
        <w:rPr>
          <w:rFonts w:ascii="Courier New" w:hAnsi="Courier New" w:cs="Courier New"/>
          <w:lang w:val="en-US"/>
        </w:rPr>
        <w:t xml:space="preserve">status: </w:t>
      </w:r>
      <w:r w:rsidRPr="00EA0378">
        <w:rPr>
          <w:rFonts w:ascii="Courier New" w:hAnsi="Courier New" w:cs="Courier New"/>
          <w:lang w:val="en-US"/>
        </w:rPr>
        <w:t>Experimental                                     P. Liu</w:t>
      </w:r>
    </w:p>
    <w:p w14:paraId="2284FB8B" w14:textId="77777777"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Expires: 22 November 2025                                   China Mobile</w:t>
      </w:r>
    </w:p>
    <w:p w14:paraId="62B2B8B2" w14:textId="77777777"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                                                Q. Ma</w:t>
      </w:r>
    </w:p>
    <w:p w14:paraId="7D645D27" w14:textId="77777777"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                                               Huawei</w:t>
      </w:r>
    </w:p>
    <w:p w14:paraId="0E568EDE" w14:textId="77777777"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                                              W. Wang</w:t>
      </w:r>
    </w:p>
    <w:p w14:paraId="29B38B21" w14:textId="77777777"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                                        China Telecom</w:t>
      </w:r>
    </w:p>
    <w:p w14:paraId="67ED3878" w14:textId="77777777"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                                               Z. </w:t>
      </w:r>
      <w:proofErr w:type="spellStart"/>
      <w:r w:rsidRPr="00EA0378">
        <w:rPr>
          <w:rFonts w:ascii="Courier New" w:hAnsi="Courier New" w:cs="Courier New"/>
          <w:lang w:val="en-US"/>
        </w:rPr>
        <w:t>Niu</w:t>
      </w:r>
      <w:proofErr w:type="spellEnd"/>
    </w:p>
    <w:p w14:paraId="129C3860" w14:textId="77777777"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                                            Microsoft</w:t>
      </w:r>
    </w:p>
    <w:p w14:paraId="0E2B7A1E" w14:textId="2FD9D96F"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                                          21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Adaptive Subscription to YANG Notification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draft-ietf-netconf-adaptive-subscription-09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Abstract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This document defines a YANG data model and associated mechanism 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enable adaptive subscriptions to YANG notifications.  The publisher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can dynamically adjust the periodic update interval based on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evaluation of pre-configured conditions (e.g., thresholds or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expressions).  This allows for finer-grained telemetry by increasing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update frequency when certain criteria are met, and reducing it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otherwise.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Editorial Note (To be removed by RFC Editor)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Note to the RFC Editor: This section is to be removed prior 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publication.  Please also remove Section 6.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This document contains placeholder values that need to be replaced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with finalized values at the time of publication.  This note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summarizes </w:t>
      </w:r>
      <w:proofErr w:type="gramStart"/>
      <w:r w:rsidRPr="00EA0378">
        <w:rPr>
          <w:rFonts w:ascii="Courier New" w:hAnsi="Courier New" w:cs="Courier New"/>
          <w:lang w:val="en-US"/>
        </w:rPr>
        <w:t>all of</w:t>
      </w:r>
      <w:proofErr w:type="gramEnd"/>
      <w:r w:rsidRPr="00EA0378">
        <w:rPr>
          <w:rFonts w:ascii="Courier New" w:hAnsi="Courier New" w:cs="Courier New"/>
          <w:lang w:val="en-US"/>
        </w:rPr>
        <w:t xml:space="preserve"> the substitutions that are needed.  No other RFC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Editor instructions are specified elsewhere in this document.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Please apply the following replacements: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XXXX --&gt; the assigned RFC number for this document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2025-05-21 --&gt; the actual date of the publication of this document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Status of This Memo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provisions of BCP 78 and BCP 79.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1]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This Internet-Draft will expire on 22 November 2025.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Copyright Notice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Copyright (c) 2025 IETF Trust and the persons identified as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document authors.  All rights reserved.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described in Section 4.e of the Trust Legal Provisions and are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provided without warranty as described in the Revised BSD License.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Table of Contents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1.  </w:t>
      </w:r>
      <w:proofErr w:type="gramStart"/>
      <w:r w:rsidRPr="00EA0378">
        <w:rPr>
          <w:rFonts w:ascii="Courier New" w:hAnsi="Courier New" w:cs="Courier New"/>
          <w:lang w:val="en-US"/>
        </w:rPr>
        <w:t>Introduction 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. . . . . . . . . . . . . . . . . . . . .   3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1.1.  Terminology . . . . . . . . . . . . . . . . . . </w:t>
      </w:r>
      <w:proofErr w:type="gramStart"/>
      <w:r w:rsidRPr="00EA0378">
        <w:rPr>
          <w:rFonts w:ascii="Courier New" w:hAnsi="Courier New" w:cs="Courier New"/>
          <w:lang w:val="en-US"/>
        </w:rPr>
        <w:t>.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.   4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1.2.  Experimental Considerations . . . . . . . . . . . . . . .   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2.  Solution Overview . . . . . . . . . . . . . . . . . . </w:t>
      </w:r>
      <w:proofErr w:type="gramStart"/>
      <w:r w:rsidRPr="00EA0378">
        <w:rPr>
          <w:rFonts w:ascii="Courier New" w:hAnsi="Courier New" w:cs="Courier New"/>
          <w:lang w:val="en-US"/>
        </w:rPr>
        <w:t>.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  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2.1.  Adaptive Subscription </w:t>
      </w:r>
      <w:proofErr w:type="gramStart"/>
      <w:r w:rsidRPr="00EA0378">
        <w:rPr>
          <w:rFonts w:ascii="Courier New" w:hAnsi="Courier New" w:cs="Courier New"/>
          <w:lang w:val="en-US"/>
        </w:rPr>
        <w:t>Parameters 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. . . . . . . . .   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2.2.  RPC </w:t>
      </w:r>
      <w:proofErr w:type="gramStart"/>
      <w:r w:rsidRPr="00EA0378">
        <w:rPr>
          <w:rFonts w:ascii="Courier New" w:hAnsi="Courier New" w:cs="Courier New"/>
          <w:lang w:val="en-US"/>
        </w:rPr>
        <w:t>Failures 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. . . . . . . . . . . . . . . . . . .   7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2.3.  Subscription State Change Notifications . . . . . . . . .   8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2.4.  Notifications for Adaptive Subscribed Content . . . . . .   9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3.  Adaptive Subscription Data </w:t>
      </w:r>
      <w:proofErr w:type="gramStart"/>
      <w:r w:rsidRPr="00EA0378">
        <w:rPr>
          <w:rFonts w:ascii="Courier New" w:hAnsi="Courier New" w:cs="Courier New"/>
          <w:lang w:val="en-US"/>
        </w:rPr>
        <w:t>Model 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. . . . . . . . . . .  10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3.1.  YANG Tree Diagram . . . . . . . . . . . . . . . </w:t>
      </w:r>
      <w:proofErr w:type="gramStart"/>
      <w:r w:rsidRPr="00EA0378">
        <w:rPr>
          <w:rFonts w:ascii="Courier New" w:hAnsi="Courier New" w:cs="Courier New"/>
          <w:lang w:val="en-US"/>
        </w:rPr>
        <w:t>.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.  10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3.2.  The "</w:t>
      </w:r>
      <w:proofErr w:type="spellStart"/>
      <w:r w:rsidRPr="00EA0378">
        <w:rPr>
          <w:rFonts w:ascii="Courier New" w:hAnsi="Courier New" w:cs="Courier New"/>
          <w:lang w:val="en-US"/>
        </w:rPr>
        <w:t>ietf</w:t>
      </w:r>
      <w:proofErr w:type="spellEnd"/>
      <w:r w:rsidRPr="00EA0378">
        <w:rPr>
          <w:rFonts w:ascii="Courier New" w:hAnsi="Courier New" w:cs="Courier New"/>
          <w:lang w:val="en-US"/>
        </w:rPr>
        <w:t>-adaptive-subscription" Module . . . . . . . . .  12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4.  IANA Considerations . . . . . . . . . . . . . . . . . . . . .  20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4.1.  Updates to the IETF XML </w:t>
      </w:r>
      <w:proofErr w:type="gramStart"/>
      <w:r w:rsidRPr="00EA0378">
        <w:rPr>
          <w:rFonts w:ascii="Courier New" w:hAnsi="Courier New" w:cs="Courier New"/>
          <w:lang w:val="en-US"/>
        </w:rPr>
        <w:t>Registry 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. . . . . . . . .  20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4.2.  Updates to the YANG Module Names Registry . . . </w:t>
      </w:r>
      <w:proofErr w:type="gramStart"/>
      <w:r w:rsidRPr="00EA0378">
        <w:rPr>
          <w:rFonts w:ascii="Courier New" w:hAnsi="Courier New" w:cs="Courier New"/>
          <w:lang w:val="en-US"/>
        </w:rPr>
        <w:t>.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.  20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5.  Operational </w:t>
      </w:r>
      <w:proofErr w:type="gramStart"/>
      <w:r w:rsidRPr="00EA0378">
        <w:rPr>
          <w:rFonts w:ascii="Courier New" w:hAnsi="Courier New" w:cs="Courier New"/>
          <w:lang w:val="en-US"/>
        </w:rPr>
        <w:t>Considerations 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. . . . . . . . . . . . . .  21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5.1.  XPath Complexity Evaluation . . . . . . . . . . . . . . .  21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5.2.  Threshold Selection for XPath </w:t>
      </w:r>
      <w:proofErr w:type="gramStart"/>
      <w:r w:rsidRPr="00EA0378">
        <w:rPr>
          <w:rFonts w:ascii="Courier New" w:hAnsi="Courier New" w:cs="Courier New"/>
          <w:lang w:val="en-US"/>
        </w:rPr>
        <w:t>Evaluation 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. . . . .  22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6.  Implementation Status . . . . . . . . . . . . . . . </w:t>
      </w:r>
      <w:proofErr w:type="gramStart"/>
      <w:r w:rsidRPr="00EA0378">
        <w:rPr>
          <w:rFonts w:ascii="Courier New" w:hAnsi="Courier New" w:cs="Courier New"/>
          <w:lang w:val="en-US"/>
        </w:rPr>
        <w:t>.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.  22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7.  Security Considerations . . . . . . . . . . . . . . . </w:t>
      </w:r>
      <w:proofErr w:type="gramStart"/>
      <w:r w:rsidRPr="00EA0378">
        <w:rPr>
          <w:rFonts w:ascii="Courier New" w:hAnsi="Courier New" w:cs="Courier New"/>
          <w:lang w:val="en-US"/>
        </w:rPr>
        <w:t>.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 24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8.  </w:t>
      </w:r>
      <w:proofErr w:type="gramStart"/>
      <w:r w:rsidRPr="00EA0378">
        <w:rPr>
          <w:rFonts w:ascii="Courier New" w:hAnsi="Courier New" w:cs="Courier New"/>
          <w:lang w:val="en-US"/>
        </w:rPr>
        <w:t>Contributors 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. . . . . . . . . . . . . . . . . . . . .  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Wu, et al.              Expires 22 November 2025             </w:t>
      </w:r>
      <w:proofErr w:type="gramStart"/>
      <w:r w:rsidRPr="00EA0378">
        <w:rPr>
          <w:rFonts w:ascii="Courier New" w:hAnsi="Courier New" w:cs="Courier New"/>
          <w:lang w:val="en-US"/>
        </w:rPr>
        <w:t xml:space="preserve">   [</w:t>
      </w:r>
      <w:proofErr w:type="gramEnd"/>
      <w:r w:rsidRPr="00EA0378">
        <w:rPr>
          <w:rFonts w:ascii="Courier New" w:hAnsi="Courier New" w:cs="Courier New"/>
          <w:lang w:val="en-US"/>
        </w:rPr>
        <w:t>Page 2]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9.  </w:t>
      </w:r>
      <w:proofErr w:type="gramStart"/>
      <w:r w:rsidRPr="00EA0378">
        <w:rPr>
          <w:rFonts w:ascii="Courier New" w:hAnsi="Courier New" w:cs="Courier New"/>
          <w:lang w:val="en-US"/>
        </w:rPr>
        <w:t>Acknowledges 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. . . . . . . . . . . . . . . . . . . . .  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10. </w:t>
      </w:r>
      <w:proofErr w:type="gramStart"/>
      <w:r w:rsidRPr="00EA0378">
        <w:rPr>
          <w:rFonts w:ascii="Courier New" w:hAnsi="Courier New" w:cs="Courier New"/>
          <w:lang w:val="en-US"/>
        </w:rPr>
        <w:t>References 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. . . . . . . . . . . . . . . . . . . . . .  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10.1.  Normative References . . . . . . . . . . . . . . . . . .  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10.2.  Informative References . . . . . . . . . . . . </w:t>
      </w:r>
      <w:proofErr w:type="gramStart"/>
      <w:r w:rsidRPr="00EA0378">
        <w:rPr>
          <w:rFonts w:ascii="Courier New" w:hAnsi="Courier New" w:cs="Courier New"/>
          <w:lang w:val="en-US"/>
        </w:rPr>
        <w:t>.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.  26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Appendix A.  Use </w:t>
      </w:r>
      <w:proofErr w:type="gramStart"/>
      <w:r w:rsidRPr="00EA0378">
        <w:rPr>
          <w:rFonts w:ascii="Courier New" w:hAnsi="Courier New" w:cs="Courier New"/>
          <w:lang w:val="en-US"/>
        </w:rPr>
        <w:t>Cases 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. . . . . . . . . . . . . . . . . .  28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A.1.  Wireless Network Performance Monitoring . . . . . . . . .  28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A.2.  Reducing Impact on High CPU Utilization . . . . . . . . .  28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Appendix B.  Example YANG </w:t>
      </w:r>
      <w:proofErr w:type="gramStart"/>
      <w:r w:rsidRPr="00EA0378">
        <w:rPr>
          <w:rFonts w:ascii="Courier New" w:hAnsi="Courier New" w:cs="Courier New"/>
          <w:lang w:val="en-US"/>
        </w:rPr>
        <w:t>Module 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. . . . . . . . . . . . .  29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B.1.  "</w:t>
      </w:r>
      <w:proofErr w:type="gramStart"/>
      <w:r w:rsidRPr="00EA0378">
        <w:rPr>
          <w:rFonts w:ascii="Courier New" w:hAnsi="Courier New" w:cs="Courier New"/>
          <w:lang w:val="en-US"/>
        </w:rPr>
        <w:t>example</w:t>
      </w:r>
      <w:proofErr w:type="gramEnd"/>
      <w:r w:rsidRPr="00EA0378">
        <w:rPr>
          <w:rFonts w:ascii="Courier New" w:hAnsi="Courier New" w:cs="Courier New"/>
          <w:lang w:val="en-US"/>
        </w:rPr>
        <w:t>-</w:t>
      </w:r>
      <w:proofErr w:type="spellStart"/>
      <w:r w:rsidRPr="00EA0378">
        <w:rPr>
          <w:rFonts w:ascii="Courier New" w:hAnsi="Courier New" w:cs="Courier New"/>
          <w:lang w:val="en-US"/>
        </w:rPr>
        <w:t>wifi</w:t>
      </w:r>
      <w:proofErr w:type="spellEnd"/>
      <w:r w:rsidRPr="00EA0378">
        <w:rPr>
          <w:rFonts w:ascii="Courier New" w:hAnsi="Courier New" w:cs="Courier New"/>
          <w:lang w:val="en-US"/>
        </w:rPr>
        <w:t>-network-diagnostic" YANG Module . . . . . .  29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Appendix C.  Adaptive Subscription and Notification Example . . .  34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C.1.  Configured Subscription Example . . . . . . . . . </w:t>
      </w:r>
      <w:proofErr w:type="gramStart"/>
      <w:r w:rsidRPr="00EA0378">
        <w:rPr>
          <w:rFonts w:ascii="Courier New" w:hAnsi="Courier New" w:cs="Courier New"/>
          <w:lang w:val="en-US"/>
        </w:rPr>
        <w:t>.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 34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C.2.  Dynamic Subscription </w:t>
      </w:r>
      <w:proofErr w:type="gramStart"/>
      <w:r w:rsidRPr="00EA0378">
        <w:rPr>
          <w:rFonts w:ascii="Courier New" w:hAnsi="Courier New" w:cs="Courier New"/>
          <w:lang w:val="en-US"/>
        </w:rPr>
        <w:t>Example 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. . . . . . . . . . .  35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C.3.  "</w:t>
      </w:r>
      <w:proofErr w:type="spellStart"/>
      <w:r w:rsidRPr="00EA0378">
        <w:rPr>
          <w:rFonts w:ascii="Courier New" w:hAnsi="Courier New" w:cs="Courier New"/>
          <w:lang w:val="en-US"/>
        </w:rPr>
        <w:t>xpath</w:t>
      </w:r>
      <w:proofErr w:type="spellEnd"/>
      <w:r w:rsidRPr="00EA0378">
        <w:rPr>
          <w:rFonts w:ascii="Courier New" w:hAnsi="Courier New" w:cs="Courier New"/>
          <w:lang w:val="en-US"/>
        </w:rPr>
        <w:t xml:space="preserve">-evaluation-unsupported" error response </w:t>
      </w:r>
      <w:proofErr w:type="gramStart"/>
      <w:r w:rsidRPr="00EA0378">
        <w:rPr>
          <w:rFonts w:ascii="Courier New" w:hAnsi="Courier New" w:cs="Courier New"/>
          <w:lang w:val="en-US"/>
        </w:rPr>
        <w:t>example .</w:t>
      </w:r>
      <w:proofErr w:type="gramEnd"/>
      <w:r w:rsidRPr="00EA0378">
        <w:rPr>
          <w:rFonts w:ascii="Courier New" w:hAnsi="Courier New" w:cs="Courier New"/>
          <w:lang w:val="en-US"/>
        </w:rPr>
        <w:t xml:space="preserve"> .  36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C.4.  "</w:t>
      </w:r>
      <w:proofErr w:type="gramStart"/>
      <w:r w:rsidRPr="00EA0378">
        <w:rPr>
          <w:rFonts w:ascii="Courier New" w:hAnsi="Courier New" w:cs="Courier New"/>
          <w:lang w:val="en-US"/>
        </w:rPr>
        <w:t>adaptive</w:t>
      </w:r>
      <w:proofErr w:type="gramEnd"/>
      <w:r w:rsidRPr="00EA0378">
        <w:rPr>
          <w:rFonts w:ascii="Courier New" w:hAnsi="Courier New" w:cs="Courier New"/>
          <w:lang w:val="en-US"/>
        </w:rPr>
        <w:t>-period-update" notification example . . . . . .  37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EA0378">
        <w:rPr>
          <w:rFonts w:ascii="Courier New" w:hAnsi="Courier New" w:cs="Courier New"/>
          <w:lang w:val="en-US"/>
        </w:rPr>
        <w:t>Addresses  . . .</w:t>
      </w:r>
      <w:proofErr w:type="gramEnd"/>
      <w:r w:rsidRPr="00EA0378">
        <w:rPr>
          <w:rFonts w:ascii="Courier New" w:hAnsi="Courier New" w:cs="Courier New"/>
          <w:lang w:val="en-US"/>
        </w:rPr>
        <w:t xml:space="preserve"> . . . . . . . . . . . . . . . . . . . .  38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1.  Introduction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YANG-Push subscriptions [RFC8641] allow subscriber applications 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request a continuous customized stream of updates from a YANG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datastore without needing to poll.  It defines a mechanism (i.e.,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update trigger) to determine when an update record needs to be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generated.  Two types of subscription are introduced in [RFC8641],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distinguished by how updates are triggered: periodic and on-change.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Periodic subscription allows subscribed data to be streamed </w:t>
      </w:r>
      <w:proofErr w:type="gramStart"/>
      <w:r w:rsidRPr="00EA0378">
        <w:rPr>
          <w:rFonts w:ascii="Courier New" w:hAnsi="Courier New" w:cs="Courier New"/>
          <w:lang w:val="en-US"/>
        </w:rPr>
        <w:t>to</w:t>
      </w:r>
      <w:proofErr w:type="gramEnd"/>
      <w:r w:rsidRPr="00EA0378">
        <w:rPr>
          <w:rFonts w:ascii="Courier New" w:hAnsi="Courier New" w:cs="Courier New"/>
          <w:lang w:val="en-US"/>
        </w:rPr>
        <w:t xml:space="preserve">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destination at a configured fixed time interval;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On-change subscription allows update to be triggered whenever 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change in the subscribed information is detected.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However, in some deployments involving an increased data collection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rate or "on-change" subscription to push updates that change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frequently, it becomes more likely that both clients and servers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could be temporarily overwhelmed with a burst of streamed data, and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network and computation resources could be excessively consumed.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Therefore, it may be expensive to continuously monitor operational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data at a high collection rate, and on-change subscriptions are only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suitable for data that changes infrequently and may not be supported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by all implementations or every data object.  Conversely, if a stream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of data is collected at a lower rate or some low priority data is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allowed to be dropped, insufficient data might not be able to detect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and diagnose service problems.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 client might choose to monitor the operational state and send 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request to modify the data collection rate on the server as needed.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But how often the client evaluates if the modification of the data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collection rate is required highly depends on the current collection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3]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rate, collecting a stream of data at a low rate prevents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subscriber from capturing sufficient data for timely decision-making.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In addition, when tens of thousands of network devices need to be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managed, frequent follow-up modification requests are prone 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errors.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This document defines a YANG data model and associated mechanism that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enable adaptive subscription to YANG notifications.  Servers can be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configured with multiple different period intervals and corresponding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period update conditions which allow servers/publishers 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automatically switch to different period intervals according to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network condition changes without the interaction with the client for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policy update instructions.  Applying adaptive subscription allows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publishers to adjust the subscription period dynamically based 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pre-defined threshold for finer-grained network telemetry data sent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to receivers.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1.1.  Terminology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"OPTIONAL" in this document are to be interpreted as described in BCP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14 [RFC2119] [RFC8174] when, and only when, they appear in all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capitals, as shown here.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following terms are defined in [RFC5277], [RFC7950], [RFC8342],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[RFC8639], [RFC8641] and are not redefined here: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Event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Client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Configuration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Configured subscription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Configuration datastore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Notification message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Publisher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Receiver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Subscriber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Subscription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Wu, et al.              Expires 22 November 2025             </w:t>
      </w:r>
      <w:proofErr w:type="gramStart"/>
      <w:r w:rsidRPr="00EA0378">
        <w:rPr>
          <w:rFonts w:ascii="Courier New" w:hAnsi="Courier New" w:cs="Courier New"/>
          <w:lang w:val="en-US"/>
        </w:rPr>
        <w:t xml:space="preserve">   [</w:t>
      </w:r>
      <w:proofErr w:type="gramEnd"/>
      <w:r w:rsidRPr="00EA0378">
        <w:rPr>
          <w:rFonts w:ascii="Courier New" w:hAnsi="Courier New" w:cs="Courier New"/>
          <w:lang w:val="en-US"/>
        </w:rPr>
        <w:t>Page 4]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On-change subscription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Periodic subscription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Selection filter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This document defines the following term: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Adaptive Subscription:  A subscription that specifies subscription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period update policy on the servers when the subscription is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initialized and allows servers/publishers to automatically switch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to different period intervals according to network condition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changes without interacting with the client for update policy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instructions.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1.2.  Experimental Considerations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YANG data model and associated mechanism detailed in this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document </w:t>
      </w:r>
      <w:proofErr w:type="gramStart"/>
      <w:r w:rsidRPr="00EA0378">
        <w:rPr>
          <w:rFonts w:ascii="Courier New" w:hAnsi="Courier New" w:cs="Courier New"/>
          <w:lang w:val="en-US"/>
        </w:rPr>
        <w:t>are</w:t>
      </w:r>
      <w:proofErr w:type="gramEnd"/>
      <w:r w:rsidRPr="00EA0378">
        <w:rPr>
          <w:rFonts w:ascii="Courier New" w:hAnsi="Courier New" w:cs="Courier New"/>
          <w:lang w:val="en-US"/>
        </w:rPr>
        <w:t xml:space="preserve"> designated as experimental.  The experiment aims 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explore the use of XPath condition expressions as defined in "eval-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expression" parameter to determine the period interval with which 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report updates.  Some RPC failures specified in Section 2.2 may serve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as safeguards against the experiment inadvertently "leaking out" into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unexpected operational environment.  Additional implementations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would be necessary in the future to assess the scalability,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stability, and effectiveness of the proposed solution in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document.  Feedback garnered from deployments will be crucial in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determining whether this specification merits progression from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Experimental to the IETF Standards Track.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2.  Solution Overview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2.1.  Adaptive Subscription Parameters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Adaptive subscription can be implemented </w:t>
      </w:r>
      <w:del w:id="0" w:author="Graf Thomas, SCS-INI-NET-VNC-E2E" w:date="2025-08-17T14:10:00Z">
        <w:r w:rsidRPr="00EA0378" w:rsidDel="002A30B9">
          <w:rPr>
            <w:rFonts w:ascii="Courier New" w:hAnsi="Courier New" w:cs="Courier New"/>
            <w:lang w:val="en-US"/>
          </w:rPr>
          <w:delText>through the use of</w:delText>
        </w:r>
      </w:del>
      <w:ins w:id="1" w:author="Graf Thomas, SCS-INI-NET-VNC-E2E" w:date="2025-08-17T14:10:00Z">
        <w:r w:rsidR="002A30B9" w:rsidRPr="00EA0378">
          <w:rPr>
            <w:rFonts w:ascii="Courier New" w:hAnsi="Courier New" w:cs="Courier New"/>
            <w:lang w:val="en-US"/>
          </w:rPr>
          <w:t>using</w:t>
        </w:r>
      </w:ins>
      <w:r w:rsidRPr="00EA0378">
        <w:rPr>
          <w:rFonts w:ascii="Courier New" w:hAnsi="Courier New" w:cs="Courier New"/>
          <w:lang w:val="en-US"/>
        </w:rPr>
        <w:t xml:space="preserve"> either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dynamic or configured subscription.  Regardless of the type of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adaptive subscription, triggered updates always occur at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boundaries of specified time intervals when the corresponding trigger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condition is evaluated to be satisfied.  These boundaries can be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calculated from the following parameters: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"name": represents the unique name of each adaptive period.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"eval-expression": represents a standard XPath evaluation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expression (Section 6.4 of [RFC7950]) that is applied against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targeted data node, which is used to trigger/control the update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interval switching within the server.  It follows the rules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defined in Section 3.4 of [XPATH1.0] and contains a comparison of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5]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a targeted node instance to the specific threshold in the XPath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format.  Different from selection filter defined in [RFC8641], it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monitors a specific data node instance change and evaluates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trigger condition associated with the specified threshold value 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be true or false using XPath rules and does not affect the event/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update record output generation from a publisher.  The updates are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only pushed as the corresponding period interval when the XPath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expression is evaluated </w:t>
      </w:r>
      <w:proofErr w:type="gramStart"/>
      <w:r w:rsidRPr="00EA0378">
        <w:rPr>
          <w:rFonts w:ascii="Courier New" w:hAnsi="Courier New" w:cs="Courier New"/>
          <w:lang w:val="en-US"/>
        </w:rPr>
        <w:t>to</w:t>
      </w:r>
      <w:proofErr w:type="gramEnd"/>
      <w:r w:rsidRPr="00EA0378">
        <w:rPr>
          <w:rFonts w:ascii="Courier New" w:hAnsi="Courier New" w:cs="Courier New"/>
          <w:lang w:val="en-US"/>
        </w:rPr>
        <w:t xml:space="preserve"> "true".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The represented expression defined in "eval-expression" is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evaluated in the following XPath context: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-  The set of namespace declarations is the set of </w:t>
      </w:r>
      <w:proofErr w:type="gramStart"/>
      <w:r w:rsidRPr="00EA0378">
        <w:rPr>
          <w:rFonts w:ascii="Courier New" w:hAnsi="Courier New" w:cs="Courier New"/>
          <w:lang w:val="en-US"/>
        </w:rPr>
        <w:t>prefix</w:t>
      </w:r>
      <w:proofErr w:type="gramEnd"/>
      <w:r w:rsidRPr="00EA0378">
        <w:rPr>
          <w:rFonts w:ascii="Courier New" w:hAnsi="Courier New" w:cs="Courier New"/>
          <w:lang w:val="en-US"/>
        </w:rPr>
        <w:t xml:space="preserve"> and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namespace pairs for all YANG modules implemented by the server,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where the prefix is the YANG module </w:t>
      </w:r>
      <w:proofErr w:type="gramStart"/>
      <w:r w:rsidRPr="00EA0378">
        <w:rPr>
          <w:rFonts w:ascii="Courier New" w:hAnsi="Courier New" w:cs="Courier New"/>
          <w:lang w:val="en-US"/>
        </w:rPr>
        <w:t>name</w:t>
      </w:r>
      <w:proofErr w:type="gramEnd"/>
      <w:r w:rsidRPr="00EA0378">
        <w:rPr>
          <w:rFonts w:ascii="Courier New" w:hAnsi="Courier New" w:cs="Courier New"/>
          <w:lang w:val="en-US"/>
        </w:rPr>
        <w:t xml:space="preserve"> and the namespace is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as defined by the "namespace" statement in the YANG module.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-  If the leaf is encoded in XML, all namespace declarations in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scope on the "eval-expression" leaf element are added to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set of namespace declarations.  If a prefix found in the XML is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already present in the set of namespace declarations,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namespace in the XML is used.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-  The set of variable bindings is empty.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-  The function library is the core function library defined in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[XPATH1.0] and the function defined in Section 10 of [RFC7950].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-  The context node is the root node in the accessible tree which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is the operational state data in the server.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When specified, multiple XPath evaluation criteria inside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"</w:t>
      </w:r>
      <w:proofErr w:type="gramStart"/>
      <w:r w:rsidRPr="00EA0378">
        <w:rPr>
          <w:rFonts w:ascii="Courier New" w:hAnsi="Courier New" w:cs="Courier New"/>
          <w:lang w:val="en-US"/>
        </w:rPr>
        <w:t>adaptive</w:t>
      </w:r>
      <w:proofErr w:type="gramEnd"/>
      <w:r w:rsidRPr="00EA0378">
        <w:rPr>
          <w:rFonts w:ascii="Courier New" w:hAnsi="Courier New" w:cs="Courier New"/>
          <w:lang w:val="en-US"/>
        </w:rPr>
        <w:t>-periodic" container MUST be mutually exclusive.  For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cases where the "eval-expression" parameter refers to multiple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list/leaf-list instances, XPath abbreviated syntax can be used 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identify a particular instance, e.g., to represent a comparison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for a leaf in a list entry: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if:interfaces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if:interface</w:t>
      </w:r>
      <w:proofErr w:type="spellEnd"/>
      <w:r w:rsidRPr="00EA0378">
        <w:rPr>
          <w:rFonts w:ascii="Courier New" w:hAnsi="Courier New" w:cs="Courier New"/>
          <w:lang w:val="en-US"/>
        </w:rPr>
        <w:t>[</w:t>
      </w:r>
      <w:proofErr w:type="spellStart"/>
      <w:r w:rsidRPr="00EA0378">
        <w:rPr>
          <w:rFonts w:ascii="Courier New" w:hAnsi="Courier New" w:cs="Courier New"/>
          <w:lang w:val="en-US"/>
        </w:rPr>
        <w:t>if:name</w:t>
      </w:r>
      <w:proofErr w:type="spellEnd"/>
      <w:r w:rsidRPr="00EA0378">
        <w:rPr>
          <w:rFonts w:ascii="Courier New" w:hAnsi="Courier New" w:cs="Courier New"/>
          <w:lang w:val="en-US"/>
        </w:rPr>
        <w:t>="eth0"]/</w:t>
      </w:r>
      <w:proofErr w:type="spellStart"/>
      <w:r w:rsidRPr="00EA0378">
        <w:rPr>
          <w:rFonts w:ascii="Courier New" w:hAnsi="Courier New" w:cs="Courier New"/>
          <w:lang w:val="en-US"/>
        </w:rPr>
        <w:t>if:in-errors</w:t>
      </w:r>
      <w:proofErr w:type="spellEnd"/>
      <w:r w:rsidRPr="00EA0378">
        <w:rPr>
          <w:rFonts w:ascii="Courier New" w:hAnsi="Courier New" w:cs="Courier New"/>
          <w:lang w:val="en-US"/>
        </w:rPr>
        <w:t>&gt;1000.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The server MUST convert the XPath evaluation expression defined in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"</w:t>
      </w:r>
      <w:proofErr w:type="gramStart"/>
      <w:r w:rsidRPr="00EA0378">
        <w:rPr>
          <w:rFonts w:ascii="Courier New" w:hAnsi="Courier New" w:cs="Courier New"/>
          <w:lang w:val="en-US"/>
        </w:rPr>
        <w:t>eval</w:t>
      </w:r>
      <w:proofErr w:type="gramEnd"/>
      <w:r w:rsidRPr="00EA0378">
        <w:rPr>
          <w:rFonts w:ascii="Courier New" w:hAnsi="Courier New" w:cs="Courier New"/>
          <w:lang w:val="en-US"/>
        </w:rPr>
        <w:t xml:space="preserve">-expression" to a </w:t>
      </w:r>
      <w:proofErr w:type="spellStart"/>
      <w:r w:rsidRPr="00EA0378">
        <w:rPr>
          <w:rFonts w:ascii="Courier New" w:hAnsi="Courier New" w:cs="Courier New"/>
          <w:lang w:val="en-US"/>
        </w:rPr>
        <w:t>boolean</w:t>
      </w:r>
      <w:proofErr w:type="spellEnd"/>
      <w:r w:rsidRPr="00EA0378">
        <w:rPr>
          <w:rFonts w:ascii="Courier New" w:hAnsi="Courier New" w:cs="Courier New"/>
          <w:lang w:val="en-US"/>
        </w:rPr>
        <w:t xml:space="preserve"> value and internally apply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EA0378">
        <w:rPr>
          <w:rFonts w:ascii="Courier New" w:hAnsi="Courier New" w:cs="Courier New"/>
          <w:lang w:val="en-US"/>
        </w:rPr>
        <w:t>boolean</w:t>
      </w:r>
      <w:proofErr w:type="spellEnd"/>
      <w:r w:rsidRPr="00EA0378">
        <w:rPr>
          <w:rFonts w:ascii="Courier New" w:hAnsi="Courier New" w:cs="Courier New"/>
          <w:lang w:val="en-US"/>
        </w:rPr>
        <w:t>" function defined in Section 4.3 in [XPATH1.0] if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evaluated result is not a </w:t>
      </w:r>
      <w:proofErr w:type="spellStart"/>
      <w:r w:rsidRPr="00EA0378">
        <w:rPr>
          <w:rFonts w:ascii="Courier New" w:hAnsi="Courier New" w:cs="Courier New"/>
          <w:lang w:val="en-US"/>
        </w:rPr>
        <w:t>boolean</w:t>
      </w:r>
      <w:proofErr w:type="spellEnd"/>
      <w:r w:rsidRPr="00EA0378">
        <w:rPr>
          <w:rFonts w:ascii="Courier New" w:hAnsi="Courier New" w:cs="Courier New"/>
          <w:lang w:val="en-US"/>
        </w:rPr>
        <w:t xml:space="preserve"> value.  It MUST evaluates 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"false" if the target node instance to be compared is deleted.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Only if the XPath expression is evaluated </w:t>
      </w:r>
      <w:proofErr w:type="gramStart"/>
      <w:r w:rsidRPr="00EA0378">
        <w:rPr>
          <w:rFonts w:ascii="Courier New" w:hAnsi="Courier New" w:cs="Courier New"/>
          <w:lang w:val="en-US"/>
        </w:rPr>
        <w:t>to</w:t>
      </w:r>
      <w:proofErr w:type="gramEnd"/>
      <w:r w:rsidRPr="00EA0378">
        <w:rPr>
          <w:rFonts w:ascii="Courier New" w:hAnsi="Courier New" w:cs="Courier New"/>
          <w:lang w:val="en-US"/>
        </w:rPr>
        <w:t xml:space="preserve"> "true", does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publisher switch to the corresponding period with which push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updates are reported.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Wu, et al.              Expires 22 November 2025             </w:t>
      </w:r>
      <w:proofErr w:type="gramStart"/>
      <w:r w:rsidRPr="00EA0378">
        <w:rPr>
          <w:rFonts w:ascii="Courier New" w:hAnsi="Courier New" w:cs="Courier New"/>
          <w:lang w:val="en-US"/>
        </w:rPr>
        <w:t xml:space="preserve">   [</w:t>
      </w:r>
      <w:proofErr w:type="gramEnd"/>
      <w:r w:rsidRPr="00EA0378">
        <w:rPr>
          <w:rFonts w:ascii="Courier New" w:hAnsi="Courier New" w:cs="Courier New"/>
          <w:lang w:val="en-US"/>
        </w:rPr>
        <w:t>Page 6]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"eval-interval": defines how often the XPath condition expression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as defined in "eval-expression" is evaluated to decide whether 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switch to another period interval.  If an "eval-interval" is not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provided, then the "eval-interval" is set with the minimum time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interval that the server </w:t>
      </w:r>
      <w:proofErr w:type="gramStart"/>
      <w:r w:rsidRPr="00EA0378">
        <w:rPr>
          <w:rFonts w:ascii="Courier New" w:hAnsi="Courier New" w:cs="Courier New"/>
          <w:lang w:val="en-US"/>
        </w:rPr>
        <w:t>is able to</w:t>
      </w:r>
      <w:proofErr w:type="gramEnd"/>
      <w:r w:rsidRPr="00EA0378">
        <w:rPr>
          <w:rFonts w:ascii="Courier New" w:hAnsi="Courier New" w:cs="Courier New"/>
          <w:lang w:val="en-US"/>
        </w:rPr>
        <w:t xml:space="preserve"> detect wherever changes to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targeted data node </w:t>
      </w:r>
      <w:del w:id="2" w:author="Graf Thomas, SCS-INI-NET-VNC-E2E" w:date="2025-08-17T14:12:00Z">
        <w:r w:rsidRPr="00EA0378" w:rsidDel="002A30B9">
          <w:rPr>
            <w:rFonts w:ascii="Courier New" w:hAnsi="Courier New" w:cs="Courier New"/>
            <w:lang w:val="en-US"/>
          </w:rPr>
          <w:delText>occur</w:delText>
        </w:r>
      </w:del>
      <w:ins w:id="3" w:author="Graf Thomas, SCS-INI-NET-VNC-E2E" w:date="2025-08-17T14:12:00Z">
        <w:r w:rsidR="002A30B9" w:rsidRPr="00EA0378">
          <w:rPr>
            <w:rFonts w:ascii="Courier New" w:hAnsi="Courier New" w:cs="Courier New"/>
            <w:lang w:val="en-US"/>
          </w:rPr>
          <w:t>occurs</w:t>
        </w:r>
      </w:ins>
      <w:r w:rsidRPr="00EA0378">
        <w:rPr>
          <w:rFonts w:ascii="Courier New" w:hAnsi="Courier New" w:cs="Courier New"/>
          <w:lang w:val="en-US"/>
        </w:rPr>
        <w:t>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"period": defines the duration between push updates, in units of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0.01 seconds.  The "period" has the same definition as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yp:period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 xml:space="preserve"> for periodic subscription defined in [RFC8641], while it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must be present with the "eval-expression" parameter so that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update interval can be switched based on trigger conditions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indicated by the "eval-expression" parameter;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"anchor-time": update intervals fall on the points in time that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are a multiple of a "period" from an "anchor-time".  If an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"</w:t>
      </w:r>
      <w:proofErr w:type="gramStart"/>
      <w:r w:rsidRPr="00EA0378">
        <w:rPr>
          <w:rFonts w:ascii="Courier New" w:hAnsi="Courier New" w:cs="Courier New"/>
          <w:lang w:val="en-US"/>
        </w:rPr>
        <w:t>anchor</w:t>
      </w:r>
      <w:proofErr w:type="gramEnd"/>
      <w:r w:rsidRPr="00EA0378">
        <w:rPr>
          <w:rFonts w:ascii="Courier New" w:hAnsi="Courier New" w:cs="Courier New"/>
          <w:lang w:val="en-US"/>
        </w:rPr>
        <w:t>-time" is not provided, then the "anchor-time" MUST be set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with the creation time of the initial update record inside each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periodic timeframe.  The "anchor-time" parameter, together with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the "eval-interval" value, specifies when the initial update is 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be pushed within each adaptive periodic timeframe.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Note that the adaptive subscription may not be supported by every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YANG datastore node.  The solution presented in this document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augments the "</w:t>
      </w:r>
      <w:proofErr w:type="spellStart"/>
      <w:r w:rsidRPr="00EA0378">
        <w:rPr>
          <w:rFonts w:ascii="Courier New" w:hAnsi="Courier New" w:cs="Courier New"/>
          <w:lang w:val="en-US"/>
        </w:rPr>
        <w:t>ietf</w:t>
      </w:r>
      <w:proofErr w:type="spellEnd"/>
      <w:r w:rsidRPr="00EA0378">
        <w:rPr>
          <w:rFonts w:ascii="Courier New" w:hAnsi="Courier New" w:cs="Courier New"/>
          <w:lang w:val="en-US"/>
        </w:rPr>
        <w:t>-notification-capabilities" YANG module defined in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[RFC9196] to enable a subscriber to discover adaptive subscription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capabilities.  A publisher MAY decide to simply reject an adaptive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subscription with "adaptive-unsupported" (defined in Section 2.2) if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subscription contains selected data nodes for which adaptive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subscription is not supported.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2.2.  RPC Failures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RPC error responses from the publisher are used to indicate 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rejection of an RPC for any reason.  In addition to the RPC failures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defined in [RFC8639] and [RFC8641], this document introduces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following RPC errors for "establish-subscription" and "modify-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EA0378">
        <w:rPr>
          <w:rFonts w:ascii="Courier New" w:hAnsi="Courier New" w:cs="Courier New"/>
          <w:lang w:val="fr-CH"/>
        </w:rPr>
        <w:t>subscription</w:t>
      </w:r>
      <w:proofErr w:type="spellEnd"/>
      <w:proofErr w:type="gramEnd"/>
      <w:r w:rsidRPr="00EA0378">
        <w:rPr>
          <w:rFonts w:ascii="Courier New" w:hAnsi="Courier New" w:cs="Courier New"/>
          <w:lang w:val="fr-CH"/>
        </w:rPr>
        <w:t xml:space="preserve">" </w:t>
      </w:r>
      <w:proofErr w:type="spellStart"/>
      <w:r w:rsidRPr="00EA0378">
        <w:rPr>
          <w:rFonts w:ascii="Courier New" w:hAnsi="Courier New" w:cs="Courier New"/>
          <w:lang w:val="fr-CH"/>
        </w:rPr>
        <w:t>RPCs</w:t>
      </w:r>
      <w:proofErr w:type="spellEnd"/>
      <w:r w:rsidRPr="00EA0378">
        <w:rPr>
          <w:rFonts w:ascii="Courier New" w:hAnsi="Courier New" w:cs="Courier New"/>
          <w:lang w:val="fr-CH"/>
        </w:rPr>
        <w:t>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fr-CH"/>
        </w:rPr>
        <w:t xml:space="preserve">Wu, et al.              </w:t>
      </w:r>
      <w:r w:rsidRPr="00EA0378">
        <w:rPr>
          <w:rFonts w:ascii="Courier New" w:hAnsi="Courier New" w:cs="Courier New"/>
          <w:lang w:val="en-US"/>
        </w:rPr>
        <w:t xml:space="preserve">Expires 22 November 2025             </w:t>
      </w:r>
      <w:proofErr w:type="gramStart"/>
      <w:r w:rsidRPr="00EA0378">
        <w:rPr>
          <w:rFonts w:ascii="Courier New" w:hAnsi="Courier New" w:cs="Courier New"/>
          <w:lang w:val="en-US"/>
        </w:rPr>
        <w:t xml:space="preserve">   [</w:t>
      </w:r>
      <w:proofErr w:type="gramEnd"/>
      <w:r w:rsidRPr="00EA0378">
        <w:rPr>
          <w:rFonts w:ascii="Courier New" w:hAnsi="Courier New" w:cs="Courier New"/>
          <w:lang w:val="en-US"/>
        </w:rPr>
        <w:t>Page 7]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establish-subscription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-----------------------------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adaptive-unsupported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</w:t>
      </w:r>
      <w:proofErr w:type="spellStart"/>
      <w:r w:rsidRPr="00EA0378">
        <w:rPr>
          <w:rFonts w:ascii="Courier New" w:hAnsi="Courier New" w:cs="Courier New"/>
          <w:lang w:val="en-US"/>
        </w:rPr>
        <w:t>xpath</w:t>
      </w:r>
      <w:proofErr w:type="spellEnd"/>
      <w:r w:rsidRPr="00EA0378">
        <w:rPr>
          <w:rFonts w:ascii="Courier New" w:hAnsi="Courier New" w:cs="Courier New"/>
          <w:lang w:val="en-US"/>
        </w:rPr>
        <w:t>-evaluation-unsupported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evaluation-interval-unsupported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multi-</w:t>
      </w:r>
      <w:proofErr w:type="spellStart"/>
      <w:r w:rsidRPr="00EA0378">
        <w:rPr>
          <w:rFonts w:ascii="Courier New" w:hAnsi="Courier New" w:cs="Courier New"/>
          <w:lang w:val="en-US"/>
        </w:rPr>
        <w:t>xpath</w:t>
      </w:r>
      <w:proofErr w:type="spellEnd"/>
      <w:r w:rsidRPr="00EA0378">
        <w:rPr>
          <w:rFonts w:ascii="Courier New" w:hAnsi="Courier New" w:cs="Courier New"/>
          <w:lang w:val="en-US"/>
        </w:rPr>
        <w:t>-criteria-conflict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modify-subscription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-----------------------------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</w:t>
      </w:r>
      <w:proofErr w:type="spellStart"/>
      <w:r w:rsidRPr="00EA0378">
        <w:rPr>
          <w:rFonts w:ascii="Courier New" w:hAnsi="Courier New" w:cs="Courier New"/>
          <w:lang w:val="en-US"/>
        </w:rPr>
        <w:t>xpath</w:t>
      </w:r>
      <w:proofErr w:type="spellEnd"/>
      <w:r w:rsidRPr="00EA0378">
        <w:rPr>
          <w:rFonts w:ascii="Courier New" w:hAnsi="Courier New" w:cs="Courier New"/>
          <w:lang w:val="en-US"/>
        </w:rPr>
        <w:t>-evaluation-unsupported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evaluation-interval-unsupported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multi-</w:t>
      </w:r>
      <w:proofErr w:type="spellStart"/>
      <w:r w:rsidRPr="00EA0378">
        <w:rPr>
          <w:rFonts w:ascii="Courier New" w:hAnsi="Courier New" w:cs="Courier New"/>
          <w:lang w:val="en-US"/>
        </w:rPr>
        <w:t>xpath</w:t>
      </w:r>
      <w:proofErr w:type="spellEnd"/>
      <w:r w:rsidRPr="00EA0378">
        <w:rPr>
          <w:rFonts w:ascii="Courier New" w:hAnsi="Courier New" w:cs="Courier New"/>
          <w:lang w:val="en-US"/>
        </w:rPr>
        <w:t>-criteria-conflict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"adaptive-unsupported" RPC error is used to indicate that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adaptive subscription is not supported for the targeted set of data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nodes that are selected by the filter.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"</w:t>
      </w:r>
      <w:proofErr w:type="spellStart"/>
      <w:r w:rsidRPr="00EA0378">
        <w:rPr>
          <w:rFonts w:ascii="Courier New" w:hAnsi="Courier New" w:cs="Courier New"/>
          <w:lang w:val="en-US"/>
        </w:rPr>
        <w:t>xpath</w:t>
      </w:r>
      <w:proofErr w:type="spellEnd"/>
      <w:r w:rsidRPr="00EA0378">
        <w:rPr>
          <w:rFonts w:ascii="Courier New" w:hAnsi="Courier New" w:cs="Courier New"/>
          <w:lang w:val="en-US"/>
        </w:rPr>
        <w:t>-evaluation-unsupported" RPC error is used to indicate that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 server failed to parse syntax defined in "eval-expression". 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failure can be caused by either a syntax error or some XPath 1.0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syntax not supported against the specific data node.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"evaluation-interval-unsupported" RPC error is used to indicate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that the requested XPath evaluation interval represented by "eval-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interval" is too short.  Hints suggesting alternative intervals may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be returned as supplemental information.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"multi-</w:t>
      </w:r>
      <w:proofErr w:type="spellStart"/>
      <w:r w:rsidRPr="00EA0378">
        <w:rPr>
          <w:rFonts w:ascii="Courier New" w:hAnsi="Courier New" w:cs="Courier New"/>
          <w:lang w:val="en-US"/>
        </w:rPr>
        <w:t>xpath</w:t>
      </w:r>
      <w:proofErr w:type="spellEnd"/>
      <w:r w:rsidRPr="00EA0378">
        <w:rPr>
          <w:rFonts w:ascii="Courier New" w:hAnsi="Courier New" w:cs="Courier New"/>
          <w:lang w:val="en-US"/>
        </w:rPr>
        <w:t>-criteria-conflict" error is used to indicate that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multiple XPath evaluation criteria represented by "eval-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expression" are evaluated as conflicting, i.e., more than one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condition expressions may be evaluated to "true" at the same time.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For an example of how the above RPC errors can be returned, see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"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xpath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-evaluation-unsupported" error response illustrated in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Appendix C.3.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Note that existing RPC errors defined in [RFC8639] and [RFC8641] are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still supported by this document.  For example, if any configured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period for adaptive subscription is not supported by the publisher, 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"</w:t>
      </w:r>
      <w:proofErr w:type="gramStart"/>
      <w:r w:rsidRPr="00EA0378">
        <w:rPr>
          <w:rFonts w:ascii="Courier New" w:hAnsi="Courier New" w:cs="Courier New"/>
          <w:lang w:val="en-US"/>
        </w:rPr>
        <w:t>period</w:t>
      </w:r>
      <w:proofErr w:type="gramEnd"/>
      <w:r w:rsidRPr="00EA0378">
        <w:rPr>
          <w:rFonts w:ascii="Courier New" w:hAnsi="Courier New" w:cs="Courier New"/>
          <w:lang w:val="en-US"/>
        </w:rPr>
        <w:t>-unsupported" error response could be used.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2.3.  Subscription State Change Notifications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This document reuses subscription state change notifications and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mechanisms from [RFC8639] and [RFC8641].  Notifications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"</w:t>
      </w:r>
      <w:proofErr w:type="gramStart"/>
      <w:r w:rsidRPr="00EA0378">
        <w:rPr>
          <w:rFonts w:ascii="Courier New" w:hAnsi="Courier New" w:cs="Courier New"/>
          <w:lang w:val="en-US"/>
        </w:rPr>
        <w:t>subscription</w:t>
      </w:r>
      <w:proofErr w:type="gramEnd"/>
      <w:r w:rsidRPr="00EA0378">
        <w:rPr>
          <w:rFonts w:ascii="Courier New" w:hAnsi="Courier New" w:cs="Courier New"/>
          <w:lang w:val="en-US"/>
        </w:rPr>
        <w:t>-started" and "subscription-modified" have been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augmented to include the adaptive subscription specific parameters.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8]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2.4.  Notifications for Adaptive Subscribed Content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This document also defines a new subscription state change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notification called "adaptive-period-update", to indicate that an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adaptive subscription period interval has been switched based on its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trigger condition.  </w:t>
      </w:r>
      <w:del w:id="4" w:author="Graf Thomas, SCS-INI-NET-VNC-E2E" w:date="2025-08-17T14:12:00Z">
        <w:r w:rsidRPr="00EA0378" w:rsidDel="002A30B9">
          <w:rPr>
            <w:rFonts w:ascii="Courier New" w:hAnsi="Courier New" w:cs="Courier New"/>
            <w:lang w:val="en-US"/>
          </w:rPr>
          <w:delText>Similar to</w:delText>
        </w:r>
      </w:del>
      <w:ins w:id="5" w:author="Graf Thomas, SCS-INI-NET-VNC-E2E" w:date="2025-08-17T14:12:00Z">
        <w:r w:rsidR="002A30B9" w:rsidRPr="00EA0378">
          <w:rPr>
            <w:rFonts w:ascii="Courier New" w:hAnsi="Courier New" w:cs="Courier New"/>
            <w:lang w:val="en-US"/>
          </w:rPr>
          <w:t>Like</w:t>
        </w:r>
      </w:ins>
      <w:r w:rsidRPr="00EA0378">
        <w:rPr>
          <w:rFonts w:ascii="Courier New" w:hAnsi="Courier New" w:cs="Courier New"/>
          <w:lang w:val="en-US"/>
        </w:rPr>
        <w:t xml:space="preserve"> subscription state change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notifications defined in [RFC8639], the adaptive period update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notification cannot be dropped or filtered </w:t>
      </w:r>
      <w:proofErr w:type="gramStart"/>
      <w:r w:rsidRPr="00EA0378">
        <w:rPr>
          <w:rFonts w:ascii="Courier New" w:hAnsi="Courier New" w:cs="Courier New"/>
          <w:lang w:val="en-US"/>
        </w:rPr>
        <w:t>out,</w:t>
      </w:r>
      <w:proofErr w:type="gramEnd"/>
      <w:r w:rsidRPr="00EA0378">
        <w:rPr>
          <w:rFonts w:ascii="Courier New" w:hAnsi="Courier New" w:cs="Courier New"/>
          <w:lang w:val="en-US"/>
        </w:rPr>
        <w:t xml:space="preserve"> it cannot be stored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in replay buffers, and it is delivered only to impacted receivers of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 subscription.  The identification of the adaptive update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notification is easy to separate from other notification messages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</w:t>
      </w:r>
      <w:del w:id="6" w:author="Graf Thomas, SCS-INI-NET-VNC-E2E" w:date="2025-08-17T14:12:00Z">
        <w:r w:rsidRPr="00EA0378" w:rsidDel="002A30B9">
          <w:rPr>
            <w:rFonts w:ascii="Courier New" w:hAnsi="Courier New" w:cs="Courier New"/>
            <w:lang w:val="en-US"/>
          </w:rPr>
          <w:delText>through the use of</w:delText>
        </w:r>
      </w:del>
      <w:ins w:id="7" w:author="Graf Thomas, SCS-INI-NET-VNC-E2E" w:date="2025-08-17T14:12:00Z">
        <w:r w:rsidR="002A30B9" w:rsidRPr="00EA0378">
          <w:rPr>
            <w:rFonts w:ascii="Courier New" w:hAnsi="Courier New" w:cs="Courier New"/>
            <w:lang w:val="en-US"/>
          </w:rPr>
          <w:t>using</w:t>
        </w:r>
      </w:ins>
      <w:r w:rsidRPr="00EA0378">
        <w:rPr>
          <w:rFonts w:ascii="Courier New" w:hAnsi="Courier New" w:cs="Courier New"/>
          <w:lang w:val="en-US"/>
        </w:rPr>
        <w:t xml:space="preserve"> the YANG extension "subscription-state-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notification" defined in [RFC8639].  This extension tags 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notification as a subscription state change notification.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elements in the "adaptive-period-update" notification include: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A subscription ID of the subscription for which the update record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was generated.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A "period" that defines the duration between push updates,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period can be changed based on trigger conditions.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A "period-update-time" that designates a timestamp when the server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starts to switch to another period interval because the evaluated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"</w:t>
      </w:r>
      <w:proofErr w:type="gramStart"/>
      <w:r w:rsidRPr="00EA0378">
        <w:rPr>
          <w:rFonts w:ascii="Courier New" w:hAnsi="Courier New" w:cs="Courier New"/>
          <w:lang w:val="en-US"/>
        </w:rPr>
        <w:t>eval</w:t>
      </w:r>
      <w:proofErr w:type="gramEnd"/>
      <w:r w:rsidRPr="00EA0378">
        <w:rPr>
          <w:rFonts w:ascii="Courier New" w:hAnsi="Courier New" w:cs="Courier New"/>
          <w:lang w:val="en-US"/>
        </w:rPr>
        <w:t>-expression" result changed.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A chunk of data defined as an </w:t>
      </w:r>
      <w:proofErr w:type="spellStart"/>
      <w:r w:rsidRPr="00EA0378">
        <w:rPr>
          <w:rFonts w:ascii="Courier New" w:hAnsi="Courier New" w:cs="Courier New"/>
          <w:lang w:val="en-US"/>
        </w:rPr>
        <w:t>anydata</w:t>
      </w:r>
      <w:proofErr w:type="spellEnd"/>
      <w:r w:rsidRPr="00EA0378">
        <w:rPr>
          <w:rFonts w:ascii="Courier New" w:hAnsi="Courier New" w:cs="Courier New"/>
          <w:lang w:val="en-US"/>
        </w:rPr>
        <w:t xml:space="preserve"> </w:t>
      </w:r>
      <w:ins w:id="8" w:author="Graf Thomas, SCS-INI-NET-VNC-E2E" w:date="2025-08-17T14:12:00Z">
        <w:r w:rsidR="002A30B9">
          <w:rPr>
            <w:rFonts w:ascii="Courier New" w:hAnsi="Courier New" w:cs="Courier New"/>
            <w:lang w:val="en-US"/>
          </w:rPr>
          <w:t xml:space="preserve">YANG </w:t>
        </w:r>
      </w:ins>
      <w:r w:rsidRPr="00EA0378">
        <w:rPr>
          <w:rFonts w:ascii="Courier New" w:hAnsi="Courier New" w:cs="Courier New"/>
          <w:lang w:val="en-US"/>
        </w:rPr>
        <w:t>node called "satisfied-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criteria-data" to include the instance nodes and values specified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in "eval-expression" that satisfy the condition and thus trigger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the period interval switching within the server.  This node could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be useful for troubleshooting.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A selection filter to identify YANG nodes of interest in 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datastore.  Filter contents are specified via a reference to an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existing filter or via an in-line definition for only that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subscription based on XPath Section 6.4 of [RFC7950] evaluation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criteria.  Referenced filters allow an implementation to avoid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evaluating filter acceptability during a dynamic subscription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request.  The "case" statement differentiates the options.  Note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that filter contents are not affected by the "eval-expression"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parameter defined by the update trigger.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9]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commentRangeStart w:id="9"/>
      <w:r w:rsidRPr="00EA0378">
        <w:rPr>
          <w:rFonts w:ascii="Courier New" w:hAnsi="Courier New" w:cs="Courier New"/>
          <w:lang w:val="en-US"/>
        </w:rPr>
        <w:t>3.  Adaptive Subscription Data Model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This document defines a YANG data model named "</w:t>
      </w:r>
      <w:proofErr w:type="spellStart"/>
      <w:r w:rsidRPr="00EA0378">
        <w:rPr>
          <w:rFonts w:ascii="Courier New" w:hAnsi="Courier New" w:cs="Courier New"/>
          <w:lang w:val="en-US"/>
        </w:rPr>
        <w:t>ietf</w:t>
      </w:r>
      <w:proofErr w:type="spellEnd"/>
      <w:r w:rsidRPr="00EA0378">
        <w:rPr>
          <w:rFonts w:ascii="Courier New" w:hAnsi="Courier New" w:cs="Courier New"/>
          <w:lang w:val="en-US"/>
        </w:rPr>
        <w:t>-adaptive-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subscription" which augments the "update-trigger" choice defined in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"</w:t>
      </w:r>
      <w:proofErr w:type="spellStart"/>
      <w:r w:rsidRPr="00EA0378">
        <w:rPr>
          <w:rFonts w:ascii="Courier New" w:hAnsi="Courier New" w:cs="Courier New"/>
          <w:lang w:val="en-US"/>
        </w:rPr>
        <w:t>ietf</w:t>
      </w:r>
      <w:proofErr w:type="spellEnd"/>
      <w:r w:rsidRPr="00EA0378">
        <w:rPr>
          <w:rFonts w:ascii="Courier New" w:hAnsi="Courier New" w:cs="Courier New"/>
          <w:lang w:val="en-US"/>
        </w:rPr>
        <w:t>-yang-push" module [RFC8641] with subscription configuration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parameters that are specific to a subscriber's adaptive subscription.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In addition to subscription state notifications defined in [RFC8639]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and notifications for subscribed content defined in [RFC8641], "</w:t>
      </w:r>
      <w:proofErr w:type="spellStart"/>
      <w:r w:rsidRPr="00EA0378">
        <w:rPr>
          <w:rFonts w:ascii="Courier New" w:hAnsi="Courier New" w:cs="Courier New"/>
          <w:lang w:val="en-US"/>
        </w:rPr>
        <w:t>ietf</w:t>
      </w:r>
      <w:proofErr w:type="spellEnd"/>
      <w:r w:rsidRPr="00EA0378">
        <w:rPr>
          <w:rFonts w:ascii="Courier New" w:hAnsi="Courier New" w:cs="Courier New"/>
          <w:lang w:val="en-US"/>
        </w:rPr>
        <w:t>-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adaptive-subscription" module also defines "adaptive-period-update"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notification to report the update interval change.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Additionally, it augments the "</w:t>
      </w:r>
      <w:proofErr w:type="spellStart"/>
      <w:r w:rsidRPr="00EA0378">
        <w:rPr>
          <w:rFonts w:ascii="Courier New" w:hAnsi="Courier New" w:cs="Courier New"/>
          <w:lang w:val="en-US"/>
        </w:rPr>
        <w:t>ietf</w:t>
      </w:r>
      <w:proofErr w:type="spellEnd"/>
      <w:r w:rsidRPr="00EA0378">
        <w:rPr>
          <w:rFonts w:ascii="Courier New" w:hAnsi="Courier New" w:cs="Courier New"/>
          <w:lang w:val="en-US"/>
        </w:rPr>
        <w:t>-notification-capabilities" data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model defined in [RFC9196] so that the adaptive subscription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capabilities could be discovered beforehand.</w:t>
      </w:r>
      <w:commentRangeEnd w:id="9"/>
      <w:r w:rsidR="00693BAD">
        <w:rPr>
          <w:rStyle w:val="CommentReference"/>
          <w:rFonts w:asciiTheme="minorHAnsi" w:hAnsiTheme="minorHAnsi"/>
        </w:rPr>
        <w:commentReference w:id="9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3.1.  YANG Tree Diagram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following tree diagrams [RFC8340] provide an overview of the </w:t>
      </w:r>
      <w:ins w:id="10" w:author="Graf Thomas, SCS-INI-NET-VNC-E2E" w:date="2025-08-17T14:13:00Z">
        <w:r w:rsidR="002A30B9">
          <w:rPr>
            <w:rFonts w:ascii="Courier New" w:hAnsi="Courier New" w:cs="Courier New"/>
            <w:lang w:val="en-US"/>
          </w:rPr>
          <w:t xml:space="preserve">YANG </w:t>
        </w:r>
      </w:ins>
      <w:r w:rsidRPr="00EA0378">
        <w:rPr>
          <w:rFonts w:ascii="Courier New" w:hAnsi="Courier New" w:cs="Courier New"/>
          <w:lang w:val="en-US"/>
        </w:rPr>
        <w:t>data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model for "</w:t>
      </w:r>
      <w:proofErr w:type="spellStart"/>
      <w:r w:rsidRPr="00EA0378">
        <w:rPr>
          <w:rFonts w:ascii="Courier New" w:hAnsi="Courier New" w:cs="Courier New"/>
          <w:lang w:val="en-US"/>
        </w:rPr>
        <w:t>ietf</w:t>
      </w:r>
      <w:proofErr w:type="spellEnd"/>
      <w:r w:rsidRPr="00EA0378">
        <w:rPr>
          <w:rFonts w:ascii="Courier New" w:hAnsi="Courier New" w:cs="Courier New"/>
          <w:lang w:val="en-US"/>
        </w:rPr>
        <w:t>-adaptive-subscription" module.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module: </w:t>
      </w:r>
      <w:proofErr w:type="spellStart"/>
      <w:r w:rsidRPr="00EA0378">
        <w:rPr>
          <w:rFonts w:ascii="Courier New" w:hAnsi="Courier New" w:cs="Courier New"/>
          <w:lang w:val="en-US"/>
        </w:rPr>
        <w:t>ietf</w:t>
      </w:r>
      <w:proofErr w:type="spellEnd"/>
      <w:r w:rsidRPr="00EA0378">
        <w:rPr>
          <w:rFonts w:ascii="Courier New" w:hAnsi="Courier New" w:cs="Courier New"/>
          <w:lang w:val="en-US"/>
        </w:rPr>
        <w:t>-adaptive-subscription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augment 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sn:subscriptions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sn:subscription</w:t>
      </w:r>
      <w:proofErr w:type="spell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yp:update-trigger</w:t>
      </w:r>
      <w:proofErr w:type="spellEnd"/>
      <w:r w:rsidRPr="00EA0378">
        <w:rPr>
          <w:rFonts w:ascii="Courier New" w:hAnsi="Courier New" w:cs="Courier New"/>
          <w:lang w:val="en-US"/>
        </w:rPr>
        <w:t>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+--:(adaptive-periodic) {adaptive-subscription}?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EA0378">
        <w:rPr>
          <w:rFonts w:ascii="Courier New" w:hAnsi="Courier New" w:cs="Courier New"/>
          <w:lang w:val="en-US"/>
        </w:rPr>
        <w:t>rw</w:t>
      </w:r>
      <w:proofErr w:type="spellEnd"/>
      <w:r w:rsidRPr="00EA0378">
        <w:rPr>
          <w:rFonts w:ascii="Courier New" w:hAnsi="Courier New" w:cs="Courier New"/>
          <w:lang w:val="en-US"/>
        </w:rPr>
        <w:t xml:space="preserve"> adaptive-periodic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+--</w:t>
      </w:r>
      <w:proofErr w:type="spellStart"/>
      <w:r w:rsidRPr="00EA0378">
        <w:rPr>
          <w:rFonts w:ascii="Courier New" w:hAnsi="Courier New" w:cs="Courier New"/>
          <w:lang w:val="en-US"/>
        </w:rPr>
        <w:t>rw</w:t>
      </w:r>
      <w:proofErr w:type="spellEnd"/>
      <w:r w:rsidRPr="00EA0378">
        <w:rPr>
          <w:rFonts w:ascii="Courier New" w:hAnsi="Courier New" w:cs="Courier New"/>
          <w:lang w:val="en-US"/>
        </w:rPr>
        <w:t xml:space="preserve"> periodic* [name]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</w:t>
      </w:r>
      <w:proofErr w:type="spellStart"/>
      <w:r w:rsidRPr="00EA0378">
        <w:rPr>
          <w:rFonts w:ascii="Courier New" w:hAnsi="Courier New" w:cs="Courier New"/>
          <w:lang w:val="en-US"/>
        </w:rPr>
        <w:t>rw</w:t>
      </w:r>
      <w:proofErr w:type="spellEnd"/>
      <w:r w:rsidRPr="00EA0378">
        <w:rPr>
          <w:rFonts w:ascii="Courier New" w:hAnsi="Courier New" w:cs="Courier New"/>
          <w:lang w:val="en-US"/>
        </w:rPr>
        <w:t xml:space="preserve"> name               string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</w:t>
      </w:r>
      <w:proofErr w:type="spellStart"/>
      <w:r w:rsidRPr="00EA0378">
        <w:rPr>
          <w:rFonts w:ascii="Courier New" w:hAnsi="Courier New" w:cs="Courier New"/>
          <w:lang w:val="en-US"/>
        </w:rPr>
        <w:t>rw</w:t>
      </w:r>
      <w:proofErr w:type="spellEnd"/>
      <w:r w:rsidRPr="00EA0378">
        <w:rPr>
          <w:rFonts w:ascii="Courier New" w:hAnsi="Courier New" w:cs="Courier New"/>
          <w:lang w:val="en-US"/>
        </w:rPr>
        <w:t xml:space="preserve"> eval-expression    </w:t>
      </w:r>
      <w:proofErr w:type="gramStart"/>
      <w:r w:rsidRPr="00EA0378">
        <w:rPr>
          <w:rFonts w:ascii="Courier New" w:hAnsi="Courier New" w:cs="Courier New"/>
          <w:lang w:val="en-US"/>
        </w:rPr>
        <w:t>yang:xpath</w:t>
      </w:r>
      <w:proofErr w:type="gramEnd"/>
      <w:r w:rsidRPr="00EA0378">
        <w:rPr>
          <w:rFonts w:ascii="Courier New" w:hAnsi="Courier New" w:cs="Courier New"/>
          <w:lang w:val="en-US"/>
        </w:rPr>
        <w:t>1.0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</w:t>
      </w:r>
      <w:proofErr w:type="spellStart"/>
      <w:r w:rsidRPr="00EA0378">
        <w:rPr>
          <w:rFonts w:ascii="Courier New" w:hAnsi="Courier New" w:cs="Courier New"/>
          <w:lang w:val="en-US"/>
        </w:rPr>
        <w:t>rw</w:t>
      </w:r>
      <w:proofErr w:type="spellEnd"/>
      <w:r w:rsidRPr="00EA0378">
        <w:rPr>
          <w:rFonts w:ascii="Courier New" w:hAnsi="Courier New" w:cs="Courier New"/>
          <w:lang w:val="en-US"/>
        </w:rPr>
        <w:t xml:space="preserve"> eval-interval?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yp:centiseconds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</w:t>
      </w:r>
      <w:proofErr w:type="spellStart"/>
      <w:r w:rsidRPr="00EA0378">
        <w:rPr>
          <w:rFonts w:ascii="Courier New" w:hAnsi="Courier New" w:cs="Courier New"/>
          <w:lang w:val="en-US"/>
        </w:rPr>
        <w:t>rw</w:t>
      </w:r>
      <w:proofErr w:type="spellEnd"/>
      <w:r w:rsidRPr="00EA0378">
        <w:rPr>
          <w:rFonts w:ascii="Courier New" w:hAnsi="Courier New" w:cs="Courier New"/>
          <w:lang w:val="en-US"/>
        </w:rPr>
        <w:t xml:space="preserve"> period       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yp:centiseconds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</w:t>
      </w:r>
      <w:proofErr w:type="spellStart"/>
      <w:r w:rsidRPr="00EA0378">
        <w:rPr>
          <w:rFonts w:ascii="Courier New" w:hAnsi="Courier New" w:cs="Courier New"/>
          <w:lang w:val="en-US"/>
        </w:rPr>
        <w:t>rw</w:t>
      </w:r>
      <w:proofErr w:type="spellEnd"/>
      <w:r w:rsidRPr="00EA0378">
        <w:rPr>
          <w:rFonts w:ascii="Courier New" w:hAnsi="Courier New" w:cs="Courier New"/>
          <w:lang w:val="en-US"/>
        </w:rPr>
        <w:t xml:space="preserve"> anchor-time? 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yang:date</w:t>
      </w:r>
      <w:proofErr w:type="gramEnd"/>
      <w:r w:rsidRPr="00EA0378">
        <w:rPr>
          <w:rFonts w:ascii="Courier New" w:hAnsi="Courier New" w:cs="Courier New"/>
          <w:lang w:val="en-US"/>
        </w:rPr>
        <w:t>-and-time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augment 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sn:establish</w:t>
      </w:r>
      <w:proofErr w:type="gramEnd"/>
      <w:r w:rsidRPr="00EA0378">
        <w:rPr>
          <w:rFonts w:ascii="Courier New" w:hAnsi="Courier New" w:cs="Courier New"/>
          <w:lang w:val="en-US"/>
        </w:rPr>
        <w:t>-subscription</w:t>
      </w:r>
      <w:proofErr w:type="spell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sn:input</w:t>
      </w:r>
      <w:proofErr w:type="spell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yp:update-trigger</w:t>
      </w:r>
      <w:proofErr w:type="spellEnd"/>
      <w:r w:rsidRPr="00EA0378">
        <w:rPr>
          <w:rFonts w:ascii="Courier New" w:hAnsi="Courier New" w:cs="Courier New"/>
          <w:lang w:val="en-US"/>
        </w:rPr>
        <w:t>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en-US"/>
        </w:rPr>
        <w:t xml:space="preserve">       </w:t>
      </w:r>
      <w:r w:rsidRPr="00EA0378">
        <w:rPr>
          <w:rFonts w:ascii="Courier New" w:hAnsi="Courier New" w:cs="Courier New"/>
          <w:lang w:val="fr-CH"/>
        </w:rPr>
        <w:t>+--:(adaptive-</w:t>
      </w:r>
      <w:proofErr w:type="spellStart"/>
      <w:r w:rsidRPr="00EA0378">
        <w:rPr>
          <w:rFonts w:ascii="Courier New" w:hAnsi="Courier New" w:cs="Courier New"/>
          <w:lang w:val="fr-CH"/>
        </w:rPr>
        <w:t>periodic</w:t>
      </w:r>
      <w:proofErr w:type="spellEnd"/>
      <w:r w:rsidRPr="00EA0378">
        <w:rPr>
          <w:rFonts w:ascii="Courier New" w:hAnsi="Courier New" w:cs="Courier New"/>
          <w:lang w:val="fr-CH"/>
        </w:rPr>
        <w:t>) {adaptive-</w:t>
      </w:r>
      <w:proofErr w:type="spellStart"/>
      <w:r w:rsidRPr="00EA0378">
        <w:rPr>
          <w:rFonts w:ascii="Courier New" w:hAnsi="Courier New" w:cs="Courier New"/>
          <w:lang w:val="fr-CH"/>
        </w:rPr>
        <w:t>subscription</w:t>
      </w:r>
      <w:proofErr w:type="spellEnd"/>
      <w:proofErr w:type="gramStart"/>
      <w:r w:rsidRPr="00EA0378">
        <w:rPr>
          <w:rFonts w:ascii="Courier New" w:hAnsi="Courier New" w:cs="Courier New"/>
          <w:lang w:val="fr-CH"/>
        </w:rPr>
        <w:t>}?</w:t>
      </w:r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   +-- adaptive-</w:t>
      </w:r>
      <w:proofErr w:type="spellStart"/>
      <w:r w:rsidRPr="00EA0378">
        <w:rPr>
          <w:rFonts w:ascii="Courier New" w:hAnsi="Courier New" w:cs="Courier New"/>
          <w:lang w:val="fr-CH"/>
        </w:rPr>
        <w:t>periodic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fr-CH"/>
        </w:rPr>
        <w:t xml:space="preserve">             </w:t>
      </w:r>
      <w:r w:rsidRPr="00EA0378">
        <w:rPr>
          <w:rFonts w:ascii="Courier New" w:hAnsi="Courier New" w:cs="Courier New"/>
          <w:lang w:val="en-US"/>
        </w:rPr>
        <w:t>+-- periodic* [name]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 name               string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 eval-expression    </w:t>
      </w:r>
      <w:proofErr w:type="gramStart"/>
      <w:r w:rsidRPr="00EA0378">
        <w:rPr>
          <w:rFonts w:ascii="Courier New" w:hAnsi="Courier New" w:cs="Courier New"/>
          <w:lang w:val="en-US"/>
        </w:rPr>
        <w:t>yang:xpath</w:t>
      </w:r>
      <w:proofErr w:type="gramEnd"/>
      <w:r w:rsidRPr="00EA0378">
        <w:rPr>
          <w:rFonts w:ascii="Courier New" w:hAnsi="Courier New" w:cs="Courier New"/>
          <w:lang w:val="en-US"/>
        </w:rPr>
        <w:t>1.0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 eval-interval?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yp:centiseconds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 period       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yp:centiseconds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 anchor-time? 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yang:date</w:t>
      </w:r>
      <w:proofErr w:type="gramEnd"/>
      <w:r w:rsidRPr="00EA0378">
        <w:rPr>
          <w:rFonts w:ascii="Courier New" w:hAnsi="Courier New" w:cs="Courier New"/>
          <w:lang w:val="en-US"/>
        </w:rPr>
        <w:t>-and-time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augment 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sn:modify</w:t>
      </w:r>
      <w:proofErr w:type="gramEnd"/>
      <w:r w:rsidRPr="00EA0378">
        <w:rPr>
          <w:rFonts w:ascii="Courier New" w:hAnsi="Courier New" w:cs="Courier New"/>
          <w:lang w:val="en-US"/>
        </w:rPr>
        <w:t>-subscription</w:t>
      </w:r>
      <w:proofErr w:type="spell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sn:input</w:t>
      </w:r>
      <w:proofErr w:type="spell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yp:update-trigger</w:t>
      </w:r>
      <w:proofErr w:type="spellEnd"/>
      <w:r w:rsidRPr="00EA0378">
        <w:rPr>
          <w:rFonts w:ascii="Courier New" w:hAnsi="Courier New" w:cs="Courier New"/>
          <w:lang w:val="en-US"/>
        </w:rPr>
        <w:t>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en-US"/>
        </w:rPr>
        <w:t xml:space="preserve">       </w:t>
      </w:r>
      <w:r w:rsidRPr="00EA0378">
        <w:rPr>
          <w:rFonts w:ascii="Courier New" w:hAnsi="Courier New" w:cs="Courier New"/>
          <w:lang w:val="fr-CH"/>
        </w:rPr>
        <w:t>+--:(adaptive-</w:t>
      </w:r>
      <w:proofErr w:type="spellStart"/>
      <w:r w:rsidRPr="00EA0378">
        <w:rPr>
          <w:rFonts w:ascii="Courier New" w:hAnsi="Courier New" w:cs="Courier New"/>
          <w:lang w:val="fr-CH"/>
        </w:rPr>
        <w:t>periodic</w:t>
      </w:r>
      <w:proofErr w:type="spellEnd"/>
      <w:r w:rsidRPr="00EA0378">
        <w:rPr>
          <w:rFonts w:ascii="Courier New" w:hAnsi="Courier New" w:cs="Courier New"/>
          <w:lang w:val="fr-CH"/>
        </w:rPr>
        <w:t>) {adaptive-</w:t>
      </w:r>
      <w:proofErr w:type="spellStart"/>
      <w:r w:rsidRPr="00EA0378">
        <w:rPr>
          <w:rFonts w:ascii="Courier New" w:hAnsi="Courier New" w:cs="Courier New"/>
          <w:lang w:val="fr-CH"/>
        </w:rPr>
        <w:t>subscription</w:t>
      </w:r>
      <w:proofErr w:type="spellEnd"/>
      <w:proofErr w:type="gramStart"/>
      <w:r w:rsidRPr="00EA0378">
        <w:rPr>
          <w:rFonts w:ascii="Courier New" w:hAnsi="Courier New" w:cs="Courier New"/>
          <w:lang w:val="fr-CH"/>
        </w:rPr>
        <w:t>}?</w:t>
      </w:r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   +-- adaptive-</w:t>
      </w:r>
      <w:proofErr w:type="spellStart"/>
      <w:r w:rsidRPr="00EA0378">
        <w:rPr>
          <w:rFonts w:ascii="Courier New" w:hAnsi="Courier New" w:cs="Courier New"/>
          <w:lang w:val="fr-CH"/>
        </w:rPr>
        <w:t>periodic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fr-CH"/>
        </w:rPr>
        <w:t xml:space="preserve">             </w:t>
      </w:r>
      <w:r w:rsidRPr="00EA0378">
        <w:rPr>
          <w:rFonts w:ascii="Courier New" w:hAnsi="Courier New" w:cs="Courier New"/>
          <w:lang w:val="en-US"/>
        </w:rPr>
        <w:t>+-- periodic* [name]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 name               string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 eval-expression    </w:t>
      </w:r>
      <w:proofErr w:type="gramStart"/>
      <w:r w:rsidRPr="00EA0378">
        <w:rPr>
          <w:rFonts w:ascii="Courier New" w:hAnsi="Courier New" w:cs="Courier New"/>
          <w:lang w:val="en-US"/>
        </w:rPr>
        <w:t>yang:xpath</w:t>
      </w:r>
      <w:proofErr w:type="gramEnd"/>
      <w:r w:rsidRPr="00EA0378">
        <w:rPr>
          <w:rFonts w:ascii="Courier New" w:hAnsi="Courier New" w:cs="Courier New"/>
          <w:lang w:val="en-US"/>
        </w:rPr>
        <w:t>1.0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 eval-interval?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yp:centiseconds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 period       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yp:centiseconds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Wu, et al.              Expires 22 November 2025            </w:t>
      </w:r>
      <w:proofErr w:type="gramStart"/>
      <w:r w:rsidRPr="00EA0378">
        <w:rPr>
          <w:rFonts w:ascii="Courier New" w:hAnsi="Courier New" w:cs="Courier New"/>
          <w:lang w:val="en-US"/>
        </w:rPr>
        <w:t xml:space="preserve">   [</w:t>
      </w:r>
      <w:proofErr w:type="gramEnd"/>
      <w:r w:rsidRPr="00EA0378">
        <w:rPr>
          <w:rFonts w:ascii="Courier New" w:hAnsi="Courier New" w:cs="Courier New"/>
          <w:lang w:val="en-US"/>
        </w:rPr>
        <w:t>Page 10]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 anchor-time? 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yang:date</w:t>
      </w:r>
      <w:proofErr w:type="gramEnd"/>
      <w:r w:rsidRPr="00EA0378">
        <w:rPr>
          <w:rFonts w:ascii="Courier New" w:hAnsi="Courier New" w:cs="Courier New"/>
          <w:lang w:val="en-US"/>
        </w:rPr>
        <w:t>-and-time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augment 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sn:subscription</w:t>
      </w:r>
      <w:proofErr w:type="gramEnd"/>
      <w:r w:rsidRPr="00EA0378">
        <w:rPr>
          <w:rFonts w:ascii="Courier New" w:hAnsi="Courier New" w:cs="Courier New"/>
          <w:lang w:val="en-US"/>
        </w:rPr>
        <w:t>-started</w:t>
      </w:r>
      <w:proofErr w:type="spell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yp:update-trigger</w:t>
      </w:r>
      <w:proofErr w:type="spellEnd"/>
      <w:r w:rsidRPr="00EA0378">
        <w:rPr>
          <w:rFonts w:ascii="Courier New" w:hAnsi="Courier New" w:cs="Courier New"/>
          <w:lang w:val="en-US"/>
        </w:rPr>
        <w:t>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en-US"/>
        </w:rPr>
        <w:t xml:space="preserve">       </w:t>
      </w:r>
      <w:r w:rsidRPr="00EA0378">
        <w:rPr>
          <w:rFonts w:ascii="Courier New" w:hAnsi="Courier New" w:cs="Courier New"/>
          <w:lang w:val="fr-CH"/>
        </w:rPr>
        <w:t>+--:(adaptive-</w:t>
      </w:r>
      <w:proofErr w:type="spellStart"/>
      <w:r w:rsidRPr="00EA0378">
        <w:rPr>
          <w:rFonts w:ascii="Courier New" w:hAnsi="Courier New" w:cs="Courier New"/>
          <w:lang w:val="fr-CH"/>
        </w:rPr>
        <w:t>periodic</w:t>
      </w:r>
      <w:proofErr w:type="spellEnd"/>
      <w:r w:rsidRPr="00EA0378">
        <w:rPr>
          <w:rFonts w:ascii="Courier New" w:hAnsi="Courier New" w:cs="Courier New"/>
          <w:lang w:val="fr-CH"/>
        </w:rPr>
        <w:t>) {adaptive-</w:t>
      </w:r>
      <w:proofErr w:type="spellStart"/>
      <w:r w:rsidRPr="00EA0378">
        <w:rPr>
          <w:rFonts w:ascii="Courier New" w:hAnsi="Courier New" w:cs="Courier New"/>
          <w:lang w:val="fr-CH"/>
        </w:rPr>
        <w:t>subscription</w:t>
      </w:r>
      <w:proofErr w:type="spellEnd"/>
      <w:proofErr w:type="gramStart"/>
      <w:r w:rsidRPr="00EA0378">
        <w:rPr>
          <w:rFonts w:ascii="Courier New" w:hAnsi="Courier New" w:cs="Courier New"/>
          <w:lang w:val="fr-CH"/>
        </w:rPr>
        <w:t>}?</w:t>
      </w:r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   +-- adaptive-</w:t>
      </w:r>
      <w:proofErr w:type="spellStart"/>
      <w:r w:rsidRPr="00EA0378">
        <w:rPr>
          <w:rFonts w:ascii="Courier New" w:hAnsi="Courier New" w:cs="Courier New"/>
          <w:lang w:val="fr-CH"/>
        </w:rPr>
        <w:t>periodic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fr-CH"/>
        </w:rPr>
        <w:t xml:space="preserve">             </w:t>
      </w:r>
      <w:r w:rsidRPr="00EA0378">
        <w:rPr>
          <w:rFonts w:ascii="Courier New" w:hAnsi="Courier New" w:cs="Courier New"/>
          <w:lang w:val="en-US"/>
        </w:rPr>
        <w:t>+-- periodic* [name]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 name               string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 eval-expression    </w:t>
      </w:r>
      <w:proofErr w:type="gramStart"/>
      <w:r w:rsidRPr="00EA0378">
        <w:rPr>
          <w:rFonts w:ascii="Courier New" w:hAnsi="Courier New" w:cs="Courier New"/>
          <w:lang w:val="en-US"/>
        </w:rPr>
        <w:t>yang:xpath</w:t>
      </w:r>
      <w:proofErr w:type="gramEnd"/>
      <w:r w:rsidRPr="00EA0378">
        <w:rPr>
          <w:rFonts w:ascii="Courier New" w:hAnsi="Courier New" w:cs="Courier New"/>
          <w:lang w:val="en-US"/>
        </w:rPr>
        <w:t>1.0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 eval-interval?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yp:centiseconds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 period       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yp:centiseconds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 anchor-time? 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yang:date</w:t>
      </w:r>
      <w:proofErr w:type="gramEnd"/>
      <w:r w:rsidRPr="00EA0378">
        <w:rPr>
          <w:rFonts w:ascii="Courier New" w:hAnsi="Courier New" w:cs="Courier New"/>
          <w:lang w:val="en-US"/>
        </w:rPr>
        <w:t>-and-time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augment 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sn:subscription</w:t>
      </w:r>
      <w:proofErr w:type="gramEnd"/>
      <w:r w:rsidRPr="00EA0378">
        <w:rPr>
          <w:rFonts w:ascii="Courier New" w:hAnsi="Courier New" w:cs="Courier New"/>
          <w:lang w:val="en-US"/>
        </w:rPr>
        <w:t>-modified</w:t>
      </w:r>
      <w:proofErr w:type="spell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yp:update-trigger</w:t>
      </w:r>
      <w:proofErr w:type="spellEnd"/>
      <w:r w:rsidRPr="00EA0378">
        <w:rPr>
          <w:rFonts w:ascii="Courier New" w:hAnsi="Courier New" w:cs="Courier New"/>
          <w:lang w:val="en-US"/>
        </w:rPr>
        <w:t>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en-US"/>
        </w:rPr>
        <w:t xml:space="preserve">       </w:t>
      </w:r>
      <w:r w:rsidRPr="00EA0378">
        <w:rPr>
          <w:rFonts w:ascii="Courier New" w:hAnsi="Courier New" w:cs="Courier New"/>
          <w:lang w:val="fr-CH"/>
        </w:rPr>
        <w:t>+--:(adaptive-</w:t>
      </w:r>
      <w:proofErr w:type="spellStart"/>
      <w:r w:rsidRPr="00EA0378">
        <w:rPr>
          <w:rFonts w:ascii="Courier New" w:hAnsi="Courier New" w:cs="Courier New"/>
          <w:lang w:val="fr-CH"/>
        </w:rPr>
        <w:t>periodic</w:t>
      </w:r>
      <w:proofErr w:type="spellEnd"/>
      <w:r w:rsidRPr="00EA0378">
        <w:rPr>
          <w:rFonts w:ascii="Courier New" w:hAnsi="Courier New" w:cs="Courier New"/>
          <w:lang w:val="fr-CH"/>
        </w:rPr>
        <w:t>) {adaptive-</w:t>
      </w:r>
      <w:proofErr w:type="spellStart"/>
      <w:r w:rsidRPr="00EA0378">
        <w:rPr>
          <w:rFonts w:ascii="Courier New" w:hAnsi="Courier New" w:cs="Courier New"/>
          <w:lang w:val="fr-CH"/>
        </w:rPr>
        <w:t>subscription</w:t>
      </w:r>
      <w:proofErr w:type="spellEnd"/>
      <w:proofErr w:type="gramStart"/>
      <w:r w:rsidRPr="00EA0378">
        <w:rPr>
          <w:rFonts w:ascii="Courier New" w:hAnsi="Courier New" w:cs="Courier New"/>
          <w:lang w:val="fr-CH"/>
        </w:rPr>
        <w:t>}?</w:t>
      </w:r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   +-- adaptive-</w:t>
      </w:r>
      <w:proofErr w:type="spellStart"/>
      <w:r w:rsidRPr="00EA0378">
        <w:rPr>
          <w:rFonts w:ascii="Courier New" w:hAnsi="Courier New" w:cs="Courier New"/>
          <w:lang w:val="fr-CH"/>
        </w:rPr>
        <w:t>periodic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fr-CH"/>
        </w:rPr>
        <w:t xml:space="preserve">             </w:t>
      </w:r>
      <w:r w:rsidRPr="00EA0378">
        <w:rPr>
          <w:rFonts w:ascii="Courier New" w:hAnsi="Courier New" w:cs="Courier New"/>
          <w:lang w:val="en-US"/>
        </w:rPr>
        <w:t>+-- periodic* [name]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 name               string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 eval-expression    </w:t>
      </w:r>
      <w:proofErr w:type="gramStart"/>
      <w:r w:rsidRPr="00EA0378">
        <w:rPr>
          <w:rFonts w:ascii="Courier New" w:hAnsi="Courier New" w:cs="Courier New"/>
          <w:lang w:val="en-US"/>
        </w:rPr>
        <w:t>yang:xpath</w:t>
      </w:r>
      <w:proofErr w:type="gramEnd"/>
      <w:r w:rsidRPr="00EA0378">
        <w:rPr>
          <w:rFonts w:ascii="Courier New" w:hAnsi="Courier New" w:cs="Courier New"/>
          <w:lang w:val="en-US"/>
        </w:rPr>
        <w:t>1.0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 eval-interval?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yp:centiseconds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 period       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yp:centiseconds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+-- anchor-time? 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yang:date</w:t>
      </w:r>
      <w:proofErr w:type="gramEnd"/>
      <w:r w:rsidRPr="00EA0378">
        <w:rPr>
          <w:rFonts w:ascii="Courier New" w:hAnsi="Courier New" w:cs="Courier New"/>
          <w:lang w:val="en-US"/>
        </w:rPr>
        <w:t>-and-time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augment 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sysc:system</w:t>
      </w:r>
      <w:proofErr w:type="gramEnd"/>
      <w:r w:rsidRPr="00EA0378">
        <w:rPr>
          <w:rFonts w:ascii="Courier New" w:hAnsi="Courier New" w:cs="Courier New"/>
          <w:lang w:val="en-US"/>
        </w:rPr>
        <w:t>-capabilities</w:t>
      </w:r>
      <w:proofErr w:type="spell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notc:subscription-capabilities</w:t>
      </w:r>
      <w:proofErr w:type="spellEnd"/>
      <w:r w:rsidRPr="00EA0378">
        <w:rPr>
          <w:rFonts w:ascii="Courier New" w:hAnsi="Courier New" w:cs="Courier New"/>
          <w:lang w:val="en-US"/>
        </w:rPr>
        <w:t>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+--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adaptive-notifications-supported?   notification-support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augment 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sysc:system</w:t>
      </w:r>
      <w:proofErr w:type="gramEnd"/>
      <w:r w:rsidRPr="00EA0378">
        <w:rPr>
          <w:rFonts w:ascii="Courier New" w:hAnsi="Courier New" w:cs="Courier New"/>
          <w:lang w:val="en-US"/>
        </w:rPr>
        <w:t>-capabilities</w:t>
      </w:r>
      <w:proofErr w:type="spell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sysc:datastore-capabilities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sysc:per</w:t>
      </w:r>
      <w:proofErr w:type="gramEnd"/>
      <w:r w:rsidRPr="00EA0378">
        <w:rPr>
          <w:rFonts w:ascii="Courier New" w:hAnsi="Courier New" w:cs="Courier New"/>
          <w:lang w:val="en-US"/>
        </w:rPr>
        <w:t>-node-capabilities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notc:subscription</w:t>
      </w:r>
      <w:proofErr w:type="gramEnd"/>
      <w:r w:rsidRPr="00EA0378">
        <w:rPr>
          <w:rFonts w:ascii="Courier New" w:hAnsi="Courier New" w:cs="Courier New"/>
          <w:lang w:val="en-US"/>
        </w:rPr>
        <w:t>-capabilities</w:t>
      </w:r>
      <w:proofErr w:type="spellEnd"/>
      <w:r w:rsidRPr="00EA0378">
        <w:rPr>
          <w:rFonts w:ascii="Courier New" w:hAnsi="Courier New" w:cs="Courier New"/>
          <w:lang w:val="en-US"/>
        </w:rPr>
        <w:t>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+--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adaptive-notifications-supported?   notification-support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notifications: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+---n adaptive-period-update {adaptive-subscription}?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id?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| 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sn:subscription</w:t>
      </w:r>
      <w:proofErr w:type="gramEnd"/>
      <w:r w:rsidRPr="00EA0378">
        <w:rPr>
          <w:rFonts w:ascii="Courier New" w:hAnsi="Courier New" w:cs="Courier New"/>
          <w:lang w:val="en-US"/>
        </w:rPr>
        <w:t>-id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period                            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yp:centiseconds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period-update-time?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| 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yang:date</w:t>
      </w:r>
      <w:proofErr w:type="gramEnd"/>
      <w:r w:rsidRPr="00EA0378">
        <w:rPr>
          <w:rFonts w:ascii="Courier New" w:hAnsi="Courier New" w:cs="Courier New"/>
          <w:lang w:val="en-US"/>
        </w:rPr>
        <w:t>-and-time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it-IT"/>
        </w:rPr>
      </w:pPr>
      <w:r w:rsidRPr="00EA0378">
        <w:rPr>
          <w:rFonts w:ascii="Courier New" w:hAnsi="Courier New" w:cs="Courier New"/>
          <w:lang w:val="en-US"/>
        </w:rPr>
        <w:t xml:space="preserve">          </w:t>
      </w:r>
      <w:r w:rsidRPr="00EA0378">
        <w:rPr>
          <w:rFonts w:ascii="Courier New" w:hAnsi="Courier New" w:cs="Courier New"/>
          <w:lang w:val="it-IT"/>
        </w:rPr>
        <w:t xml:space="preserve">+--ro </w:t>
      </w:r>
      <w:proofErr w:type="spellStart"/>
      <w:r w:rsidRPr="00EA0378">
        <w:rPr>
          <w:rFonts w:ascii="Courier New" w:hAnsi="Courier New" w:cs="Courier New"/>
          <w:lang w:val="it-IT"/>
        </w:rPr>
        <w:t>satisfied</w:t>
      </w:r>
      <w:proofErr w:type="spellEnd"/>
      <w:r w:rsidRPr="00EA0378">
        <w:rPr>
          <w:rFonts w:ascii="Courier New" w:hAnsi="Courier New" w:cs="Courier New"/>
          <w:lang w:val="it-IT"/>
        </w:rPr>
        <w:t>-</w:t>
      </w:r>
      <w:proofErr w:type="spellStart"/>
      <w:r w:rsidRPr="00EA0378">
        <w:rPr>
          <w:rFonts w:ascii="Courier New" w:hAnsi="Courier New" w:cs="Courier New"/>
          <w:lang w:val="it-IT"/>
        </w:rPr>
        <w:t>criteria</w:t>
      </w:r>
      <w:proofErr w:type="spellEnd"/>
      <w:r w:rsidRPr="00EA0378">
        <w:rPr>
          <w:rFonts w:ascii="Courier New" w:hAnsi="Courier New" w:cs="Courier New"/>
          <w:lang w:val="it-IT"/>
        </w:rPr>
        <w:t>-data?                &lt;</w:t>
      </w:r>
      <w:proofErr w:type="spellStart"/>
      <w:r w:rsidRPr="00EA0378">
        <w:rPr>
          <w:rFonts w:ascii="Courier New" w:hAnsi="Courier New" w:cs="Courier New"/>
          <w:lang w:val="it-IT"/>
        </w:rPr>
        <w:t>anydata</w:t>
      </w:r>
      <w:proofErr w:type="spellEnd"/>
      <w:r w:rsidRPr="00EA0378">
        <w:rPr>
          <w:rFonts w:ascii="Courier New" w:hAnsi="Courier New" w:cs="Courier New"/>
          <w:lang w:val="it-IT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it-IT"/>
        </w:rPr>
      </w:pPr>
      <w:r w:rsidRPr="00EA0378">
        <w:rPr>
          <w:rFonts w:ascii="Courier New" w:hAnsi="Courier New" w:cs="Courier New"/>
          <w:lang w:val="it-IT"/>
        </w:rPr>
        <w:t xml:space="preserve">          +--ro </w:t>
      </w:r>
      <w:proofErr w:type="spellStart"/>
      <w:r w:rsidRPr="00EA0378">
        <w:rPr>
          <w:rFonts w:ascii="Courier New" w:hAnsi="Courier New" w:cs="Courier New"/>
          <w:lang w:val="it-IT"/>
        </w:rPr>
        <w:t>datastore</w:t>
      </w:r>
      <w:proofErr w:type="spellEnd"/>
      <w:r w:rsidRPr="00EA0378">
        <w:rPr>
          <w:rFonts w:ascii="Courier New" w:hAnsi="Courier New" w:cs="Courier New"/>
          <w:lang w:val="it-IT"/>
        </w:rPr>
        <w:t xml:space="preserve">                               </w:t>
      </w:r>
      <w:proofErr w:type="spellStart"/>
      <w:r w:rsidRPr="00EA0378">
        <w:rPr>
          <w:rFonts w:ascii="Courier New" w:hAnsi="Courier New" w:cs="Courier New"/>
          <w:lang w:val="it-IT"/>
        </w:rPr>
        <w:t>identityref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it-IT"/>
        </w:rPr>
      </w:pPr>
      <w:r w:rsidRPr="00EA0378">
        <w:rPr>
          <w:rFonts w:ascii="Courier New" w:hAnsi="Courier New" w:cs="Courier New"/>
          <w:lang w:val="it-IT"/>
        </w:rPr>
        <w:t xml:space="preserve">          +--ro (</w:t>
      </w:r>
      <w:proofErr w:type="spellStart"/>
      <w:r w:rsidRPr="00EA0378">
        <w:rPr>
          <w:rFonts w:ascii="Courier New" w:hAnsi="Courier New" w:cs="Courier New"/>
          <w:lang w:val="it-IT"/>
        </w:rPr>
        <w:t>selection</w:t>
      </w:r>
      <w:proofErr w:type="spellEnd"/>
      <w:r w:rsidRPr="00EA0378">
        <w:rPr>
          <w:rFonts w:ascii="Courier New" w:hAnsi="Courier New" w:cs="Courier New"/>
          <w:lang w:val="it-IT"/>
        </w:rPr>
        <w:t>-filter)?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it-IT"/>
        </w:rPr>
        <w:t xml:space="preserve">             </w:t>
      </w:r>
      <w:r w:rsidRPr="00EA0378">
        <w:rPr>
          <w:rFonts w:ascii="Courier New" w:hAnsi="Courier New" w:cs="Courier New"/>
          <w:lang w:val="en-US"/>
        </w:rPr>
        <w:t>+--:(by-reference)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</w:t>
      </w:r>
      <w:proofErr w:type="gramStart"/>
      <w:r w:rsidRPr="00EA0378">
        <w:rPr>
          <w:rFonts w:ascii="Courier New" w:hAnsi="Courier New" w:cs="Courier New"/>
          <w:lang w:val="en-US"/>
        </w:rPr>
        <w:t>|  +</w:t>
      </w:r>
      <w:proofErr w:type="gramEnd"/>
      <w:r w:rsidRPr="00EA0378">
        <w:rPr>
          <w:rFonts w:ascii="Courier New" w:hAnsi="Courier New" w:cs="Courier New"/>
          <w:lang w:val="en-US"/>
        </w:rPr>
        <w:t>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selection-filter-ref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|          selection-filter-ref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+--:(within-subscription)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it-IT"/>
        </w:rPr>
      </w:pPr>
      <w:r w:rsidRPr="00EA0378">
        <w:rPr>
          <w:rFonts w:ascii="Courier New" w:hAnsi="Courier New" w:cs="Courier New"/>
          <w:lang w:val="en-US"/>
        </w:rPr>
        <w:t xml:space="preserve">                </w:t>
      </w:r>
      <w:r w:rsidRPr="00EA0378">
        <w:rPr>
          <w:rFonts w:ascii="Courier New" w:hAnsi="Courier New" w:cs="Courier New"/>
          <w:lang w:val="it-IT"/>
        </w:rPr>
        <w:t>+--ro (filter-</w:t>
      </w:r>
      <w:proofErr w:type="spellStart"/>
      <w:r w:rsidRPr="00EA0378">
        <w:rPr>
          <w:rFonts w:ascii="Courier New" w:hAnsi="Courier New" w:cs="Courier New"/>
          <w:lang w:val="it-IT"/>
        </w:rPr>
        <w:t>spec</w:t>
      </w:r>
      <w:proofErr w:type="spellEnd"/>
      <w:r w:rsidRPr="00EA0378">
        <w:rPr>
          <w:rFonts w:ascii="Courier New" w:hAnsi="Courier New" w:cs="Courier New"/>
          <w:lang w:val="it-IT"/>
        </w:rPr>
        <w:t>)?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it-IT"/>
        </w:rPr>
      </w:pPr>
      <w:r w:rsidRPr="00EA0378">
        <w:rPr>
          <w:rFonts w:ascii="Courier New" w:hAnsi="Courier New" w:cs="Courier New"/>
          <w:lang w:val="it-IT"/>
        </w:rPr>
        <w:t xml:space="preserve">                   +--:(</w:t>
      </w:r>
      <w:proofErr w:type="spellStart"/>
      <w:r w:rsidRPr="00EA0378">
        <w:rPr>
          <w:rFonts w:ascii="Courier New" w:hAnsi="Courier New" w:cs="Courier New"/>
          <w:lang w:val="it-IT"/>
        </w:rPr>
        <w:t>datastore</w:t>
      </w:r>
      <w:proofErr w:type="spellEnd"/>
      <w:r w:rsidRPr="00EA0378">
        <w:rPr>
          <w:rFonts w:ascii="Courier New" w:hAnsi="Courier New" w:cs="Courier New"/>
          <w:lang w:val="it-IT"/>
        </w:rPr>
        <w:t>-</w:t>
      </w:r>
      <w:proofErr w:type="spellStart"/>
      <w:r w:rsidRPr="00EA0378">
        <w:rPr>
          <w:rFonts w:ascii="Courier New" w:hAnsi="Courier New" w:cs="Courier New"/>
          <w:lang w:val="it-IT"/>
        </w:rPr>
        <w:t>subtree</w:t>
      </w:r>
      <w:proofErr w:type="spellEnd"/>
      <w:r w:rsidRPr="00EA0378">
        <w:rPr>
          <w:rFonts w:ascii="Courier New" w:hAnsi="Courier New" w:cs="Courier New"/>
          <w:lang w:val="it-IT"/>
        </w:rPr>
        <w:t>-filter)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it-IT"/>
        </w:rPr>
      </w:pPr>
      <w:r w:rsidRPr="00EA0378">
        <w:rPr>
          <w:rFonts w:ascii="Courier New" w:hAnsi="Courier New" w:cs="Courier New"/>
          <w:lang w:val="it-IT"/>
        </w:rPr>
        <w:t xml:space="preserve">                   </w:t>
      </w:r>
      <w:proofErr w:type="gramStart"/>
      <w:r w:rsidRPr="00EA0378">
        <w:rPr>
          <w:rFonts w:ascii="Courier New" w:hAnsi="Courier New" w:cs="Courier New"/>
          <w:lang w:val="it-IT"/>
        </w:rPr>
        <w:t>|  +</w:t>
      </w:r>
      <w:proofErr w:type="gramEnd"/>
      <w:r w:rsidRPr="00EA0378">
        <w:rPr>
          <w:rFonts w:ascii="Courier New" w:hAnsi="Courier New" w:cs="Courier New"/>
          <w:lang w:val="it-IT"/>
        </w:rPr>
        <w:t xml:space="preserve">--ro </w:t>
      </w:r>
      <w:proofErr w:type="spellStart"/>
      <w:r w:rsidRPr="00EA0378">
        <w:rPr>
          <w:rFonts w:ascii="Courier New" w:hAnsi="Courier New" w:cs="Courier New"/>
          <w:lang w:val="it-IT"/>
        </w:rPr>
        <w:t>datastore</w:t>
      </w:r>
      <w:proofErr w:type="spellEnd"/>
      <w:r w:rsidRPr="00EA0378">
        <w:rPr>
          <w:rFonts w:ascii="Courier New" w:hAnsi="Courier New" w:cs="Courier New"/>
          <w:lang w:val="it-IT"/>
        </w:rPr>
        <w:t>-</w:t>
      </w:r>
      <w:proofErr w:type="spellStart"/>
      <w:r w:rsidRPr="00EA0378">
        <w:rPr>
          <w:rFonts w:ascii="Courier New" w:hAnsi="Courier New" w:cs="Courier New"/>
          <w:lang w:val="it-IT"/>
        </w:rPr>
        <w:t>subtree</w:t>
      </w:r>
      <w:proofErr w:type="spellEnd"/>
      <w:r w:rsidRPr="00EA0378">
        <w:rPr>
          <w:rFonts w:ascii="Courier New" w:hAnsi="Courier New" w:cs="Courier New"/>
          <w:lang w:val="it-IT"/>
        </w:rPr>
        <w:t>-filter?   &lt;</w:t>
      </w:r>
      <w:proofErr w:type="spellStart"/>
      <w:r w:rsidRPr="00EA0378">
        <w:rPr>
          <w:rFonts w:ascii="Courier New" w:hAnsi="Courier New" w:cs="Courier New"/>
          <w:lang w:val="it-IT"/>
        </w:rPr>
        <w:t>anydata</w:t>
      </w:r>
      <w:proofErr w:type="spellEnd"/>
      <w:r w:rsidRPr="00EA0378">
        <w:rPr>
          <w:rFonts w:ascii="Courier New" w:hAnsi="Courier New" w:cs="Courier New"/>
          <w:lang w:val="it-IT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it-IT"/>
        </w:rPr>
        <w:t xml:space="preserve">                   </w:t>
      </w:r>
      <w:r w:rsidRPr="00EA0378">
        <w:rPr>
          <w:rFonts w:ascii="Courier New" w:hAnsi="Courier New" w:cs="Courier New"/>
          <w:lang w:val="en-US"/>
        </w:rPr>
        <w:t xml:space="preserve">|       </w:t>
      </w:r>
      <w:proofErr w:type="gramStart"/>
      <w:r w:rsidRPr="00EA0378">
        <w:rPr>
          <w:rFonts w:ascii="Courier New" w:hAnsi="Courier New" w:cs="Courier New"/>
          <w:lang w:val="en-US"/>
        </w:rPr>
        <w:t xml:space="preserve">   {</w:t>
      </w:r>
      <w:proofErr w:type="spellStart"/>
      <w:proofErr w:type="gramEnd"/>
      <w:r w:rsidRPr="00EA0378">
        <w:rPr>
          <w:rFonts w:ascii="Courier New" w:hAnsi="Courier New" w:cs="Courier New"/>
          <w:lang w:val="en-US"/>
        </w:rPr>
        <w:t>sn:subtree</w:t>
      </w:r>
      <w:proofErr w:type="spellEnd"/>
      <w:r w:rsidRPr="00EA0378">
        <w:rPr>
          <w:rFonts w:ascii="Courier New" w:hAnsi="Courier New" w:cs="Courier New"/>
          <w:lang w:val="en-US"/>
        </w:rPr>
        <w:t>}?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+--:(datastore-</w:t>
      </w:r>
      <w:proofErr w:type="spellStart"/>
      <w:r w:rsidRPr="00EA0378">
        <w:rPr>
          <w:rFonts w:ascii="Courier New" w:hAnsi="Courier New" w:cs="Courier New"/>
          <w:lang w:val="en-US"/>
        </w:rPr>
        <w:t>xpath</w:t>
      </w:r>
      <w:proofErr w:type="spellEnd"/>
      <w:r w:rsidRPr="00EA0378">
        <w:rPr>
          <w:rFonts w:ascii="Courier New" w:hAnsi="Courier New" w:cs="Courier New"/>
          <w:lang w:val="en-US"/>
        </w:rPr>
        <w:t>-filter)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   +--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datastore-</w:t>
      </w:r>
      <w:proofErr w:type="spellStart"/>
      <w:r w:rsidRPr="00EA0378">
        <w:rPr>
          <w:rFonts w:ascii="Courier New" w:hAnsi="Courier New" w:cs="Courier New"/>
          <w:lang w:val="en-US"/>
        </w:rPr>
        <w:t>xpath</w:t>
      </w:r>
      <w:proofErr w:type="spellEnd"/>
      <w:r w:rsidRPr="00EA0378">
        <w:rPr>
          <w:rFonts w:ascii="Courier New" w:hAnsi="Courier New" w:cs="Courier New"/>
          <w:lang w:val="en-US"/>
        </w:rPr>
        <w:t xml:space="preserve">-filter?     </w:t>
      </w:r>
      <w:proofErr w:type="gramStart"/>
      <w:r w:rsidRPr="00EA0378">
        <w:rPr>
          <w:rFonts w:ascii="Courier New" w:hAnsi="Courier New" w:cs="Courier New"/>
          <w:lang w:val="en-US"/>
        </w:rPr>
        <w:t>yang:xpath</w:t>
      </w:r>
      <w:proofErr w:type="gramEnd"/>
      <w:r w:rsidRPr="00EA0378">
        <w:rPr>
          <w:rFonts w:ascii="Courier New" w:hAnsi="Courier New" w:cs="Courier New"/>
          <w:lang w:val="en-US"/>
        </w:rPr>
        <w:t>1.0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en-US"/>
        </w:rPr>
        <w:t xml:space="preserve">                              </w:t>
      </w:r>
      <w:r w:rsidRPr="00EA0378">
        <w:rPr>
          <w:rFonts w:ascii="Courier New" w:hAnsi="Courier New" w:cs="Courier New"/>
          <w:lang w:val="fr-CH"/>
        </w:rPr>
        <w:t>{</w:t>
      </w:r>
      <w:proofErr w:type="spellStart"/>
      <w:proofErr w:type="gramStart"/>
      <w:r w:rsidRPr="00EA0378">
        <w:rPr>
          <w:rFonts w:ascii="Courier New" w:hAnsi="Courier New" w:cs="Courier New"/>
          <w:lang w:val="fr-CH"/>
        </w:rPr>
        <w:t>sn:xpath</w:t>
      </w:r>
      <w:proofErr w:type="spellEnd"/>
      <w:proofErr w:type="gramEnd"/>
      <w:r w:rsidRPr="00EA0378">
        <w:rPr>
          <w:rFonts w:ascii="Courier New" w:hAnsi="Courier New" w:cs="Courier New"/>
          <w:lang w:val="fr-CH"/>
        </w:rPr>
        <w:t>}?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fr-CH"/>
        </w:rPr>
        <w:t xml:space="preserve">Wu, et al.              </w:t>
      </w:r>
      <w:r w:rsidRPr="00EA0378">
        <w:rPr>
          <w:rFonts w:ascii="Courier New" w:hAnsi="Courier New" w:cs="Courier New"/>
          <w:lang w:val="en-US"/>
        </w:rPr>
        <w:t xml:space="preserve">Expires 22 November 2025            </w:t>
      </w:r>
      <w:proofErr w:type="gramStart"/>
      <w:r w:rsidRPr="00EA0378">
        <w:rPr>
          <w:rFonts w:ascii="Courier New" w:hAnsi="Courier New" w:cs="Courier New"/>
          <w:lang w:val="en-US"/>
        </w:rPr>
        <w:t xml:space="preserve">   [</w:t>
      </w:r>
      <w:proofErr w:type="gramEnd"/>
      <w:r w:rsidRPr="00EA0378">
        <w:rPr>
          <w:rFonts w:ascii="Courier New" w:hAnsi="Courier New" w:cs="Courier New"/>
          <w:lang w:val="en-US"/>
        </w:rPr>
        <w:t>Page 11]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3.2.  The "</w:t>
      </w:r>
      <w:proofErr w:type="spellStart"/>
      <w:r w:rsidRPr="00EA0378">
        <w:rPr>
          <w:rFonts w:ascii="Courier New" w:hAnsi="Courier New" w:cs="Courier New"/>
          <w:lang w:val="en-US"/>
        </w:rPr>
        <w:t>ietf</w:t>
      </w:r>
      <w:proofErr w:type="spellEnd"/>
      <w:r w:rsidRPr="00EA0378">
        <w:rPr>
          <w:rFonts w:ascii="Courier New" w:hAnsi="Courier New" w:cs="Courier New"/>
          <w:lang w:val="en-US"/>
        </w:rPr>
        <w:t>-adaptive-subscription" Module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This YANG module imports modules from [RFC6991</w:t>
      </w:r>
      <w:proofErr w:type="gramStart"/>
      <w:r w:rsidRPr="00EA0378">
        <w:rPr>
          <w:rFonts w:ascii="Courier New" w:hAnsi="Courier New" w:cs="Courier New"/>
          <w:lang w:val="en-US"/>
        </w:rPr>
        <w:t>],[</w:t>
      </w:r>
      <w:proofErr w:type="gramEnd"/>
      <w:r w:rsidRPr="00EA0378">
        <w:rPr>
          <w:rFonts w:ascii="Courier New" w:hAnsi="Courier New" w:cs="Courier New"/>
          <w:lang w:val="en-US"/>
        </w:rPr>
        <w:t>RFC8639], [RFC8641],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and [RFC9196].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&lt;CODE BEGINS&gt; file "ietf-adaptive-subscription@2025-05-21.yang"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en-US"/>
        </w:rPr>
        <w:t xml:space="preserve">   </w:t>
      </w:r>
      <w:proofErr w:type="gramStart"/>
      <w:r w:rsidRPr="00EA0378">
        <w:rPr>
          <w:rFonts w:ascii="Courier New" w:hAnsi="Courier New" w:cs="Courier New"/>
          <w:lang w:val="fr-CH"/>
        </w:rPr>
        <w:t>module</w:t>
      </w:r>
      <w:proofErr w:type="gramEnd"/>
      <w:r w:rsidRPr="00EA0378">
        <w:rPr>
          <w:rFonts w:ascii="Courier New" w:hAnsi="Courier New" w:cs="Courier New"/>
          <w:lang w:val="fr-CH"/>
        </w:rPr>
        <w:t xml:space="preserve"> </w:t>
      </w:r>
      <w:proofErr w:type="spellStart"/>
      <w:r w:rsidRPr="00EA0378">
        <w:rPr>
          <w:rFonts w:ascii="Courier New" w:hAnsi="Courier New" w:cs="Courier New"/>
          <w:lang w:val="fr-CH"/>
        </w:rPr>
        <w:t>ietf</w:t>
      </w:r>
      <w:proofErr w:type="spellEnd"/>
      <w:r w:rsidRPr="00EA0378">
        <w:rPr>
          <w:rFonts w:ascii="Courier New" w:hAnsi="Courier New" w:cs="Courier New"/>
          <w:lang w:val="fr-CH"/>
        </w:rPr>
        <w:t>-adaptive-</w:t>
      </w:r>
      <w:proofErr w:type="spellStart"/>
      <w:r w:rsidRPr="00EA0378">
        <w:rPr>
          <w:rFonts w:ascii="Courier New" w:hAnsi="Courier New" w:cs="Courier New"/>
          <w:lang w:val="fr-CH"/>
        </w:rPr>
        <w:t>subscription</w:t>
      </w:r>
      <w:proofErr w:type="spellEnd"/>
      <w:r w:rsidRPr="00EA0378">
        <w:rPr>
          <w:rFonts w:ascii="Courier New" w:hAnsi="Courier New" w:cs="Courier New"/>
          <w:lang w:val="fr-CH"/>
        </w:rPr>
        <w:t xml:space="preserve">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</w:t>
      </w:r>
      <w:proofErr w:type="gramStart"/>
      <w:r w:rsidRPr="00EA0378">
        <w:rPr>
          <w:rFonts w:ascii="Courier New" w:hAnsi="Courier New" w:cs="Courier New"/>
          <w:lang w:val="fr-CH"/>
        </w:rPr>
        <w:t>yang</w:t>
      </w:r>
      <w:proofErr w:type="gramEnd"/>
      <w:r w:rsidRPr="00EA0378">
        <w:rPr>
          <w:rFonts w:ascii="Courier New" w:hAnsi="Courier New" w:cs="Courier New"/>
          <w:lang w:val="fr-CH"/>
        </w:rPr>
        <w:t>-version 1.1;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</w:t>
      </w:r>
      <w:proofErr w:type="spellStart"/>
      <w:proofErr w:type="gramStart"/>
      <w:r w:rsidRPr="00EA0378">
        <w:rPr>
          <w:rFonts w:ascii="Courier New" w:hAnsi="Courier New" w:cs="Courier New"/>
          <w:lang w:val="fr-CH"/>
        </w:rPr>
        <w:t>namespace</w:t>
      </w:r>
      <w:proofErr w:type="spellEnd"/>
      <w:proofErr w:type="gramEnd"/>
      <w:r w:rsidRPr="00EA0378">
        <w:rPr>
          <w:rFonts w:ascii="Courier New" w:hAnsi="Courier New" w:cs="Courier New"/>
          <w:lang w:val="fr-CH"/>
        </w:rPr>
        <w:t xml:space="preserve"> "</w:t>
      </w:r>
      <w:proofErr w:type="spellStart"/>
      <w:r w:rsidRPr="00EA0378">
        <w:rPr>
          <w:rFonts w:ascii="Courier New" w:hAnsi="Courier New" w:cs="Courier New"/>
          <w:lang w:val="fr-CH"/>
        </w:rPr>
        <w:t>urn:ietf:params:xml:ns:yang:ietf-adaptive-subscription</w:t>
      </w:r>
      <w:proofErr w:type="spellEnd"/>
      <w:r w:rsidRPr="00EA0378">
        <w:rPr>
          <w:rFonts w:ascii="Courier New" w:hAnsi="Courier New" w:cs="Courier New"/>
          <w:lang w:val="fr-CH"/>
        </w:rPr>
        <w:t>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</w:t>
      </w:r>
      <w:proofErr w:type="spellStart"/>
      <w:proofErr w:type="gramStart"/>
      <w:r w:rsidRPr="00EA0378">
        <w:rPr>
          <w:rFonts w:ascii="Courier New" w:hAnsi="Courier New" w:cs="Courier New"/>
          <w:lang w:val="fr-CH"/>
        </w:rPr>
        <w:t>prefix</w:t>
      </w:r>
      <w:proofErr w:type="spellEnd"/>
      <w:proofErr w:type="gramEnd"/>
      <w:r w:rsidRPr="00EA0378">
        <w:rPr>
          <w:rFonts w:ascii="Courier New" w:hAnsi="Courier New" w:cs="Courier New"/>
          <w:lang w:val="fr-CH"/>
        </w:rPr>
        <w:t xml:space="preserve"> as;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</w:t>
      </w:r>
      <w:proofErr w:type="gramStart"/>
      <w:r w:rsidRPr="00EA0378">
        <w:rPr>
          <w:rFonts w:ascii="Courier New" w:hAnsi="Courier New" w:cs="Courier New"/>
          <w:lang w:val="fr-CH"/>
        </w:rPr>
        <w:t>import</w:t>
      </w:r>
      <w:proofErr w:type="gramEnd"/>
      <w:r w:rsidRPr="00EA0378">
        <w:rPr>
          <w:rFonts w:ascii="Courier New" w:hAnsi="Courier New" w:cs="Courier New"/>
          <w:lang w:val="fr-CH"/>
        </w:rPr>
        <w:t xml:space="preserve"> </w:t>
      </w:r>
      <w:proofErr w:type="spellStart"/>
      <w:r w:rsidRPr="00EA0378">
        <w:rPr>
          <w:rFonts w:ascii="Courier New" w:hAnsi="Courier New" w:cs="Courier New"/>
          <w:lang w:val="fr-CH"/>
        </w:rPr>
        <w:t>ietf</w:t>
      </w:r>
      <w:proofErr w:type="spellEnd"/>
      <w:r w:rsidRPr="00EA0378">
        <w:rPr>
          <w:rFonts w:ascii="Courier New" w:hAnsi="Courier New" w:cs="Courier New"/>
          <w:lang w:val="fr-CH"/>
        </w:rPr>
        <w:t>-</w:t>
      </w:r>
      <w:proofErr w:type="spellStart"/>
      <w:r w:rsidRPr="00EA0378">
        <w:rPr>
          <w:rFonts w:ascii="Courier New" w:hAnsi="Courier New" w:cs="Courier New"/>
          <w:lang w:val="fr-CH"/>
        </w:rPr>
        <w:t>subscribed</w:t>
      </w:r>
      <w:proofErr w:type="spellEnd"/>
      <w:r w:rsidRPr="00EA0378">
        <w:rPr>
          <w:rFonts w:ascii="Courier New" w:hAnsi="Courier New" w:cs="Courier New"/>
          <w:lang w:val="fr-CH"/>
        </w:rPr>
        <w:t>-notifications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</w:t>
      </w:r>
      <w:proofErr w:type="spellStart"/>
      <w:proofErr w:type="gramStart"/>
      <w:r w:rsidRPr="00EA0378">
        <w:rPr>
          <w:rFonts w:ascii="Courier New" w:hAnsi="Courier New" w:cs="Courier New"/>
          <w:lang w:val="fr-CH"/>
        </w:rPr>
        <w:t>prefix</w:t>
      </w:r>
      <w:proofErr w:type="spellEnd"/>
      <w:proofErr w:type="gramEnd"/>
      <w:r w:rsidRPr="00EA0378">
        <w:rPr>
          <w:rFonts w:ascii="Courier New" w:hAnsi="Courier New" w:cs="Courier New"/>
          <w:lang w:val="fr-CH"/>
        </w:rPr>
        <w:t xml:space="preserve"> sn;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fr-CH"/>
        </w:rPr>
        <w:t xml:space="preserve">       </w:t>
      </w:r>
      <w:r w:rsidRPr="00EA0378">
        <w:rPr>
          <w:rFonts w:ascii="Courier New" w:hAnsi="Courier New" w:cs="Courier New"/>
          <w:lang w:val="en-US"/>
        </w:rPr>
        <w:t>reference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"RFC 8639: Subscription to YANG Notifications";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import </w:t>
      </w:r>
      <w:proofErr w:type="spellStart"/>
      <w:r w:rsidRPr="00EA0378">
        <w:rPr>
          <w:rFonts w:ascii="Courier New" w:hAnsi="Courier New" w:cs="Courier New"/>
          <w:lang w:val="en-US"/>
        </w:rPr>
        <w:t>ietf</w:t>
      </w:r>
      <w:proofErr w:type="spellEnd"/>
      <w:r w:rsidRPr="00EA0378">
        <w:rPr>
          <w:rFonts w:ascii="Courier New" w:hAnsi="Courier New" w:cs="Courier New"/>
          <w:lang w:val="en-US"/>
        </w:rPr>
        <w:t>-yang-push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prefix </w:t>
      </w:r>
      <w:proofErr w:type="spellStart"/>
      <w:r w:rsidRPr="00EA0378">
        <w:rPr>
          <w:rFonts w:ascii="Courier New" w:hAnsi="Courier New" w:cs="Courier New"/>
          <w:lang w:val="en-US"/>
        </w:rPr>
        <w:t>yp</w:t>
      </w:r>
      <w:proofErr w:type="spellEnd"/>
      <w:r w:rsidRPr="00EA0378">
        <w:rPr>
          <w:rFonts w:ascii="Courier New" w:hAnsi="Courier New" w:cs="Courier New"/>
          <w:lang w:val="en-US"/>
        </w:rPr>
        <w:t>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reference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"RFC 8641: Subscription to YANG Notifications for Datastore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Updates";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import </w:t>
      </w:r>
      <w:proofErr w:type="spellStart"/>
      <w:r w:rsidRPr="00EA0378">
        <w:rPr>
          <w:rFonts w:ascii="Courier New" w:hAnsi="Courier New" w:cs="Courier New"/>
          <w:lang w:val="en-US"/>
        </w:rPr>
        <w:t>ietf</w:t>
      </w:r>
      <w:proofErr w:type="spellEnd"/>
      <w:r w:rsidRPr="00EA0378">
        <w:rPr>
          <w:rFonts w:ascii="Courier New" w:hAnsi="Courier New" w:cs="Courier New"/>
          <w:lang w:val="en-US"/>
        </w:rPr>
        <w:t>-yang-types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prefix yang;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reference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"RFC 6991: Common YANG Data Types";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import </w:t>
      </w:r>
      <w:proofErr w:type="spellStart"/>
      <w:r w:rsidRPr="00EA0378">
        <w:rPr>
          <w:rFonts w:ascii="Courier New" w:hAnsi="Courier New" w:cs="Courier New"/>
          <w:lang w:val="en-US"/>
        </w:rPr>
        <w:t>ietf</w:t>
      </w:r>
      <w:proofErr w:type="spellEnd"/>
      <w:r w:rsidRPr="00EA0378">
        <w:rPr>
          <w:rFonts w:ascii="Courier New" w:hAnsi="Courier New" w:cs="Courier New"/>
          <w:lang w:val="en-US"/>
        </w:rPr>
        <w:t>-system-capabilities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prefix </w:t>
      </w:r>
      <w:proofErr w:type="spellStart"/>
      <w:r w:rsidRPr="00EA0378">
        <w:rPr>
          <w:rFonts w:ascii="Courier New" w:hAnsi="Courier New" w:cs="Courier New"/>
          <w:lang w:val="en-US"/>
        </w:rPr>
        <w:t>sysc</w:t>
      </w:r>
      <w:proofErr w:type="spellEnd"/>
      <w:r w:rsidRPr="00EA0378">
        <w:rPr>
          <w:rFonts w:ascii="Courier New" w:hAnsi="Courier New" w:cs="Courier New"/>
          <w:lang w:val="en-US"/>
        </w:rPr>
        <w:t>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reference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"RFC 9196: YANG Modules Describing Capabilities for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Systems and Datastore Update Notifications";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import </w:t>
      </w:r>
      <w:proofErr w:type="spellStart"/>
      <w:r w:rsidRPr="00EA0378">
        <w:rPr>
          <w:rFonts w:ascii="Courier New" w:hAnsi="Courier New" w:cs="Courier New"/>
          <w:lang w:val="en-US"/>
        </w:rPr>
        <w:t>ietf</w:t>
      </w:r>
      <w:proofErr w:type="spellEnd"/>
      <w:r w:rsidRPr="00EA0378">
        <w:rPr>
          <w:rFonts w:ascii="Courier New" w:hAnsi="Courier New" w:cs="Courier New"/>
          <w:lang w:val="en-US"/>
        </w:rPr>
        <w:t>-notification-capabilities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prefix </w:t>
      </w:r>
      <w:proofErr w:type="spellStart"/>
      <w:r w:rsidRPr="00EA0378">
        <w:rPr>
          <w:rFonts w:ascii="Courier New" w:hAnsi="Courier New" w:cs="Courier New"/>
          <w:lang w:val="en-US"/>
        </w:rPr>
        <w:t>notc</w:t>
      </w:r>
      <w:proofErr w:type="spellEnd"/>
      <w:r w:rsidRPr="00EA0378">
        <w:rPr>
          <w:rFonts w:ascii="Courier New" w:hAnsi="Courier New" w:cs="Courier New"/>
          <w:lang w:val="en-US"/>
        </w:rPr>
        <w:t>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reference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"RFC 9196: YANG Modules Describing Capabilities for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Systems and Datastore Update Notifications";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organization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"IETF NETCONF (Network Configuration) Working Group";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contact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"WG Web:   &lt;http://tools.ietf.org/wg/netconf&gt;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WG List:  &lt;netconf@ietf.org&gt;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Author: Qin Wu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&lt;mailto:bill.wu@huawei.com&gt;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12]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Author: Peng Liu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&lt;mailto: liupengyjy@chinamobile.com&gt;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Author: </w:t>
      </w:r>
      <w:proofErr w:type="spellStart"/>
      <w:r w:rsidRPr="00EA0378">
        <w:rPr>
          <w:rFonts w:ascii="Courier New" w:hAnsi="Courier New" w:cs="Courier New"/>
          <w:lang w:val="en-US"/>
        </w:rPr>
        <w:t>Qiufang</w:t>
      </w:r>
      <w:proofErr w:type="spellEnd"/>
      <w:r w:rsidRPr="00EA0378">
        <w:rPr>
          <w:rFonts w:ascii="Courier New" w:hAnsi="Courier New" w:cs="Courier New"/>
          <w:lang w:val="en-US"/>
        </w:rPr>
        <w:t xml:space="preserve"> Ma</w:t>
      </w:r>
    </w:p>
    <w:p w:rsidR="00A40DF3" w:rsidRPr="00CF0B28" w:rsidRDefault="00A40DF3" w:rsidP="00CF0B28">
      <w:pPr>
        <w:pStyle w:val="PlainText"/>
        <w:rPr>
          <w:rFonts w:ascii="Courier New" w:hAnsi="Courier New" w:cs="Courier New"/>
        </w:rPr>
      </w:pPr>
      <w:r w:rsidRPr="00EA0378">
        <w:rPr>
          <w:rFonts w:ascii="Courier New" w:hAnsi="Courier New" w:cs="Courier New"/>
          <w:lang w:val="en-US"/>
        </w:rPr>
        <w:t xml:space="preserve">              </w:t>
      </w:r>
      <w:r w:rsidRPr="00CF0B28">
        <w:rPr>
          <w:rFonts w:ascii="Courier New" w:hAnsi="Courier New" w:cs="Courier New"/>
        </w:rPr>
        <w:t>&lt;mailto: maqiufang1@huawei.com&gt;</w:t>
      </w:r>
    </w:p>
    <w:p w:rsidR="00A40DF3" w:rsidRPr="00CF0B28" w:rsidRDefault="00A40DF3" w:rsidP="00CF0B28">
      <w:pPr>
        <w:pStyle w:val="PlainText"/>
        <w:rPr>
          <w:rFonts w:ascii="Courier New" w:hAnsi="Courier New" w:cs="Courier New"/>
        </w:rPr>
      </w:pPr>
      <w:r w:rsidRPr="00CF0B28">
        <w:rPr>
          <w:rFonts w:ascii="Courier New" w:hAnsi="Courier New" w:cs="Courier New"/>
        </w:rPr>
        <w:t xml:space="preserve">        </w:t>
      </w:r>
      <w:proofErr w:type="spellStart"/>
      <w:r w:rsidRPr="00CF0B28">
        <w:rPr>
          <w:rFonts w:ascii="Courier New" w:hAnsi="Courier New" w:cs="Courier New"/>
        </w:rPr>
        <w:t>Author</w:t>
      </w:r>
      <w:proofErr w:type="spellEnd"/>
      <w:r w:rsidRPr="00CF0B28">
        <w:rPr>
          <w:rFonts w:ascii="Courier New" w:hAnsi="Courier New" w:cs="Courier New"/>
        </w:rPr>
        <w:t>: Wei Wang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CF0B28">
        <w:rPr>
          <w:rFonts w:ascii="Courier New" w:hAnsi="Courier New" w:cs="Courier New"/>
        </w:rPr>
        <w:t xml:space="preserve">             </w:t>
      </w:r>
      <w:r w:rsidRPr="00EA0378">
        <w:rPr>
          <w:rFonts w:ascii="Courier New" w:hAnsi="Courier New" w:cs="Courier New"/>
          <w:lang w:val="en-US"/>
        </w:rPr>
        <w:t>&lt;mailto: wangw36@chinatelecom.cn&gt;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Author: </w:t>
      </w:r>
      <w:proofErr w:type="spellStart"/>
      <w:r w:rsidRPr="00EA0378">
        <w:rPr>
          <w:rFonts w:ascii="Courier New" w:hAnsi="Courier New" w:cs="Courier New"/>
          <w:lang w:val="en-US"/>
        </w:rPr>
        <w:t>Zhixiong</w:t>
      </w:r>
      <w:proofErr w:type="spellEnd"/>
      <w:r w:rsidRPr="00EA0378">
        <w:rPr>
          <w:rFonts w:ascii="Courier New" w:hAnsi="Courier New" w:cs="Courier New"/>
          <w:lang w:val="en-US"/>
        </w:rPr>
        <w:t xml:space="preserve"> </w:t>
      </w:r>
      <w:proofErr w:type="spellStart"/>
      <w:r w:rsidRPr="00EA0378">
        <w:rPr>
          <w:rFonts w:ascii="Courier New" w:hAnsi="Courier New" w:cs="Courier New"/>
          <w:lang w:val="en-US"/>
        </w:rPr>
        <w:t>Niu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en-US"/>
        </w:rPr>
        <w:t xml:space="preserve">             </w:t>
      </w:r>
      <w:r w:rsidRPr="00EA0378">
        <w:rPr>
          <w:rFonts w:ascii="Courier New" w:hAnsi="Courier New" w:cs="Courier New"/>
          <w:lang w:val="fr-CH"/>
        </w:rPr>
        <w:t>&lt;</w:t>
      </w:r>
      <w:proofErr w:type="gramStart"/>
      <w:r w:rsidRPr="00EA0378">
        <w:rPr>
          <w:rFonts w:ascii="Courier New" w:hAnsi="Courier New" w:cs="Courier New"/>
          <w:lang w:val="fr-CH"/>
        </w:rPr>
        <w:t>mailto:</w:t>
      </w:r>
      <w:proofErr w:type="gramEnd"/>
      <w:r w:rsidRPr="00EA0378">
        <w:rPr>
          <w:rFonts w:ascii="Courier New" w:hAnsi="Courier New" w:cs="Courier New"/>
          <w:lang w:val="fr-CH"/>
        </w:rPr>
        <w:t xml:space="preserve"> Zhixiong.Niu@microsoft.com&gt;";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</w:t>
      </w:r>
      <w:proofErr w:type="gramStart"/>
      <w:r w:rsidRPr="00EA0378">
        <w:rPr>
          <w:rFonts w:ascii="Courier New" w:hAnsi="Courier New" w:cs="Courier New"/>
          <w:lang w:val="fr-CH"/>
        </w:rPr>
        <w:t>description</w:t>
      </w:r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fr-CH"/>
        </w:rPr>
        <w:t xml:space="preserve">       </w:t>
      </w:r>
      <w:r w:rsidRPr="00EA0378">
        <w:rPr>
          <w:rFonts w:ascii="Courier New" w:hAnsi="Courier New" w:cs="Courier New"/>
          <w:lang w:val="en-US"/>
        </w:rPr>
        <w:t>"This module extends the YANG data module defined in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YANG-push to enable the subscriber's adaptive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subscriptions to a publisher's event streams with various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different period intervals to report updates.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Copyright (c) 2025 IETF Trust and the persons identified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as authors of the code. All rights reserved.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Redistribution and use in source and binary forms, with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or without modification, is permitted pursuant to, and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subject to the license terms contained in, the Revised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BSD License set forth in Section 4.c of the IETF Trust's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Legal Provisions Relating to IETF Documents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(https://trustee.ietf.org/license-info).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This version of this YANG module is part of RFC XXXX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(https://www.rfc-editor.org/info/rfcXXXX); see the RFC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itself for full legal notices.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The key words 'MUST', 'MUST NOT', 'REQUIRED', 'SHALL',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'SHALL NOT', 'SHOULD', 'SHOULD NOT', 'RECOMMENDED',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'NOT RECOMMENDED', 'MAY', and 'OPTIONAL' in this document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are to be interpreted as described in BCP 14 (RFC 2119)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(RFC 8174) when, and only when, they appear in all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capitals, as shown here.";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revision 2025-05-21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"Initial revision";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reference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"RFC XXXX: Adaptive Subscription to YANG Notification.";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feature </w:t>
      </w:r>
      <w:proofErr w:type="gramStart"/>
      <w:r w:rsidRPr="00EA0378">
        <w:rPr>
          <w:rFonts w:ascii="Courier New" w:hAnsi="Courier New" w:cs="Courier New"/>
          <w:lang w:val="en-US"/>
        </w:rPr>
        <w:t>adaptive-subscription</w:t>
      </w:r>
      <w:proofErr w:type="gramEnd"/>
      <w:r w:rsidRPr="00EA0378">
        <w:rPr>
          <w:rFonts w:ascii="Courier New" w:hAnsi="Courier New" w:cs="Courier New"/>
          <w:lang w:val="en-US"/>
        </w:rPr>
        <w:t xml:space="preserve">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"This feature indicates that </w:t>
      </w:r>
      <w:proofErr w:type="gramStart"/>
      <w:r w:rsidRPr="00EA0378">
        <w:rPr>
          <w:rFonts w:ascii="Courier New" w:hAnsi="Courier New" w:cs="Courier New"/>
          <w:lang w:val="en-US"/>
        </w:rPr>
        <w:t>adaptive-subscriptions</w:t>
      </w:r>
      <w:proofErr w:type="gramEnd"/>
      <w:r w:rsidRPr="00EA0378">
        <w:rPr>
          <w:rFonts w:ascii="Courier New" w:hAnsi="Courier New" w:cs="Courier New"/>
          <w:lang w:val="en-US"/>
        </w:rPr>
        <w:t xml:space="preserve"> are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EA0378">
        <w:rPr>
          <w:rFonts w:ascii="Courier New" w:hAnsi="Courier New" w:cs="Courier New"/>
          <w:lang w:val="fr-CH"/>
        </w:rPr>
        <w:t>supported</w:t>
      </w:r>
      <w:proofErr w:type="spellEnd"/>
      <w:proofErr w:type="gramEnd"/>
      <w:r w:rsidRPr="00EA0378">
        <w:rPr>
          <w:rFonts w:ascii="Courier New" w:hAnsi="Courier New" w:cs="Courier New"/>
          <w:lang w:val="fr-CH"/>
        </w:rPr>
        <w:t>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13]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identity adaptive-unsupported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base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sn:establish</w:t>
      </w:r>
      <w:proofErr w:type="gramEnd"/>
      <w:r w:rsidRPr="00EA0378">
        <w:rPr>
          <w:rFonts w:ascii="Courier New" w:hAnsi="Courier New" w:cs="Courier New"/>
          <w:lang w:val="en-US"/>
        </w:rPr>
        <w:t>-subscription-error</w:t>
      </w:r>
      <w:proofErr w:type="spellEnd"/>
      <w:r w:rsidRPr="00EA0378">
        <w:rPr>
          <w:rFonts w:ascii="Courier New" w:hAnsi="Courier New" w:cs="Courier New"/>
          <w:lang w:val="en-US"/>
        </w:rPr>
        <w:t>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</w:t>
      </w:r>
      <w:proofErr w:type="gramStart"/>
      <w:r w:rsidRPr="00EA0378">
        <w:rPr>
          <w:rFonts w:ascii="Courier New" w:hAnsi="Courier New" w:cs="Courier New"/>
          <w:lang w:val="en-US"/>
        </w:rPr>
        <w:t>Adaptive-subscription</w:t>
      </w:r>
      <w:proofErr w:type="gramEnd"/>
      <w:r w:rsidRPr="00EA0378">
        <w:rPr>
          <w:rFonts w:ascii="Courier New" w:hAnsi="Courier New" w:cs="Courier New"/>
          <w:lang w:val="en-US"/>
        </w:rPr>
        <w:t xml:space="preserve"> is not supported for the targeted set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of objects that are selectable by the filter.";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identity </w:t>
      </w:r>
      <w:proofErr w:type="spellStart"/>
      <w:r w:rsidRPr="00EA0378">
        <w:rPr>
          <w:rFonts w:ascii="Courier New" w:hAnsi="Courier New" w:cs="Courier New"/>
          <w:lang w:val="en-US"/>
        </w:rPr>
        <w:t>xpath</w:t>
      </w:r>
      <w:proofErr w:type="spellEnd"/>
      <w:r w:rsidRPr="00EA0378">
        <w:rPr>
          <w:rFonts w:ascii="Courier New" w:hAnsi="Courier New" w:cs="Courier New"/>
          <w:lang w:val="en-US"/>
        </w:rPr>
        <w:t>-evaluation-unsupported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base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sn:establish</w:t>
      </w:r>
      <w:proofErr w:type="gramEnd"/>
      <w:r w:rsidRPr="00EA0378">
        <w:rPr>
          <w:rFonts w:ascii="Courier New" w:hAnsi="Courier New" w:cs="Courier New"/>
          <w:lang w:val="en-US"/>
        </w:rPr>
        <w:t>-subscription-error</w:t>
      </w:r>
      <w:proofErr w:type="spellEnd"/>
      <w:r w:rsidRPr="00EA0378">
        <w:rPr>
          <w:rFonts w:ascii="Courier New" w:hAnsi="Courier New" w:cs="Courier New"/>
          <w:lang w:val="en-US"/>
        </w:rPr>
        <w:t>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base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sn:modify</w:t>
      </w:r>
      <w:proofErr w:type="gramEnd"/>
      <w:r w:rsidRPr="00EA0378">
        <w:rPr>
          <w:rFonts w:ascii="Courier New" w:hAnsi="Courier New" w:cs="Courier New"/>
          <w:lang w:val="en-US"/>
        </w:rPr>
        <w:t>-subscription-error</w:t>
      </w:r>
      <w:proofErr w:type="spellEnd"/>
      <w:r w:rsidRPr="00EA0378">
        <w:rPr>
          <w:rFonts w:ascii="Courier New" w:hAnsi="Courier New" w:cs="Courier New"/>
          <w:lang w:val="en-US"/>
        </w:rPr>
        <w:t>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"Unable to parse the XPath evaluation criteria defined in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'</w:t>
      </w:r>
      <w:proofErr w:type="gramStart"/>
      <w:r w:rsidRPr="00EA0378">
        <w:rPr>
          <w:rFonts w:ascii="Courier New" w:hAnsi="Courier New" w:cs="Courier New"/>
          <w:lang w:val="en-US"/>
        </w:rPr>
        <w:t>eval</w:t>
      </w:r>
      <w:proofErr w:type="gramEnd"/>
      <w:r w:rsidRPr="00EA0378">
        <w:rPr>
          <w:rFonts w:ascii="Courier New" w:hAnsi="Courier New" w:cs="Courier New"/>
          <w:lang w:val="en-US"/>
        </w:rPr>
        <w:t>-expression' because of a syntax error or some XPath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1.0 syntax not supported against the specific data node.";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identity evaluation-interval-unsupported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base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sn:establish</w:t>
      </w:r>
      <w:proofErr w:type="gramEnd"/>
      <w:r w:rsidRPr="00EA0378">
        <w:rPr>
          <w:rFonts w:ascii="Courier New" w:hAnsi="Courier New" w:cs="Courier New"/>
          <w:lang w:val="en-US"/>
        </w:rPr>
        <w:t>-subscription-error</w:t>
      </w:r>
      <w:proofErr w:type="spellEnd"/>
      <w:r w:rsidRPr="00EA0378">
        <w:rPr>
          <w:rFonts w:ascii="Courier New" w:hAnsi="Courier New" w:cs="Courier New"/>
          <w:lang w:val="en-US"/>
        </w:rPr>
        <w:t>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base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sn:modify</w:t>
      </w:r>
      <w:proofErr w:type="gramEnd"/>
      <w:r w:rsidRPr="00EA0378">
        <w:rPr>
          <w:rFonts w:ascii="Courier New" w:hAnsi="Courier New" w:cs="Courier New"/>
          <w:lang w:val="en-US"/>
        </w:rPr>
        <w:t>-subscription-error</w:t>
      </w:r>
      <w:proofErr w:type="spellEnd"/>
      <w:r w:rsidRPr="00EA0378">
        <w:rPr>
          <w:rFonts w:ascii="Courier New" w:hAnsi="Courier New" w:cs="Courier New"/>
          <w:lang w:val="en-US"/>
        </w:rPr>
        <w:t>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"The requested XPath evaluation interval represented by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'</w:t>
      </w:r>
      <w:proofErr w:type="gramStart"/>
      <w:r w:rsidRPr="00EA0378">
        <w:rPr>
          <w:rFonts w:ascii="Courier New" w:hAnsi="Courier New" w:cs="Courier New"/>
          <w:lang w:val="en-US"/>
        </w:rPr>
        <w:t>eval</w:t>
      </w:r>
      <w:proofErr w:type="gramEnd"/>
      <w:r w:rsidRPr="00EA0378">
        <w:rPr>
          <w:rFonts w:ascii="Courier New" w:hAnsi="Courier New" w:cs="Courier New"/>
          <w:lang w:val="en-US"/>
        </w:rPr>
        <w:t>-interval' is too short. Hints suggesting alternative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intervals may be returned as supplemental information.";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identity multi-</w:t>
      </w:r>
      <w:proofErr w:type="spellStart"/>
      <w:r w:rsidRPr="00EA0378">
        <w:rPr>
          <w:rFonts w:ascii="Courier New" w:hAnsi="Courier New" w:cs="Courier New"/>
          <w:lang w:val="en-US"/>
        </w:rPr>
        <w:t>xpath</w:t>
      </w:r>
      <w:proofErr w:type="spellEnd"/>
      <w:r w:rsidRPr="00EA0378">
        <w:rPr>
          <w:rFonts w:ascii="Courier New" w:hAnsi="Courier New" w:cs="Courier New"/>
          <w:lang w:val="en-US"/>
        </w:rPr>
        <w:t>-criteria-conflict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base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sn:establish</w:t>
      </w:r>
      <w:proofErr w:type="gramEnd"/>
      <w:r w:rsidRPr="00EA0378">
        <w:rPr>
          <w:rFonts w:ascii="Courier New" w:hAnsi="Courier New" w:cs="Courier New"/>
          <w:lang w:val="en-US"/>
        </w:rPr>
        <w:t>-subscription-error</w:t>
      </w:r>
      <w:proofErr w:type="spellEnd"/>
      <w:r w:rsidRPr="00EA0378">
        <w:rPr>
          <w:rFonts w:ascii="Courier New" w:hAnsi="Courier New" w:cs="Courier New"/>
          <w:lang w:val="en-US"/>
        </w:rPr>
        <w:t>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base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sn:modify</w:t>
      </w:r>
      <w:proofErr w:type="gramEnd"/>
      <w:r w:rsidRPr="00EA0378">
        <w:rPr>
          <w:rFonts w:ascii="Courier New" w:hAnsi="Courier New" w:cs="Courier New"/>
          <w:lang w:val="en-US"/>
        </w:rPr>
        <w:t>-subscription-error</w:t>
      </w:r>
      <w:proofErr w:type="spellEnd"/>
      <w:r w:rsidRPr="00EA0378">
        <w:rPr>
          <w:rFonts w:ascii="Courier New" w:hAnsi="Courier New" w:cs="Courier New"/>
          <w:lang w:val="en-US"/>
        </w:rPr>
        <w:t>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"Multiple XPath evaluation criteria represented by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'</w:t>
      </w:r>
      <w:proofErr w:type="gramStart"/>
      <w:r w:rsidRPr="00EA0378">
        <w:rPr>
          <w:rFonts w:ascii="Courier New" w:hAnsi="Courier New" w:cs="Courier New"/>
          <w:lang w:val="en-US"/>
        </w:rPr>
        <w:t>eval</w:t>
      </w:r>
      <w:proofErr w:type="gramEnd"/>
      <w:r w:rsidRPr="00EA0378">
        <w:rPr>
          <w:rFonts w:ascii="Courier New" w:hAnsi="Courier New" w:cs="Courier New"/>
          <w:lang w:val="en-US"/>
        </w:rPr>
        <w:t>-expression' are evaluated as a conflict. I.e.,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more than one condition expression is evaluated 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'true'.";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grouping adaptive-subscription-modifiable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"This grouping describes the datastore-specific adaptive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subscription conditions that can be changed during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lifetime of the subscription.";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container adaptive-periodic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"The publisher is requested to periodically notify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receiver regarding the current values of the datastore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as defined by the selection filter. The publisher supports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to switch to different period intervals adaptively based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on pre-defined condition expressions.";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list periodic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Wu, et al.              Expires 22 November 2025            </w:t>
      </w:r>
      <w:proofErr w:type="gramStart"/>
      <w:r w:rsidRPr="00EA0378">
        <w:rPr>
          <w:rFonts w:ascii="Courier New" w:hAnsi="Courier New" w:cs="Courier New"/>
          <w:lang w:val="en-US"/>
        </w:rPr>
        <w:t xml:space="preserve">   [</w:t>
      </w:r>
      <w:proofErr w:type="gramEnd"/>
      <w:r w:rsidRPr="00EA0378">
        <w:rPr>
          <w:rFonts w:ascii="Courier New" w:hAnsi="Courier New" w:cs="Courier New"/>
          <w:lang w:val="en-US"/>
        </w:rPr>
        <w:t>Page 14]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key "name";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"A list of adaptive </w:t>
      </w:r>
      <w:proofErr w:type="gramStart"/>
      <w:r w:rsidRPr="00EA0378">
        <w:rPr>
          <w:rFonts w:ascii="Courier New" w:hAnsi="Courier New" w:cs="Courier New"/>
          <w:lang w:val="en-US"/>
        </w:rPr>
        <w:t>period</w:t>
      </w:r>
      <w:proofErr w:type="gramEnd"/>
      <w:r w:rsidRPr="00EA0378">
        <w:rPr>
          <w:rFonts w:ascii="Courier New" w:hAnsi="Courier New" w:cs="Courier New"/>
          <w:lang w:val="en-US"/>
        </w:rPr>
        <w:t xml:space="preserve"> which defines a push update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interval and trigger conditions to switch to the update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interval for sending an event record to the subscriber.";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leaf name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type string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length "</w:t>
      </w:r>
      <w:proofErr w:type="gramStart"/>
      <w:r w:rsidRPr="00EA0378">
        <w:rPr>
          <w:rFonts w:ascii="Courier New" w:hAnsi="Courier New" w:cs="Courier New"/>
          <w:lang w:val="en-US"/>
        </w:rPr>
        <w:t>1..</w:t>
      </w:r>
      <w:proofErr w:type="gramEnd"/>
      <w:r w:rsidRPr="00EA0378">
        <w:rPr>
          <w:rFonts w:ascii="Courier New" w:hAnsi="Courier New" w:cs="Courier New"/>
          <w:lang w:val="en-US"/>
        </w:rPr>
        <w:t>64";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"The unique name of adaptive period.";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leaf eval-expression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type </w:t>
      </w:r>
      <w:proofErr w:type="gramStart"/>
      <w:r w:rsidRPr="00EA0378">
        <w:rPr>
          <w:rFonts w:ascii="Courier New" w:hAnsi="Courier New" w:cs="Courier New"/>
          <w:lang w:val="en-US"/>
        </w:rPr>
        <w:t>yang:xpath</w:t>
      </w:r>
      <w:proofErr w:type="gramEnd"/>
      <w:r w:rsidRPr="00EA0378">
        <w:rPr>
          <w:rFonts w:ascii="Courier New" w:hAnsi="Courier New" w:cs="Courier New"/>
          <w:lang w:val="en-US"/>
        </w:rPr>
        <w:t>1.0;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mandatory true;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"A standard XPath evaluation expression that is applied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against the targeted data node, which is used 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trigger/control the update interval switching within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the server. The updates are only pushed as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corresponding period interval when the XPath expression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is evaluated </w:t>
      </w:r>
      <w:proofErr w:type="gramStart"/>
      <w:r w:rsidRPr="00EA0378">
        <w:rPr>
          <w:rFonts w:ascii="Courier New" w:hAnsi="Courier New" w:cs="Courier New"/>
          <w:lang w:val="en-US"/>
        </w:rPr>
        <w:t>to</w:t>
      </w:r>
      <w:proofErr w:type="gramEnd"/>
      <w:r w:rsidRPr="00EA0378">
        <w:rPr>
          <w:rFonts w:ascii="Courier New" w:hAnsi="Courier New" w:cs="Courier New"/>
          <w:lang w:val="en-US"/>
        </w:rPr>
        <w:t xml:space="preserve"> 'true'.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The expression is evaluated in the following XPath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context: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-  The set of namespace declarations is the set of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prefix and namespace pairs for all YANG modules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implemented by the server, where the prefix is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YANG module name and the namespace is as defined by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the 'namespace' statement in the YANG module.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-  If the leaf is encoded in XML, all namespace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declarations in scope on the 'eval-expression' leaf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element </w:t>
      </w:r>
      <w:proofErr w:type="gramStart"/>
      <w:r w:rsidRPr="00EA0378">
        <w:rPr>
          <w:rFonts w:ascii="Courier New" w:hAnsi="Courier New" w:cs="Courier New"/>
          <w:lang w:val="en-US"/>
        </w:rPr>
        <w:t>are</w:t>
      </w:r>
      <w:proofErr w:type="gramEnd"/>
      <w:r w:rsidRPr="00EA0378">
        <w:rPr>
          <w:rFonts w:ascii="Courier New" w:hAnsi="Courier New" w:cs="Courier New"/>
          <w:lang w:val="en-US"/>
        </w:rPr>
        <w:t xml:space="preserve"> added to the set of namespace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declarations.  If a prefix found in the XML is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already present in the set of </w:t>
      </w:r>
      <w:proofErr w:type="gramStart"/>
      <w:r w:rsidRPr="00EA0378">
        <w:rPr>
          <w:rFonts w:ascii="Courier New" w:hAnsi="Courier New" w:cs="Courier New"/>
          <w:lang w:val="en-US"/>
        </w:rPr>
        <w:t>namespace</w:t>
      </w:r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declarations, the namespace in the XML is used.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-  The set of variable bindings is empty.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-  The function library is the core function library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defined in XPath1.0 and the functions defined in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Section 10 in RFC 7950.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-  The context node is the root node in the accessible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tree which is the operational state data in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en-US"/>
        </w:rPr>
        <w:t xml:space="preserve">                   </w:t>
      </w:r>
      <w:proofErr w:type="gramStart"/>
      <w:r w:rsidRPr="00EA0378">
        <w:rPr>
          <w:rFonts w:ascii="Courier New" w:hAnsi="Courier New" w:cs="Courier New"/>
          <w:lang w:val="fr-CH"/>
        </w:rPr>
        <w:t>server</w:t>
      </w:r>
      <w:proofErr w:type="gramEnd"/>
      <w:r w:rsidRPr="00EA0378">
        <w:rPr>
          <w:rFonts w:ascii="Courier New" w:hAnsi="Courier New" w:cs="Courier New"/>
          <w:lang w:val="fr-CH"/>
        </w:rPr>
        <w:t>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      </w:t>
      </w:r>
      <w:proofErr w:type="spellStart"/>
      <w:proofErr w:type="gramStart"/>
      <w:r w:rsidRPr="00EA0378">
        <w:rPr>
          <w:rFonts w:ascii="Courier New" w:hAnsi="Courier New" w:cs="Courier New"/>
          <w:lang w:val="fr-CH"/>
        </w:rPr>
        <w:t>reference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15]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"XML Path Language (XPath) Version 1.0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(https://www.w3.org/TR/1999/REC-xpath-19991116)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RFC 7950: The YANG 1.1 Data Modeling Language,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         Section 10";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leaf eval-interval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type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yp:centiseconds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"How often the </w:t>
      </w:r>
      <w:proofErr w:type="spellStart"/>
      <w:r w:rsidRPr="00EA0378">
        <w:rPr>
          <w:rFonts w:ascii="Courier New" w:hAnsi="Courier New" w:cs="Courier New"/>
          <w:lang w:val="en-US"/>
        </w:rPr>
        <w:t>Xpath</w:t>
      </w:r>
      <w:proofErr w:type="spellEnd"/>
      <w:r w:rsidRPr="00EA0378">
        <w:rPr>
          <w:rFonts w:ascii="Courier New" w:hAnsi="Courier New" w:cs="Courier New"/>
          <w:lang w:val="en-US"/>
        </w:rPr>
        <w:t xml:space="preserve"> condition expression is evaluated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to decide whether to switch to another period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interval.";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leaf period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type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yp:centiseconds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mandatory true;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"Duration of time that should occur between periodic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push updates, in units of 0.01 seconds.";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leaf anchor-time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type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yang:date</w:t>
      </w:r>
      <w:proofErr w:type="gramEnd"/>
      <w:r w:rsidRPr="00EA0378">
        <w:rPr>
          <w:rFonts w:ascii="Courier New" w:hAnsi="Courier New" w:cs="Courier New"/>
          <w:lang w:val="en-US"/>
        </w:rPr>
        <w:t>-and-time</w:t>
      </w:r>
      <w:proofErr w:type="spellEnd"/>
      <w:r w:rsidRPr="00EA0378">
        <w:rPr>
          <w:rFonts w:ascii="Courier New" w:hAnsi="Courier New" w:cs="Courier New"/>
          <w:lang w:val="en-US"/>
        </w:rPr>
        <w:t>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"Designates a timestamp before or after which a series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of periodic push updates is determined.  The next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update will take place at a point in time that is 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multiple of a period from the 'anchor-time'.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For example, for an 'anchor-time' that is set for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top of a particular minute and a period interval of 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minute, updates will be sent at the top of every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minute that this subscription is active.";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augment "/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sn:subscriptions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sn:subscription</w:t>
      </w:r>
      <w:proofErr w:type="spell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yp:update-trigger</w:t>
      </w:r>
      <w:proofErr w:type="spellEnd"/>
      <w:r w:rsidRPr="00EA0378">
        <w:rPr>
          <w:rFonts w:ascii="Courier New" w:hAnsi="Courier New" w:cs="Courier New"/>
          <w:lang w:val="en-US"/>
        </w:rPr>
        <w:t>"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"This augmentation adds additional subscription parameters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that apply specifically to adaptive subscription.";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case adaptive-periodic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if-feature "adaptive-subscription";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"The publisher is requested to periodically notify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receiver regarding the current values of the datastore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as defined by the selection filter. The periodicity of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these notifications </w:t>
      </w:r>
      <w:del w:id="11" w:author="Graf Thomas, SCS-INI-NET-VNC-E2E" w:date="2025-08-17T14:15:00Z">
        <w:r w:rsidRPr="00EA0378" w:rsidDel="002A30B9">
          <w:rPr>
            <w:rFonts w:ascii="Courier New" w:hAnsi="Courier New" w:cs="Courier New"/>
            <w:lang w:val="en-US"/>
          </w:rPr>
          <w:delText>is</w:delText>
        </w:r>
      </w:del>
      <w:ins w:id="12" w:author="Graf Thomas, SCS-INI-NET-VNC-E2E" w:date="2025-08-17T14:15:00Z">
        <w:r w:rsidR="002A30B9" w:rsidRPr="00EA0378">
          <w:rPr>
            <w:rFonts w:ascii="Courier New" w:hAnsi="Courier New" w:cs="Courier New"/>
            <w:lang w:val="en-US"/>
          </w:rPr>
          <w:t>are</w:t>
        </w:r>
      </w:ins>
      <w:r w:rsidRPr="00EA0378">
        <w:rPr>
          <w:rFonts w:ascii="Courier New" w:hAnsi="Courier New" w:cs="Courier New"/>
          <w:lang w:val="en-US"/>
        </w:rPr>
        <w:t xml:space="preserve"> determined by adaptive criteria.";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EA0378">
        <w:rPr>
          <w:rFonts w:ascii="Courier New" w:hAnsi="Courier New" w:cs="Courier New"/>
          <w:lang w:val="fr-CH"/>
        </w:rPr>
        <w:t>uses</w:t>
      </w:r>
      <w:proofErr w:type="gramEnd"/>
      <w:r w:rsidRPr="00EA0378">
        <w:rPr>
          <w:rFonts w:ascii="Courier New" w:hAnsi="Courier New" w:cs="Courier New"/>
          <w:lang w:val="fr-CH"/>
        </w:rPr>
        <w:t xml:space="preserve"> adaptive-</w:t>
      </w:r>
      <w:proofErr w:type="spellStart"/>
      <w:r w:rsidRPr="00EA0378">
        <w:rPr>
          <w:rFonts w:ascii="Courier New" w:hAnsi="Courier New" w:cs="Courier New"/>
          <w:lang w:val="fr-CH"/>
        </w:rPr>
        <w:t>subscription</w:t>
      </w:r>
      <w:proofErr w:type="spellEnd"/>
      <w:r w:rsidRPr="00EA0378">
        <w:rPr>
          <w:rFonts w:ascii="Courier New" w:hAnsi="Courier New" w:cs="Courier New"/>
          <w:lang w:val="fr-CH"/>
        </w:rPr>
        <w:t>-modifiable;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16]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lastRenderedPageBreak/>
        <w:t xml:space="preserve">Internet-Draft            Adaptive </w:t>
      </w:r>
      <w:proofErr w:type="spellStart"/>
      <w:r w:rsidRPr="00EA0378">
        <w:rPr>
          <w:rFonts w:ascii="Courier New" w:hAnsi="Courier New" w:cs="Courier New"/>
          <w:lang w:val="fr-CH"/>
        </w:rPr>
        <w:t>Subscription</w:t>
      </w:r>
      <w:proofErr w:type="spellEnd"/>
      <w:r w:rsidRPr="00EA0378">
        <w:rPr>
          <w:rFonts w:ascii="Courier New" w:hAnsi="Courier New" w:cs="Courier New"/>
          <w:lang w:val="fr-CH"/>
        </w:rPr>
        <w:t xml:space="preserve">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</w:t>
      </w:r>
      <w:proofErr w:type="gramStart"/>
      <w:r w:rsidRPr="00EA0378">
        <w:rPr>
          <w:rFonts w:ascii="Courier New" w:hAnsi="Courier New" w:cs="Courier New"/>
          <w:lang w:val="fr-CH"/>
        </w:rPr>
        <w:t>augment</w:t>
      </w:r>
      <w:proofErr w:type="gramEnd"/>
      <w:r w:rsidRPr="00EA0378">
        <w:rPr>
          <w:rFonts w:ascii="Courier New" w:hAnsi="Courier New" w:cs="Courier New"/>
          <w:lang w:val="fr-CH"/>
        </w:rPr>
        <w:t xml:space="preserve"> "/</w:t>
      </w:r>
      <w:proofErr w:type="spellStart"/>
      <w:r w:rsidRPr="00EA0378">
        <w:rPr>
          <w:rFonts w:ascii="Courier New" w:hAnsi="Courier New" w:cs="Courier New"/>
          <w:lang w:val="fr-CH"/>
        </w:rPr>
        <w:t>sn:establish-subscription</w:t>
      </w:r>
      <w:proofErr w:type="spellEnd"/>
      <w:r w:rsidRPr="00EA0378">
        <w:rPr>
          <w:rFonts w:ascii="Courier New" w:hAnsi="Courier New" w:cs="Courier New"/>
          <w:lang w:val="fr-CH"/>
        </w:rPr>
        <w:t>/</w:t>
      </w:r>
      <w:proofErr w:type="spellStart"/>
      <w:r w:rsidRPr="00EA0378">
        <w:rPr>
          <w:rFonts w:ascii="Courier New" w:hAnsi="Courier New" w:cs="Courier New"/>
          <w:lang w:val="fr-CH"/>
        </w:rPr>
        <w:t>sn:input</w:t>
      </w:r>
      <w:proofErr w:type="spellEnd"/>
      <w:r w:rsidRPr="00EA0378">
        <w:rPr>
          <w:rFonts w:ascii="Courier New" w:hAnsi="Courier New" w:cs="Courier New"/>
          <w:lang w:val="fr-CH"/>
        </w:rPr>
        <w:t>/</w:t>
      </w:r>
      <w:proofErr w:type="spellStart"/>
      <w:r w:rsidRPr="00EA0378">
        <w:rPr>
          <w:rFonts w:ascii="Courier New" w:hAnsi="Courier New" w:cs="Courier New"/>
          <w:lang w:val="fr-CH"/>
        </w:rPr>
        <w:t>yp:update-trigger</w:t>
      </w:r>
      <w:proofErr w:type="spellEnd"/>
      <w:r w:rsidRPr="00EA0378">
        <w:rPr>
          <w:rFonts w:ascii="Courier New" w:hAnsi="Courier New" w:cs="Courier New"/>
          <w:lang w:val="fr-CH"/>
        </w:rPr>
        <w:t>"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</w:t>
      </w:r>
      <w:proofErr w:type="gramStart"/>
      <w:r w:rsidRPr="00EA0378">
        <w:rPr>
          <w:rFonts w:ascii="Courier New" w:hAnsi="Courier New" w:cs="Courier New"/>
          <w:lang w:val="fr-CH"/>
        </w:rPr>
        <w:t>description</w:t>
      </w:r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  "This augmentation </w:t>
      </w:r>
      <w:proofErr w:type="spellStart"/>
      <w:r w:rsidRPr="00EA0378">
        <w:rPr>
          <w:rFonts w:ascii="Courier New" w:hAnsi="Courier New" w:cs="Courier New"/>
          <w:lang w:val="fr-CH"/>
        </w:rPr>
        <w:t>adds</w:t>
      </w:r>
      <w:proofErr w:type="spellEnd"/>
      <w:r w:rsidRPr="00EA0378">
        <w:rPr>
          <w:rFonts w:ascii="Courier New" w:hAnsi="Courier New" w:cs="Courier New"/>
          <w:lang w:val="fr-CH"/>
        </w:rPr>
        <w:t xml:space="preserve"> </w:t>
      </w:r>
      <w:proofErr w:type="spellStart"/>
      <w:r w:rsidRPr="00EA0378">
        <w:rPr>
          <w:rFonts w:ascii="Courier New" w:hAnsi="Courier New" w:cs="Courier New"/>
          <w:lang w:val="fr-CH"/>
        </w:rPr>
        <w:t>additional</w:t>
      </w:r>
      <w:proofErr w:type="spellEnd"/>
      <w:r w:rsidRPr="00EA0378">
        <w:rPr>
          <w:rFonts w:ascii="Courier New" w:hAnsi="Courier New" w:cs="Courier New"/>
          <w:lang w:val="fr-CH"/>
        </w:rPr>
        <w:t xml:space="preserve"> </w:t>
      </w:r>
      <w:proofErr w:type="spellStart"/>
      <w:r w:rsidRPr="00EA0378">
        <w:rPr>
          <w:rFonts w:ascii="Courier New" w:hAnsi="Courier New" w:cs="Courier New"/>
          <w:lang w:val="fr-CH"/>
        </w:rPr>
        <w:t>establish-subscription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fr-CH"/>
        </w:rPr>
        <w:t xml:space="preserve">          </w:t>
      </w:r>
      <w:r w:rsidRPr="00EA0378">
        <w:rPr>
          <w:rFonts w:ascii="Courier New" w:hAnsi="Courier New" w:cs="Courier New"/>
          <w:lang w:val="en-US"/>
        </w:rPr>
        <w:t>parameters that apply specifically to datastore updates 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RPC input.";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case adaptive-periodic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if-feature "adaptive-subscription";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"The publisher is requested to periodically notify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receiver regarding the current values of the datastore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as defined by the selection filter. The periodicity of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these notifications </w:t>
      </w:r>
      <w:del w:id="13" w:author="Graf Thomas, SCS-INI-NET-VNC-E2E" w:date="2025-08-17T14:15:00Z">
        <w:r w:rsidRPr="00EA0378" w:rsidDel="002A30B9">
          <w:rPr>
            <w:rFonts w:ascii="Courier New" w:hAnsi="Courier New" w:cs="Courier New"/>
            <w:lang w:val="en-US"/>
          </w:rPr>
          <w:delText>is</w:delText>
        </w:r>
      </w:del>
      <w:ins w:id="14" w:author="Graf Thomas, SCS-INI-NET-VNC-E2E" w:date="2025-08-17T14:15:00Z">
        <w:r w:rsidR="002A30B9" w:rsidRPr="00EA0378">
          <w:rPr>
            <w:rFonts w:ascii="Courier New" w:hAnsi="Courier New" w:cs="Courier New"/>
            <w:lang w:val="en-US"/>
          </w:rPr>
          <w:t>are</w:t>
        </w:r>
      </w:ins>
      <w:r w:rsidRPr="00EA0378">
        <w:rPr>
          <w:rFonts w:ascii="Courier New" w:hAnsi="Courier New" w:cs="Courier New"/>
          <w:lang w:val="en-US"/>
        </w:rPr>
        <w:t xml:space="preserve"> determined by adaptive criteria.";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uses adaptive-subscription-modifiable;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augment "/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sn:modify</w:t>
      </w:r>
      <w:proofErr w:type="gramEnd"/>
      <w:r w:rsidRPr="00EA0378">
        <w:rPr>
          <w:rFonts w:ascii="Courier New" w:hAnsi="Courier New" w:cs="Courier New"/>
          <w:lang w:val="en-US"/>
        </w:rPr>
        <w:t>-subscription</w:t>
      </w:r>
      <w:proofErr w:type="spell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sn:input</w:t>
      </w:r>
      <w:proofErr w:type="spell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yp:update-trigger</w:t>
      </w:r>
      <w:proofErr w:type="spellEnd"/>
      <w:r w:rsidRPr="00EA0378">
        <w:rPr>
          <w:rFonts w:ascii="Courier New" w:hAnsi="Courier New" w:cs="Courier New"/>
          <w:lang w:val="en-US"/>
        </w:rPr>
        <w:t>"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"This augmentation adds additional modify-subscription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parameters that apply specifically to datastore updates 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RPC input.";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case adaptive-periodic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if-feature "adaptive-subscription";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"The publisher is requested to periodically notify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receiver regarding the current values of the datastore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as defined by the selection filter. The periodicity of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these notifications </w:t>
      </w:r>
      <w:proofErr w:type="gramStart"/>
      <w:r w:rsidRPr="00EA0378">
        <w:rPr>
          <w:rFonts w:ascii="Courier New" w:hAnsi="Courier New" w:cs="Courier New"/>
          <w:lang w:val="en-US"/>
        </w:rPr>
        <w:t>is</w:t>
      </w:r>
      <w:proofErr w:type="gramEnd"/>
      <w:r w:rsidRPr="00EA0378">
        <w:rPr>
          <w:rFonts w:ascii="Courier New" w:hAnsi="Courier New" w:cs="Courier New"/>
          <w:lang w:val="en-US"/>
        </w:rPr>
        <w:t xml:space="preserve"> determined by adaptive criteria.";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uses adaptive-subscription-modifiable;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augment "/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sn:subscription</w:t>
      </w:r>
      <w:proofErr w:type="gramEnd"/>
      <w:r w:rsidRPr="00EA0378">
        <w:rPr>
          <w:rFonts w:ascii="Courier New" w:hAnsi="Courier New" w:cs="Courier New"/>
          <w:lang w:val="en-US"/>
        </w:rPr>
        <w:t>-started</w:t>
      </w:r>
      <w:proofErr w:type="spell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yp:update-trigger</w:t>
      </w:r>
      <w:proofErr w:type="spellEnd"/>
      <w:r w:rsidRPr="00EA0378">
        <w:rPr>
          <w:rFonts w:ascii="Courier New" w:hAnsi="Courier New" w:cs="Courier New"/>
          <w:lang w:val="en-US"/>
        </w:rPr>
        <w:t>"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"This augmentation adds additional adaptive subscription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parameters to the notification that a subscription has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started.";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case adaptive-periodic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if-feature "adaptive-subscription";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"The publisher is requested to periodically notify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receiver regarding the current values of the datastore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as defined by the selection filter. The periodicity of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these notifications </w:t>
      </w:r>
      <w:del w:id="15" w:author="Graf Thomas, SCS-INI-NET-VNC-E2E" w:date="2025-08-17T14:16:00Z">
        <w:r w:rsidRPr="00EA0378" w:rsidDel="002A30B9">
          <w:rPr>
            <w:rFonts w:ascii="Courier New" w:hAnsi="Courier New" w:cs="Courier New"/>
            <w:lang w:val="en-US"/>
          </w:rPr>
          <w:delText>is</w:delText>
        </w:r>
      </w:del>
      <w:ins w:id="16" w:author="Graf Thomas, SCS-INI-NET-VNC-E2E" w:date="2025-08-17T14:16:00Z">
        <w:r w:rsidR="002A30B9" w:rsidRPr="00EA0378">
          <w:rPr>
            <w:rFonts w:ascii="Courier New" w:hAnsi="Courier New" w:cs="Courier New"/>
            <w:lang w:val="en-US"/>
          </w:rPr>
          <w:t>are</w:t>
        </w:r>
      </w:ins>
      <w:r w:rsidRPr="00EA0378">
        <w:rPr>
          <w:rFonts w:ascii="Courier New" w:hAnsi="Courier New" w:cs="Courier New"/>
          <w:lang w:val="en-US"/>
        </w:rPr>
        <w:t xml:space="preserve"> determined by adaptive criteria.";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EA0378">
        <w:rPr>
          <w:rFonts w:ascii="Courier New" w:hAnsi="Courier New" w:cs="Courier New"/>
          <w:lang w:val="fr-CH"/>
        </w:rPr>
        <w:t>uses</w:t>
      </w:r>
      <w:proofErr w:type="gramEnd"/>
      <w:r w:rsidRPr="00EA0378">
        <w:rPr>
          <w:rFonts w:ascii="Courier New" w:hAnsi="Courier New" w:cs="Courier New"/>
          <w:lang w:val="fr-CH"/>
        </w:rPr>
        <w:t xml:space="preserve"> adaptive-</w:t>
      </w:r>
      <w:proofErr w:type="spellStart"/>
      <w:r w:rsidRPr="00EA0378">
        <w:rPr>
          <w:rFonts w:ascii="Courier New" w:hAnsi="Courier New" w:cs="Courier New"/>
          <w:lang w:val="fr-CH"/>
        </w:rPr>
        <w:t>subscription</w:t>
      </w:r>
      <w:proofErr w:type="spellEnd"/>
      <w:r w:rsidRPr="00EA0378">
        <w:rPr>
          <w:rFonts w:ascii="Courier New" w:hAnsi="Courier New" w:cs="Courier New"/>
          <w:lang w:val="fr-CH"/>
        </w:rPr>
        <w:t>-modifiable;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17]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lastRenderedPageBreak/>
        <w:t xml:space="preserve">Internet-Draft            Adaptive </w:t>
      </w:r>
      <w:proofErr w:type="spellStart"/>
      <w:r w:rsidRPr="00EA0378">
        <w:rPr>
          <w:rFonts w:ascii="Courier New" w:hAnsi="Courier New" w:cs="Courier New"/>
          <w:lang w:val="fr-CH"/>
        </w:rPr>
        <w:t>Subscription</w:t>
      </w:r>
      <w:proofErr w:type="spellEnd"/>
      <w:r w:rsidRPr="00EA0378">
        <w:rPr>
          <w:rFonts w:ascii="Courier New" w:hAnsi="Courier New" w:cs="Courier New"/>
          <w:lang w:val="fr-CH"/>
        </w:rPr>
        <w:t xml:space="preserve">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</w:t>
      </w:r>
      <w:proofErr w:type="gramStart"/>
      <w:r w:rsidRPr="00EA0378">
        <w:rPr>
          <w:rFonts w:ascii="Courier New" w:hAnsi="Courier New" w:cs="Courier New"/>
          <w:lang w:val="fr-CH"/>
        </w:rPr>
        <w:t>augment</w:t>
      </w:r>
      <w:proofErr w:type="gramEnd"/>
      <w:r w:rsidRPr="00EA0378">
        <w:rPr>
          <w:rFonts w:ascii="Courier New" w:hAnsi="Courier New" w:cs="Courier New"/>
          <w:lang w:val="fr-CH"/>
        </w:rPr>
        <w:t xml:space="preserve"> "/</w:t>
      </w:r>
      <w:proofErr w:type="spellStart"/>
      <w:r w:rsidRPr="00EA0378">
        <w:rPr>
          <w:rFonts w:ascii="Courier New" w:hAnsi="Courier New" w:cs="Courier New"/>
          <w:lang w:val="fr-CH"/>
        </w:rPr>
        <w:t>sn:subscription-modified</w:t>
      </w:r>
      <w:proofErr w:type="spellEnd"/>
      <w:r w:rsidRPr="00EA0378">
        <w:rPr>
          <w:rFonts w:ascii="Courier New" w:hAnsi="Courier New" w:cs="Courier New"/>
          <w:lang w:val="fr-CH"/>
        </w:rPr>
        <w:t>/</w:t>
      </w:r>
      <w:proofErr w:type="spellStart"/>
      <w:r w:rsidRPr="00EA0378">
        <w:rPr>
          <w:rFonts w:ascii="Courier New" w:hAnsi="Courier New" w:cs="Courier New"/>
          <w:lang w:val="fr-CH"/>
        </w:rPr>
        <w:t>yp:update-trigger</w:t>
      </w:r>
      <w:proofErr w:type="spellEnd"/>
      <w:r w:rsidRPr="00EA0378">
        <w:rPr>
          <w:rFonts w:ascii="Courier New" w:hAnsi="Courier New" w:cs="Courier New"/>
          <w:lang w:val="fr-CH"/>
        </w:rPr>
        <w:t>"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</w:t>
      </w:r>
      <w:proofErr w:type="gramStart"/>
      <w:r w:rsidRPr="00EA0378">
        <w:rPr>
          <w:rFonts w:ascii="Courier New" w:hAnsi="Courier New" w:cs="Courier New"/>
          <w:lang w:val="fr-CH"/>
        </w:rPr>
        <w:t>description</w:t>
      </w:r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  "This augmentation </w:t>
      </w:r>
      <w:proofErr w:type="spellStart"/>
      <w:r w:rsidRPr="00EA0378">
        <w:rPr>
          <w:rFonts w:ascii="Courier New" w:hAnsi="Courier New" w:cs="Courier New"/>
          <w:lang w:val="fr-CH"/>
        </w:rPr>
        <w:t>adds</w:t>
      </w:r>
      <w:proofErr w:type="spellEnd"/>
      <w:r w:rsidRPr="00EA0378">
        <w:rPr>
          <w:rFonts w:ascii="Courier New" w:hAnsi="Courier New" w:cs="Courier New"/>
          <w:lang w:val="fr-CH"/>
        </w:rPr>
        <w:t xml:space="preserve"> </w:t>
      </w:r>
      <w:proofErr w:type="spellStart"/>
      <w:r w:rsidRPr="00EA0378">
        <w:rPr>
          <w:rFonts w:ascii="Courier New" w:hAnsi="Courier New" w:cs="Courier New"/>
          <w:lang w:val="fr-CH"/>
        </w:rPr>
        <w:t>additional</w:t>
      </w:r>
      <w:proofErr w:type="spellEnd"/>
      <w:r w:rsidRPr="00EA0378">
        <w:rPr>
          <w:rFonts w:ascii="Courier New" w:hAnsi="Courier New" w:cs="Courier New"/>
          <w:lang w:val="fr-CH"/>
        </w:rPr>
        <w:t xml:space="preserve"> adaptive </w:t>
      </w:r>
      <w:proofErr w:type="spellStart"/>
      <w:r w:rsidRPr="00EA0378">
        <w:rPr>
          <w:rFonts w:ascii="Courier New" w:hAnsi="Courier New" w:cs="Courier New"/>
          <w:lang w:val="fr-CH"/>
        </w:rPr>
        <w:t>subscription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fr-CH"/>
        </w:rPr>
        <w:t xml:space="preserve">          </w:t>
      </w:r>
      <w:r w:rsidRPr="00EA0378">
        <w:rPr>
          <w:rFonts w:ascii="Courier New" w:hAnsi="Courier New" w:cs="Courier New"/>
          <w:lang w:val="en-US"/>
        </w:rPr>
        <w:t>parameters to the notification that a subscription has been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modified.";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case adaptive-periodic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if-feature "adaptive-subscription";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"The publisher is requested to periodically notify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receiver regarding the current values of the datastore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as defined by the selection filter. The periodicity of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these notifications </w:t>
      </w:r>
      <w:del w:id="17" w:author="Graf Thomas, SCS-INI-NET-VNC-E2E" w:date="2025-08-17T14:16:00Z">
        <w:r w:rsidRPr="00EA0378" w:rsidDel="002A30B9">
          <w:rPr>
            <w:rFonts w:ascii="Courier New" w:hAnsi="Courier New" w:cs="Courier New"/>
            <w:lang w:val="en-US"/>
          </w:rPr>
          <w:delText>is</w:delText>
        </w:r>
      </w:del>
      <w:ins w:id="18" w:author="Graf Thomas, SCS-INI-NET-VNC-E2E" w:date="2025-08-17T14:16:00Z">
        <w:r w:rsidR="002A30B9" w:rsidRPr="00EA0378">
          <w:rPr>
            <w:rFonts w:ascii="Courier New" w:hAnsi="Courier New" w:cs="Courier New"/>
            <w:lang w:val="en-US"/>
          </w:rPr>
          <w:t>are</w:t>
        </w:r>
      </w:ins>
      <w:r w:rsidRPr="00EA0378">
        <w:rPr>
          <w:rFonts w:ascii="Courier New" w:hAnsi="Courier New" w:cs="Courier New"/>
          <w:lang w:val="en-US"/>
        </w:rPr>
        <w:t xml:space="preserve"> determined by adaptive criteria.";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uses adaptive-subscription-modifiable;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notification adaptive-period-update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if-feature "adaptive-subscription";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sn:subscription</w:t>
      </w:r>
      <w:proofErr w:type="gramEnd"/>
      <w:r w:rsidRPr="00EA0378">
        <w:rPr>
          <w:rFonts w:ascii="Courier New" w:hAnsi="Courier New" w:cs="Courier New"/>
          <w:lang w:val="en-US"/>
        </w:rPr>
        <w:t>-state-notification</w:t>
      </w:r>
      <w:proofErr w:type="spellEnd"/>
      <w:r w:rsidRPr="00EA0378">
        <w:rPr>
          <w:rFonts w:ascii="Courier New" w:hAnsi="Courier New" w:cs="Courier New"/>
          <w:lang w:val="en-US"/>
        </w:rPr>
        <w:t>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"This notification is sent to indicate that an adaptive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subscription period interval has been switched based its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triggered condition.";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leaf id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type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sn:subscription</w:t>
      </w:r>
      <w:proofErr w:type="gramEnd"/>
      <w:r w:rsidRPr="00EA0378">
        <w:rPr>
          <w:rFonts w:ascii="Courier New" w:hAnsi="Courier New" w:cs="Courier New"/>
          <w:lang w:val="en-US"/>
        </w:rPr>
        <w:t>-id</w:t>
      </w:r>
      <w:proofErr w:type="spellEnd"/>
      <w:r w:rsidRPr="00EA0378">
        <w:rPr>
          <w:rFonts w:ascii="Courier New" w:hAnsi="Courier New" w:cs="Courier New"/>
          <w:lang w:val="en-US"/>
        </w:rPr>
        <w:t>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"This references the subscription that drove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notification to be sent.";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leaf period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type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yp:centiseconds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mandatory true;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"New duration of time that should occur between periodic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push updates, in units of 0.01 seconds.";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leaf period-update-time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type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yang:date</w:t>
      </w:r>
      <w:proofErr w:type="gramEnd"/>
      <w:r w:rsidRPr="00EA0378">
        <w:rPr>
          <w:rFonts w:ascii="Courier New" w:hAnsi="Courier New" w:cs="Courier New"/>
          <w:lang w:val="en-US"/>
        </w:rPr>
        <w:t>-and-time</w:t>
      </w:r>
      <w:proofErr w:type="spellEnd"/>
      <w:r w:rsidRPr="00EA0378">
        <w:rPr>
          <w:rFonts w:ascii="Courier New" w:hAnsi="Courier New" w:cs="Courier New"/>
          <w:lang w:val="en-US"/>
        </w:rPr>
        <w:t>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"Designates a timestamp when the server starts to switch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to another period interval because the evaluated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EA0378">
        <w:rPr>
          <w:rFonts w:ascii="Courier New" w:hAnsi="Courier New" w:cs="Courier New"/>
          <w:lang w:val="en-US"/>
        </w:rPr>
        <w:t>eval</w:t>
      </w:r>
      <w:proofErr w:type="gramEnd"/>
      <w:r w:rsidRPr="00EA0378">
        <w:rPr>
          <w:rFonts w:ascii="Courier New" w:hAnsi="Courier New" w:cs="Courier New"/>
          <w:lang w:val="en-US"/>
        </w:rPr>
        <w:t>-expression' expression result changed.";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EA0378">
        <w:rPr>
          <w:rFonts w:ascii="Courier New" w:hAnsi="Courier New" w:cs="Courier New"/>
          <w:lang w:val="en-US"/>
        </w:rPr>
        <w:t>anydata</w:t>
      </w:r>
      <w:proofErr w:type="spellEnd"/>
      <w:r w:rsidRPr="00EA0378">
        <w:rPr>
          <w:rFonts w:ascii="Courier New" w:hAnsi="Courier New" w:cs="Courier New"/>
          <w:lang w:val="en-US"/>
        </w:rPr>
        <w:t xml:space="preserve"> satisfied-criteria-data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"The corresponding instance nodes and values specified in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18]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EA0378">
        <w:rPr>
          <w:rFonts w:ascii="Courier New" w:hAnsi="Courier New" w:cs="Courier New"/>
          <w:lang w:val="en-US"/>
        </w:rPr>
        <w:t>eval</w:t>
      </w:r>
      <w:proofErr w:type="gramEnd"/>
      <w:r w:rsidRPr="00EA0378">
        <w:rPr>
          <w:rFonts w:ascii="Courier New" w:hAnsi="Courier New" w:cs="Courier New"/>
          <w:lang w:val="en-US"/>
        </w:rPr>
        <w:t>-expression' that satisfy the condition and thus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trigger the update interval switching within the server.";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uses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yp:datastore</w:t>
      </w:r>
      <w:proofErr w:type="gramEnd"/>
      <w:r w:rsidRPr="00EA0378">
        <w:rPr>
          <w:rFonts w:ascii="Courier New" w:hAnsi="Courier New" w:cs="Courier New"/>
          <w:lang w:val="en-US"/>
        </w:rPr>
        <w:t>-criteria</w:t>
      </w:r>
      <w:proofErr w:type="spellEnd"/>
      <w:r w:rsidRPr="00EA0378">
        <w:rPr>
          <w:rFonts w:ascii="Courier New" w:hAnsi="Courier New" w:cs="Courier New"/>
          <w:lang w:val="en-US"/>
        </w:rPr>
        <w:t xml:space="preserve">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refine "selection-filter/within-subscription"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"Specifies the selection filter and where it originated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from.  If the 'selection-filter-ref' is populated,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filter in the subscription came from the 'filters'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container.  Otherwise, it is populated in-line as part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of the subscription itself.";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grouping adaptive-subscription-capabilities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"Capabilities related to adaptive subscription and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notification.";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typedef notification-support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type bits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bit config-changes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"The publisher is capable of sending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notifications for 'config true' nodes for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relevant scope and subscription type.";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bit state-changes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"The publisher is capable of sending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notifications for 'config false' nodes for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relevant scope and subscription type.";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"Type for defining whether 'on-change' or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'periodic' notifications are supported for all data nodes,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EA0378">
        <w:rPr>
          <w:rFonts w:ascii="Courier New" w:hAnsi="Courier New" w:cs="Courier New"/>
          <w:lang w:val="en-US"/>
        </w:rPr>
        <w:t>config</w:t>
      </w:r>
      <w:proofErr w:type="gramEnd"/>
      <w:r w:rsidRPr="00EA0378">
        <w:rPr>
          <w:rFonts w:ascii="Courier New" w:hAnsi="Courier New" w:cs="Courier New"/>
          <w:lang w:val="en-US"/>
        </w:rPr>
        <w:t xml:space="preserve"> false' data nodes, 'config true' data nodes, or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no data nodes.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The bits config-changes or state-changes have no effect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when they are set for a datastore or for a set of nodes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that does not contain nodes with the indicated config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value.  In those cases, the effect is the same as if no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support was declared.  One example of this is indicating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support for state-changes for a candidate datastore that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has no effect.";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Wu, et al.              Expires 22 November 2025            </w:t>
      </w:r>
      <w:proofErr w:type="gramStart"/>
      <w:r w:rsidRPr="00EA0378">
        <w:rPr>
          <w:rFonts w:ascii="Courier New" w:hAnsi="Courier New" w:cs="Courier New"/>
          <w:lang w:val="en-US"/>
        </w:rPr>
        <w:t xml:space="preserve">   [</w:t>
      </w:r>
      <w:proofErr w:type="gramEnd"/>
      <w:r w:rsidRPr="00EA0378">
        <w:rPr>
          <w:rFonts w:ascii="Courier New" w:hAnsi="Courier New" w:cs="Courier New"/>
          <w:lang w:val="en-US"/>
        </w:rPr>
        <w:t>Page 19]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leaf adaptive-notifications-supported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type notification-support;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"Specifies whether the publisher is capable of sending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'adaptive' notifications for the selected data nodes,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including any subtrees that may exist below them.";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augment "/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sysc:system</w:t>
      </w:r>
      <w:proofErr w:type="gramEnd"/>
      <w:r w:rsidRPr="00EA0378">
        <w:rPr>
          <w:rFonts w:ascii="Courier New" w:hAnsi="Courier New" w:cs="Courier New"/>
          <w:lang w:val="en-US"/>
        </w:rPr>
        <w:t>-capabilities</w:t>
      </w:r>
      <w:proofErr w:type="spellEnd"/>
      <w:r w:rsidRPr="00EA0378">
        <w:rPr>
          <w:rFonts w:ascii="Courier New" w:hAnsi="Courier New" w:cs="Courier New"/>
          <w:lang w:val="en-US"/>
        </w:rPr>
        <w:t>"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+ "/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notc:subscription</w:t>
      </w:r>
      <w:proofErr w:type="gramEnd"/>
      <w:r w:rsidRPr="00EA0378">
        <w:rPr>
          <w:rFonts w:ascii="Courier New" w:hAnsi="Courier New" w:cs="Courier New"/>
          <w:lang w:val="en-US"/>
        </w:rPr>
        <w:t>-capabilities</w:t>
      </w:r>
      <w:proofErr w:type="spellEnd"/>
      <w:r w:rsidRPr="00EA0378">
        <w:rPr>
          <w:rFonts w:ascii="Courier New" w:hAnsi="Courier New" w:cs="Courier New"/>
          <w:lang w:val="en-US"/>
        </w:rPr>
        <w:t>"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"Add system level capabilities of adaptive subscription.";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uses adaptive-subscription-capabilities;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augment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"/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sysc:system</w:t>
      </w:r>
      <w:proofErr w:type="gramEnd"/>
      <w:r w:rsidRPr="00EA0378">
        <w:rPr>
          <w:rFonts w:ascii="Courier New" w:hAnsi="Courier New" w:cs="Courier New"/>
          <w:lang w:val="en-US"/>
        </w:rPr>
        <w:t>-capabilities</w:t>
      </w:r>
      <w:proofErr w:type="spell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sysc:datastore-capabilities</w:t>
      </w:r>
      <w:proofErr w:type="spellEnd"/>
      <w:r w:rsidRPr="00EA0378">
        <w:rPr>
          <w:rFonts w:ascii="Courier New" w:hAnsi="Courier New" w:cs="Courier New"/>
          <w:lang w:val="en-US"/>
        </w:rPr>
        <w:t>/"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+ "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sysc:per</w:t>
      </w:r>
      <w:proofErr w:type="gramEnd"/>
      <w:r w:rsidRPr="00EA0378">
        <w:rPr>
          <w:rFonts w:ascii="Courier New" w:hAnsi="Courier New" w:cs="Courier New"/>
          <w:lang w:val="en-US"/>
        </w:rPr>
        <w:t>-node-capabilities</w:t>
      </w:r>
      <w:proofErr w:type="spell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notc:subscription-capabilities</w:t>
      </w:r>
      <w:proofErr w:type="spellEnd"/>
      <w:r w:rsidRPr="00EA0378">
        <w:rPr>
          <w:rFonts w:ascii="Courier New" w:hAnsi="Courier New" w:cs="Courier New"/>
          <w:lang w:val="en-US"/>
        </w:rPr>
        <w:t>"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"Add node-level capabilities of adaptive subscription.";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en-US"/>
        </w:rPr>
        <w:t xml:space="preserve">       </w:t>
      </w:r>
      <w:proofErr w:type="gramStart"/>
      <w:r w:rsidRPr="00EA0378">
        <w:rPr>
          <w:rFonts w:ascii="Courier New" w:hAnsi="Courier New" w:cs="Courier New"/>
          <w:lang w:val="fr-CH"/>
        </w:rPr>
        <w:t>uses</w:t>
      </w:r>
      <w:proofErr w:type="gramEnd"/>
      <w:r w:rsidRPr="00EA0378">
        <w:rPr>
          <w:rFonts w:ascii="Courier New" w:hAnsi="Courier New" w:cs="Courier New"/>
          <w:lang w:val="fr-CH"/>
        </w:rPr>
        <w:t xml:space="preserve"> adaptive-</w:t>
      </w:r>
      <w:proofErr w:type="spellStart"/>
      <w:r w:rsidRPr="00EA0378">
        <w:rPr>
          <w:rFonts w:ascii="Courier New" w:hAnsi="Courier New" w:cs="Courier New"/>
          <w:lang w:val="fr-CH"/>
        </w:rPr>
        <w:t>subscription</w:t>
      </w:r>
      <w:proofErr w:type="spellEnd"/>
      <w:r w:rsidRPr="00EA0378">
        <w:rPr>
          <w:rFonts w:ascii="Courier New" w:hAnsi="Courier New" w:cs="Courier New"/>
          <w:lang w:val="fr-CH"/>
        </w:rPr>
        <w:t>-</w:t>
      </w:r>
      <w:proofErr w:type="spellStart"/>
      <w:r w:rsidRPr="00EA0378">
        <w:rPr>
          <w:rFonts w:ascii="Courier New" w:hAnsi="Courier New" w:cs="Courier New"/>
          <w:lang w:val="fr-CH"/>
        </w:rPr>
        <w:t>capabilities</w:t>
      </w:r>
      <w:proofErr w:type="spellEnd"/>
      <w:r w:rsidRPr="00EA0378">
        <w:rPr>
          <w:rFonts w:ascii="Courier New" w:hAnsi="Courier New" w:cs="Courier New"/>
          <w:lang w:val="fr-CH"/>
        </w:rPr>
        <w:t>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&lt;CODE ENDS&gt;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commentRangeStart w:id="19"/>
      <w:r w:rsidRPr="00EA0378">
        <w:rPr>
          <w:rFonts w:ascii="Courier New" w:hAnsi="Courier New" w:cs="Courier New"/>
          <w:lang w:val="en-US"/>
        </w:rPr>
        <w:t>4.  IANA Considerations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4.1.  Updates to the IETF XML Registry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This document registers one URI in the IETF XML registry [RFC3688].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Following the format in [RFC3688], the following registration is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requested to be made: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---------------------------------------------------------------------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URI: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urn:ietf</w:t>
      </w:r>
      <w:proofErr w:type="gramEnd"/>
      <w:r w:rsidRPr="00EA0378">
        <w:rPr>
          <w:rFonts w:ascii="Courier New" w:hAnsi="Courier New" w:cs="Courier New"/>
          <w:lang w:val="en-US"/>
        </w:rPr>
        <w:t>:params:xml:ns:yang:ietf-adaptive-subscription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Registrant Contact: The IESG.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XML: N/A, the requested URI is an XML namespace.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---------------------------------------------------------------------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4.2.  Updates to the YANG Module Names Registry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This document registers one YANG module in the YANG Module Names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registry [RFC7950].  Following the format in [RFC6020], the following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registration is requested to be made: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20]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lastRenderedPageBreak/>
        <w:t xml:space="preserve">Internet-Draft            Adaptive </w:t>
      </w:r>
      <w:proofErr w:type="spellStart"/>
      <w:r w:rsidRPr="00EA0378">
        <w:rPr>
          <w:rFonts w:ascii="Courier New" w:hAnsi="Courier New" w:cs="Courier New"/>
          <w:lang w:val="fr-CH"/>
        </w:rPr>
        <w:t>Subscription</w:t>
      </w:r>
      <w:proofErr w:type="spellEnd"/>
      <w:r w:rsidRPr="00EA0378">
        <w:rPr>
          <w:rFonts w:ascii="Courier New" w:hAnsi="Courier New" w:cs="Courier New"/>
          <w:lang w:val="fr-CH"/>
        </w:rPr>
        <w:t xml:space="preserve">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---------------------------------------------------------------------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</w:t>
      </w:r>
      <w:proofErr w:type="gramStart"/>
      <w:r w:rsidRPr="00EA0378">
        <w:rPr>
          <w:rFonts w:ascii="Courier New" w:hAnsi="Courier New" w:cs="Courier New"/>
          <w:lang w:val="fr-CH"/>
        </w:rPr>
        <w:t>Name:</w:t>
      </w:r>
      <w:proofErr w:type="gramEnd"/>
      <w:r w:rsidRPr="00EA0378">
        <w:rPr>
          <w:rFonts w:ascii="Courier New" w:hAnsi="Courier New" w:cs="Courier New"/>
          <w:lang w:val="fr-CH"/>
        </w:rPr>
        <w:t xml:space="preserve">       </w:t>
      </w:r>
      <w:proofErr w:type="spellStart"/>
      <w:r w:rsidRPr="00EA0378">
        <w:rPr>
          <w:rFonts w:ascii="Courier New" w:hAnsi="Courier New" w:cs="Courier New"/>
          <w:lang w:val="fr-CH"/>
        </w:rPr>
        <w:t>ietf</w:t>
      </w:r>
      <w:proofErr w:type="spellEnd"/>
      <w:r w:rsidRPr="00EA0378">
        <w:rPr>
          <w:rFonts w:ascii="Courier New" w:hAnsi="Courier New" w:cs="Courier New"/>
          <w:lang w:val="fr-CH"/>
        </w:rPr>
        <w:t>-adaptive-</w:t>
      </w:r>
      <w:proofErr w:type="spellStart"/>
      <w:r w:rsidRPr="00EA0378">
        <w:rPr>
          <w:rFonts w:ascii="Courier New" w:hAnsi="Courier New" w:cs="Courier New"/>
          <w:lang w:val="fr-CH"/>
        </w:rPr>
        <w:t>subscription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</w:t>
      </w:r>
      <w:proofErr w:type="spellStart"/>
      <w:proofErr w:type="gramStart"/>
      <w:r w:rsidRPr="00EA0378">
        <w:rPr>
          <w:rFonts w:ascii="Courier New" w:hAnsi="Courier New" w:cs="Courier New"/>
          <w:lang w:val="fr-CH"/>
        </w:rPr>
        <w:t>Namespace</w:t>
      </w:r>
      <w:proofErr w:type="spellEnd"/>
      <w:r w:rsidRPr="00EA0378">
        <w:rPr>
          <w:rFonts w:ascii="Courier New" w:hAnsi="Courier New" w:cs="Courier New"/>
          <w:lang w:val="fr-CH"/>
        </w:rPr>
        <w:t>:</w:t>
      </w:r>
      <w:proofErr w:type="gramEnd"/>
      <w:r w:rsidRPr="00EA0378">
        <w:rPr>
          <w:rFonts w:ascii="Courier New" w:hAnsi="Courier New" w:cs="Courier New"/>
          <w:lang w:val="fr-CH"/>
        </w:rPr>
        <w:t xml:space="preserve">  </w:t>
      </w:r>
      <w:proofErr w:type="spellStart"/>
      <w:r w:rsidRPr="00EA0378">
        <w:rPr>
          <w:rFonts w:ascii="Courier New" w:hAnsi="Courier New" w:cs="Courier New"/>
          <w:lang w:val="fr-CH"/>
        </w:rPr>
        <w:t>urn:ietf:params:xml:ns:yang:ietf-adaptive-subscription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</w:t>
      </w:r>
      <w:proofErr w:type="spellStart"/>
      <w:proofErr w:type="gramStart"/>
      <w:r w:rsidRPr="00EA0378">
        <w:rPr>
          <w:rFonts w:ascii="Courier New" w:hAnsi="Courier New" w:cs="Courier New"/>
          <w:lang w:val="fr-CH"/>
        </w:rPr>
        <w:t>Prefix</w:t>
      </w:r>
      <w:proofErr w:type="spellEnd"/>
      <w:r w:rsidRPr="00EA0378">
        <w:rPr>
          <w:rFonts w:ascii="Courier New" w:hAnsi="Courier New" w:cs="Courier New"/>
          <w:lang w:val="fr-CH"/>
        </w:rPr>
        <w:t>:</w:t>
      </w:r>
      <w:proofErr w:type="gramEnd"/>
      <w:r w:rsidRPr="00EA0378">
        <w:rPr>
          <w:rFonts w:ascii="Courier New" w:hAnsi="Courier New" w:cs="Courier New"/>
          <w:lang w:val="fr-CH"/>
        </w:rPr>
        <w:t xml:space="preserve">     as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fr-CH"/>
        </w:rPr>
        <w:t xml:space="preserve">      </w:t>
      </w:r>
      <w:r w:rsidRPr="00EA0378">
        <w:rPr>
          <w:rFonts w:ascii="Courier New" w:hAnsi="Courier New" w:cs="Courier New"/>
          <w:lang w:val="en-US"/>
        </w:rPr>
        <w:t>Reference:  RFC XXXX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---------------------------------------------------------------------</w:t>
      </w:r>
      <w:commentRangeEnd w:id="19"/>
      <w:r w:rsidR="002A30B9">
        <w:rPr>
          <w:rStyle w:val="CommentReference"/>
          <w:rFonts w:asciiTheme="minorHAnsi" w:hAnsiTheme="minorHAnsi"/>
        </w:rPr>
        <w:commentReference w:id="19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5.  Operational Considerations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5.1.  XPath Complexity Evaluation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YANG-Push subscriptions [RFC8641] specify selection filters 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identify targeted YANG datastore nodes and/or datastore subtrees for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which updates are to be pushed.  In addition, it specifies update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policies which contain conditions that trigger generation and pushing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of new update records.  To support a subscriber's adaptive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subscription defined in this document, the trigger condition also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uses similar selection filters to express a standard XPath evaluation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criterion that is applied against the targeted data node(s).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subscriber must take care about the following complex XPath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evaluation criteria design and usage, although they have already been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well supported by the Section 3.4 of [XPATH1.0]: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Apply XPath evaluation criteria on any arbitrary "config true" and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"</w:t>
      </w:r>
      <w:proofErr w:type="gramStart"/>
      <w:r w:rsidRPr="00EA0378">
        <w:rPr>
          <w:rFonts w:ascii="Courier New" w:hAnsi="Courier New" w:cs="Courier New"/>
          <w:lang w:val="en-US"/>
        </w:rPr>
        <w:t>config</w:t>
      </w:r>
      <w:proofErr w:type="gramEnd"/>
      <w:r w:rsidRPr="00EA0378">
        <w:rPr>
          <w:rFonts w:ascii="Courier New" w:hAnsi="Courier New" w:cs="Courier New"/>
          <w:lang w:val="en-US"/>
        </w:rPr>
        <w:t xml:space="preserve"> false" data nodes;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Have more than one target data node selection and operation (e.g.,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addition, subtraction, division and multiplication) in a single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XPath evaluation criterion;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Target any type of node value in the XPath evaluation criterion,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e.g., string, int64, uint64, and decimal64 types;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Both objects in the XPath evaluation criterion to be compared are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node-sets;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Targeted data to be compared are in different data types, e.g.,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one is an integer, the other is a string.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As described in Section 6.4 of [RFC7950], Numbers in XPath 1.0 are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IEEE 754 [IEEE754-2008] double-precision floating-point values; some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values of int64, uint64, and decimal64 types cannot be exactly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represented in XPath expressions.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If targeted data to be compared are in different data types, 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conversion function is needed to convert different data types into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numbers.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Wu, et al.              Expires 22 November 2025            </w:t>
      </w:r>
      <w:proofErr w:type="gramStart"/>
      <w:r w:rsidRPr="00EA0378">
        <w:rPr>
          <w:rFonts w:ascii="Courier New" w:hAnsi="Courier New" w:cs="Courier New"/>
          <w:lang w:val="en-US"/>
        </w:rPr>
        <w:t xml:space="preserve">   [</w:t>
      </w:r>
      <w:proofErr w:type="gramEnd"/>
      <w:r w:rsidRPr="00EA0378">
        <w:rPr>
          <w:rFonts w:ascii="Courier New" w:hAnsi="Courier New" w:cs="Courier New"/>
          <w:lang w:val="en-US"/>
        </w:rPr>
        <w:t>Page 21]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If both objects in XPath evaluation criteria to be compared are node-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sets, more computation resources are required which add complexity.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To reduce these complexities, the following implementation and use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principles are RECOMMENDED: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XPath evaluation criteria are applied against a minimal set of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data nodes in the data model, the minimal set of data nodes can be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advertised using "</w:t>
      </w:r>
      <w:proofErr w:type="spellStart"/>
      <w:r w:rsidRPr="00EA0378">
        <w:rPr>
          <w:rFonts w:ascii="Courier New" w:hAnsi="Courier New" w:cs="Courier New"/>
          <w:lang w:val="en-US"/>
        </w:rPr>
        <w:t>ietf</w:t>
      </w:r>
      <w:proofErr w:type="spellEnd"/>
      <w:r w:rsidRPr="00EA0378">
        <w:rPr>
          <w:rFonts w:ascii="Courier New" w:hAnsi="Courier New" w:cs="Courier New"/>
          <w:lang w:val="en-US"/>
        </w:rPr>
        <w:t>-notification-capabilities" module defined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in [RFC9196];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Both targets in the XPath evaluation criterion to be compared are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in the same data type;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One target to be compared in the XPath evaluation criterion is 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leaf/leaf-list data node with numerical data type (e.g., signed/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unsigned integer) and the other is a numerical threshold value.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If a server receives an XPath evaluation criterion with some XPath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syntax unsupported against the specific targeted data node, an RPC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error with "</w:t>
      </w:r>
      <w:proofErr w:type="spellStart"/>
      <w:r w:rsidRPr="00EA0378">
        <w:rPr>
          <w:rFonts w:ascii="Courier New" w:hAnsi="Courier New" w:cs="Courier New"/>
          <w:lang w:val="en-US"/>
        </w:rPr>
        <w:t>xpath</w:t>
      </w:r>
      <w:proofErr w:type="spellEnd"/>
      <w:r w:rsidRPr="00EA0378">
        <w:rPr>
          <w:rFonts w:ascii="Courier New" w:hAnsi="Courier New" w:cs="Courier New"/>
          <w:lang w:val="en-US"/>
        </w:rPr>
        <w:t>-evaluation-unsupported" MUST be returned.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5.2.  Threshold Selection for XPath Evaluation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Determining the threshold used in an XPath expression criterion can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be challenging for subscribers sometimes.  Generally, the selection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of a threshold should be based on the impact of the targeted node 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monitored service/application and experience from deployments.  In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extreme cases, setting a too high or low threshold may make adaptive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subscription degenerated to periodic subscription.  Sometimes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threshold needs to be adjusted during the lifecycle of an adaptive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subscription, depending on factors like historical fluctuation range,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how rapid the targeted value of the node changes, distribution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characteristics of the targeted node value and even the generated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volume of telemetry traffic.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6.  Implementation Status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Note to the RFC Editor: Please remove this section before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publication, as well as the reference to [RFC7942].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This section records the status of known implementations of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mechanism defined by this specification at the time of posting of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this Internet-Draft, and is based on a proposal described in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[RFC7942].  The description of implementations in this section is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intended to assist the IETF in its decision processes in progressing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drafts to RFCs.  Please note that the listing of any individual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implementation here does not imply endorsement by the IETF.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22]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Furthermore, no effort has been spent to verify the information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presented here that was supplied by IETF contributors.  This is not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intended as, and must not be construed to be, a catalog of available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implementations or their features.  Readers are advised to note that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other implementations may exist.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According to [RFC7942], "this will allow reviewers and working groups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to assign due consideration to documents that have the benefit of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running code, which may serve as evidence of valuable experimentation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and feedback that have made the implemented protocols more mature.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It is up to the individual working groups to use this information as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they see fit".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There is at least one known implementation, the details of which are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as follows.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Organization: Huawei Technologies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Co.,Ltd</w:t>
      </w:r>
      <w:proofErr w:type="spellEnd"/>
      <w:r w:rsidRPr="00EA0378">
        <w:rPr>
          <w:rFonts w:ascii="Courier New" w:hAnsi="Courier New" w:cs="Courier New"/>
          <w:lang w:val="en-US"/>
        </w:rPr>
        <w:t>.</w:t>
      </w:r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en-US"/>
        </w:rPr>
        <w:t xml:space="preserve">   </w:t>
      </w:r>
      <w:r w:rsidRPr="00EA0378">
        <w:rPr>
          <w:rFonts w:ascii="Courier New" w:hAnsi="Courier New" w:cs="Courier New"/>
          <w:lang w:val="fr-CH"/>
        </w:rPr>
        <w:t xml:space="preserve">*  </w:t>
      </w:r>
      <w:proofErr w:type="spellStart"/>
      <w:proofErr w:type="gramStart"/>
      <w:r w:rsidRPr="00EA0378">
        <w:rPr>
          <w:rFonts w:ascii="Courier New" w:hAnsi="Courier New" w:cs="Courier New"/>
          <w:lang w:val="fr-CH"/>
        </w:rPr>
        <w:t>Implementation</w:t>
      </w:r>
      <w:proofErr w:type="spellEnd"/>
      <w:r w:rsidRPr="00EA0378">
        <w:rPr>
          <w:rFonts w:ascii="Courier New" w:hAnsi="Courier New" w:cs="Courier New"/>
          <w:lang w:val="fr-CH"/>
        </w:rPr>
        <w:t>:</w:t>
      </w:r>
      <w:proofErr w:type="gramEnd"/>
      <w:r w:rsidRPr="00EA0378">
        <w:rPr>
          <w:rFonts w:ascii="Courier New" w:hAnsi="Courier New" w:cs="Courier New"/>
          <w:lang w:val="fr-CH"/>
        </w:rPr>
        <w:t xml:space="preserve"> https://github.com/IETF-Hackathon/ietf113-project-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fr-CH"/>
        </w:rPr>
        <w:t xml:space="preserve">      </w:t>
      </w:r>
      <w:r w:rsidRPr="00EA0378">
        <w:rPr>
          <w:rFonts w:ascii="Courier New" w:hAnsi="Courier New" w:cs="Courier New"/>
          <w:lang w:val="en-US"/>
        </w:rPr>
        <w:t>presentations/blob/main/ietf-hackathon-adaptive-subscription.pdf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Description: </w:t>
      </w:r>
      <w:proofErr w:type="spellStart"/>
      <w:r w:rsidRPr="00EA0378">
        <w:rPr>
          <w:rFonts w:ascii="Courier New" w:hAnsi="Courier New" w:cs="Courier New"/>
          <w:lang w:val="en-US"/>
        </w:rPr>
        <w:t>gRPC</w:t>
      </w:r>
      <w:proofErr w:type="spellEnd"/>
      <w:r w:rsidRPr="00EA0378">
        <w:rPr>
          <w:rFonts w:ascii="Courier New" w:hAnsi="Courier New" w:cs="Courier New"/>
          <w:lang w:val="en-US"/>
        </w:rPr>
        <w:t>-based adaptive telemetry to collect data from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Access Points (APs) in a campus network.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Level of maturity: prototype.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Coverage: The "</w:t>
      </w:r>
      <w:proofErr w:type="spellStart"/>
      <w:r w:rsidRPr="00EA0378">
        <w:rPr>
          <w:rFonts w:ascii="Courier New" w:hAnsi="Courier New" w:cs="Courier New"/>
          <w:lang w:val="en-US"/>
        </w:rPr>
        <w:t>ietf</w:t>
      </w:r>
      <w:proofErr w:type="spellEnd"/>
      <w:r w:rsidRPr="00EA0378">
        <w:rPr>
          <w:rFonts w:ascii="Courier New" w:hAnsi="Courier New" w:cs="Courier New"/>
          <w:lang w:val="en-US"/>
        </w:rPr>
        <w:t>-adaptive-subscription" module with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evaluation criteria supporting a comparison of a limited set of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targeted node instances to the threshold in the XPath format.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Contact: maqiufang1@huawei.com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Test Scenario: The radio signals of an AP can cover only a limited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area, Wi-Fi roaming is what happens when a wireless client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disconnects from one AP because it receives weak signals (i.e.,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the Received Signal Strength Indicator (RSSI) lower than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threshold) and connects to another as the client moves from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coverage area of an AP to that of another AP.  One objective of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telemetry in this scenario is to collect the RSSI values of 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specific client as it moves and detect real-time Wi-Fi roaming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events.  We also collect the bytes sent from the AP uplink so as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to detect the possible uplink congestion.  Three data collection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ways are evaluated: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-  Periodic subscriptions with periods of 2 seconds for RSSI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collection and 1 minute for </w:t>
      </w:r>
      <w:commentRangeStart w:id="20"/>
      <w:proofErr w:type="spellStart"/>
      <w:r w:rsidRPr="00EA0378">
        <w:rPr>
          <w:rFonts w:ascii="Courier New" w:hAnsi="Courier New" w:cs="Courier New"/>
          <w:lang w:val="en-US"/>
        </w:rPr>
        <w:t>upbytes</w:t>
      </w:r>
      <w:commentRangeEnd w:id="20"/>
      <w:proofErr w:type="spellEnd"/>
      <w:r w:rsidR="00693BAD">
        <w:rPr>
          <w:rStyle w:val="CommentReference"/>
          <w:rFonts w:asciiTheme="minorHAnsi" w:hAnsiTheme="minorHAnsi"/>
        </w:rPr>
        <w:commentReference w:id="20"/>
      </w:r>
      <w:r w:rsidRPr="00EA0378">
        <w:rPr>
          <w:rFonts w:ascii="Courier New" w:hAnsi="Courier New" w:cs="Courier New"/>
          <w:lang w:val="en-US"/>
        </w:rPr>
        <w:t xml:space="preserve"> collection.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23]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-  Periodic subscriptions with periods of 30 seconds for RSSI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collection and 10 minutes for </w:t>
      </w:r>
      <w:proofErr w:type="spellStart"/>
      <w:r w:rsidRPr="00EA0378">
        <w:rPr>
          <w:rFonts w:ascii="Courier New" w:hAnsi="Courier New" w:cs="Courier New"/>
          <w:lang w:val="en-US"/>
        </w:rPr>
        <w:t>upbytes</w:t>
      </w:r>
      <w:proofErr w:type="spellEnd"/>
      <w:r w:rsidRPr="00EA0378">
        <w:rPr>
          <w:rFonts w:ascii="Courier New" w:hAnsi="Courier New" w:cs="Courier New"/>
          <w:lang w:val="en-US"/>
        </w:rPr>
        <w:t xml:space="preserve"> collection.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-  Adaptive subscriptions: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EA0378">
        <w:rPr>
          <w:rFonts w:ascii="Courier New" w:hAnsi="Courier New" w:cs="Courier New"/>
          <w:lang w:val="en-US"/>
        </w:rPr>
        <w:t>o  For</w:t>
      </w:r>
      <w:proofErr w:type="gramEnd"/>
      <w:r w:rsidRPr="00EA0378">
        <w:rPr>
          <w:rFonts w:ascii="Courier New" w:hAnsi="Courier New" w:cs="Courier New"/>
          <w:lang w:val="en-US"/>
        </w:rPr>
        <w:t xml:space="preserve"> the RSSI collection, if the RSSI value is greater than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or equal to -65 dB, switch to 30 seconds for publication;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otherwise, switch to 2 seconds for publication; threshold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detection occurs every 2 seconds.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EA0378">
        <w:rPr>
          <w:rFonts w:ascii="Courier New" w:hAnsi="Courier New" w:cs="Courier New"/>
          <w:lang w:val="en-US"/>
        </w:rPr>
        <w:t>o  For</w:t>
      </w:r>
      <w:proofErr w:type="gramEnd"/>
      <w:r w:rsidRPr="00EA0378">
        <w:rPr>
          <w:rFonts w:ascii="Courier New" w:hAnsi="Courier New" w:cs="Courier New"/>
          <w:lang w:val="en-US"/>
        </w:rPr>
        <w:t xml:space="preserve"> the </w:t>
      </w:r>
      <w:proofErr w:type="spellStart"/>
      <w:r w:rsidRPr="00EA0378">
        <w:rPr>
          <w:rFonts w:ascii="Courier New" w:hAnsi="Courier New" w:cs="Courier New"/>
          <w:lang w:val="en-US"/>
        </w:rPr>
        <w:t>upbytes</w:t>
      </w:r>
      <w:proofErr w:type="spellEnd"/>
      <w:r w:rsidRPr="00EA0378">
        <w:rPr>
          <w:rFonts w:ascii="Courier New" w:hAnsi="Courier New" w:cs="Courier New"/>
          <w:lang w:val="en-US"/>
        </w:rPr>
        <w:t xml:space="preserve"> collection, if the </w:t>
      </w:r>
      <w:proofErr w:type="spellStart"/>
      <w:r w:rsidRPr="00EA0378">
        <w:rPr>
          <w:rFonts w:ascii="Courier New" w:hAnsi="Courier New" w:cs="Courier New"/>
          <w:lang w:val="en-US"/>
        </w:rPr>
        <w:t>upbytes</w:t>
      </w:r>
      <w:proofErr w:type="spellEnd"/>
      <w:r w:rsidRPr="00EA0378">
        <w:rPr>
          <w:rFonts w:ascii="Courier New" w:hAnsi="Courier New" w:cs="Courier New"/>
          <w:lang w:val="en-US"/>
        </w:rPr>
        <w:t xml:space="preserve"> value is greater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than or equal to 60000 bytes, switch to 1 minute for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publication; otherwise, switch to 10 minutes for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A0378">
        <w:rPr>
          <w:rFonts w:ascii="Courier New" w:hAnsi="Courier New" w:cs="Courier New"/>
          <w:lang w:val="en-US"/>
        </w:rPr>
        <w:t>publication;</w:t>
      </w:r>
      <w:proofErr w:type="gramEnd"/>
      <w:r w:rsidRPr="00EA0378">
        <w:rPr>
          <w:rFonts w:ascii="Courier New" w:hAnsi="Courier New" w:cs="Courier New"/>
          <w:lang w:val="en-US"/>
        </w:rPr>
        <w:t xml:space="preserve"> threshold detection occurs every minute.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Implementation experience: The results show adaptive telemetry can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greatly reduce the data volume but still ensure network events can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be captured at the same time.  When the specific value does not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reach the threshold, a lower frequency data publication can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greatly reduce the amount of collected </w:t>
      </w:r>
      <w:proofErr w:type="gramStart"/>
      <w:r w:rsidRPr="00EA0378">
        <w:rPr>
          <w:rFonts w:ascii="Courier New" w:hAnsi="Courier New" w:cs="Courier New"/>
          <w:lang w:val="en-US"/>
        </w:rPr>
        <w:t>data;</w:t>
      </w:r>
      <w:proofErr w:type="gramEnd"/>
      <w:r w:rsidRPr="00EA0378">
        <w:rPr>
          <w:rFonts w:ascii="Courier New" w:hAnsi="Courier New" w:cs="Courier New"/>
          <w:lang w:val="en-US"/>
        </w:rPr>
        <w:t xml:space="preserve"> when it does exceed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the threshold, the device detects the change and switches to 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higher frequency data publication so that sufficient data will not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be missed to diagnose network events.  Adaptive subscription can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be served as a compromise between data management resource cost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and data fidelity for network diagnosis.  However, the selection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of threshold is crucial to adaptive subscription and should be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based on operational experience and adjusted as needed.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7.  Security Considerations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This section is modeled after the template described in Section 3.7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of [I-</w:t>
      </w:r>
      <w:proofErr w:type="gramStart"/>
      <w:r w:rsidRPr="00EA0378">
        <w:rPr>
          <w:rFonts w:ascii="Courier New" w:hAnsi="Courier New" w:cs="Courier New"/>
          <w:lang w:val="en-US"/>
        </w:rPr>
        <w:t>D.ietf</w:t>
      </w:r>
      <w:proofErr w:type="gramEnd"/>
      <w:r w:rsidRPr="00EA0378">
        <w:rPr>
          <w:rFonts w:ascii="Courier New" w:hAnsi="Courier New" w:cs="Courier New"/>
          <w:lang w:val="en-US"/>
        </w:rPr>
        <w:t>-netmod-rfc8407bis].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"</w:t>
      </w:r>
      <w:proofErr w:type="spellStart"/>
      <w:r w:rsidRPr="00EA0378">
        <w:rPr>
          <w:rFonts w:ascii="Courier New" w:hAnsi="Courier New" w:cs="Courier New"/>
          <w:lang w:val="en-US"/>
        </w:rPr>
        <w:t>ietf</w:t>
      </w:r>
      <w:proofErr w:type="spellEnd"/>
      <w:r w:rsidRPr="00EA0378">
        <w:rPr>
          <w:rFonts w:ascii="Courier New" w:hAnsi="Courier New" w:cs="Courier New"/>
          <w:lang w:val="en-US"/>
        </w:rPr>
        <w:t>-adaptive-subscription" YANG module defines a data model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that is designed to be accessed via YANG-based management protocols,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such as NETCONF [RFC6241] and RESTCONF [RFC8040].  These YANG-based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management protocols (1) </w:t>
      </w:r>
      <w:proofErr w:type="gramStart"/>
      <w:r w:rsidRPr="00EA0378">
        <w:rPr>
          <w:rFonts w:ascii="Courier New" w:hAnsi="Courier New" w:cs="Courier New"/>
          <w:lang w:val="en-US"/>
        </w:rPr>
        <w:t>have to</w:t>
      </w:r>
      <w:proofErr w:type="gramEnd"/>
      <w:r w:rsidRPr="00EA0378">
        <w:rPr>
          <w:rFonts w:ascii="Courier New" w:hAnsi="Courier New" w:cs="Courier New"/>
          <w:lang w:val="en-US"/>
        </w:rPr>
        <w:t xml:space="preserve"> use a secure transport layer (e.g.,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SSH [RFC4252], TLS [RFC8446], and QUIC [RFC9000]) and (2) </w:t>
      </w:r>
      <w:proofErr w:type="gramStart"/>
      <w:r w:rsidRPr="00EA0378">
        <w:rPr>
          <w:rFonts w:ascii="Courier New" w:hAnsi="Courier New" w:cs="Courier New"/>
          <w:lang w:val="en-US"/>
        </w:rPr>
        <w:t>have to</w:t>
      </w:r>
      <w:proofErr w:type="gramEnd"/>
      <w:r w:rsidRPr="00EA0378">
        <w:rPr>
          <w:rFonts w:ascii="Courier New" w:hAnsi="Courier New" w:cs="Courier New"/>
          <w:lang w:val="en-US"/>
        </w:rPr>
        <w:t xml:space="preserve"> use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mutual authentication.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Network Configuration Access Control Model (NACM) [RFC8341]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provides the means to restrict access for </w:t>
      </w:r>
      <w:proofErr w:type="gramStart"/>
      <w:r w:rsidRPr="00EA0378">
        <w:rPr>
          <w:rFonts w:ascii="Courier New" w:hAnsi="Courier New" w:cs="Courier New"/>
          <w:lang w:val="en-US"/>
        </w:rPr>
        <w:t>particular NETCONF</w:t>
      </w:r>
      <w:proofErr w:type="gramEnd"/>
      <w:r w:rsidRPr="00EA0378">
        <w:rPr>
          <w:rFonts w:ascii="Courier New" w:hAnsi="Courier New" w:cs="Courier New"/>
          <w:lang w:val="en-US"/>
        </w:rPr>
        <w:t xml:space="preserve"> or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RESTCONF users to a preconfigured subset of all available NETCONF or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RESTCONF protocol operations and content.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There are </w:t>
      </w:r>
      <w:proofErr w:type="gramStart"/>
      <w:r w:rsidRPr="00EA0378">
        <w:rPr>
          <w:rFonts w:ascii="Courier New" w:hAnsi="Courier New" w:cs="Courier New"/>
          <w:lang w:val="en-US"/>
        </w:rPr>
        <w:t>a number of</w:t>
      </w:r>
      <w:proofErr w:type="gramEnd"/>
      <w:r w:rsidRPr="00EA0378">
        <w:rPr>
          <w:rFonts w:ascii="Courier New" w:hAnsi="Courier New" w:cs="Courier New"/>
          <w:lang w:val="en-US"/>
        </w:rPr>
        <w:t xml:space="preserve"> data nodes defined in this YANG module that are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writable/creatable/</w:t>
      </w:r>
      <w:proofErr w:type="spellStart"/>
      <w:r w:rsidRPr="00EA0378">
        <w:rPr>
          <w:rFonts w:ascii="Courier New" w:hAnsi="Courier New" w:cs="Courier New"/>
          <w:lang w:val="en-US"/>
        </w:rPr>
        <w:t>deletable</w:t>
      </w:r>
      <w:proofErr w:type="spellEnd"/>
      <w:r w:rsidRPr="00EA0378">
        <w:rPr>
          <w:rFonts w:ascii="Courier New" w:hAnsi="Courier New" w:cs="Courier New"/>
          <w:lang w:val="en-US"/>
        </w:rPr>
        <w:t xml:space="preserve"> (i.e., "config true", which is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default).  All writable data nodes are likely to be reasonably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24]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sensitive or vulnerable in some network environments.  Write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operations (e.g., edit-config) and delete operations to these nodes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without proper protection or authentication can have a negative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effect on network operations.  The following subtrees and data nodes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have </w:t>
      </w:r>
      <w:proofErr w:type="gramStart"/>
      <w:r w:rsidRPr="00EA0378">
        <w:rPr>
          <w:rFonts w:ascii="Courier New" w:hAnsi="Courier New" w:cs="Courier New"/>
          <w:lang w:val="en-US"/>
        </w:rPr>
        <w:t>particular sensitivities/vulnerabilities</w:t>
      </w:r>
      <w:proofErr w:type="gramEnd"/>
      <w:r w:rsidRPr="00EA0378">
        <w:rPr>
          <w:rFonts w:ascii="Courier New" w:hAnsi="Courier New" w:cs="Courier New"/>
          <w:lang w:val="en-US"/>
        </w:rPr>
        <w:t>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*  "periodic": By modifying this list, an attacker might alter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updates that are being sent </w:t>
      </w:r>
      <w:proofErr w:type="gramStart"/>
      <w:r w:rsidRPr="00EA0378">
        <w:rPr>
          <w:rFonts w:ascii="Courier New" w:hAnsi="Courier New" w:cs="Courier New"/>
          <w:lang w:val="en-US"/>
        </w:rPr>
        <w:t>in order to</w:t>
      </w:r>
      <w:proofErr w:type="gramEnd"/>
      <w:r w:rsidRPr="00EA0378">
        <w:rPr>
          <w:rFonts w:ascii="Courier New" w:hAnsi="Courier New" w:cs="Courier New"/>
          <w:lang w:val="en-US"/>
        </w:rPr>
        <w:t xml:space="preserve"> confuse a receiver,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withhold certain updates to be sent to the receiver, and/or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overwhelm a receiver.  For example, an attacker might modify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period with which updates are reported and/or the XPath evaluation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expression, resulting in certain updates not being published or 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high volume of updates being published to exhaust receiver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resources.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This YANG module uses groupings from other YANG modules that define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nodes that may be considered sensitive or vulnerable in network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environments.  Refer to the Security Considerations of [RFC8641] for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information as to which nodes may be considered sensitive or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vulnerable in network environments.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8.  Contributors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Wei Song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Email: songwei80@huawei.com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Michael Wang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Email: wangzitao@huawei.com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9.  Acknowledges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We would like to thank Rob Wilton, Thomas Graf, Andy Bierman, Michael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Richardson, Henk Birkholz, Chong Feng, Adrian Farrel, Joe Clarke, and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Dhruv Dhody for valuable review on this document, special thanks 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Thomas and Michael for organizing the discussion on several relevant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drafts and reach the common understanding on the concept and ideas.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Thanks </w:t>
      </w:r>
      <w:ins w:id="21" w:author="Graf Thomas, SCS-INI-NET-VNC-E2E" w:date="2025-08-17T14:22:00Z">
        <w:r w:rsidR="00693BAD">
          <w:rPr>
            <w:rFonts w:ascii="Courier New" w:hAnsi="Courier New" w:cs="Courier New"/>
            <w:lang w:val="en-US"/>
          </w:rPr>
          <w:t xml:space="preserve">to </w:t>
        </w:r>
      </w:ins>
      <w:r w:rsidRPr="00EA0378">
        <w:rPr>
          <w:rFonts w:ascii="Courier New" w:hAnsi="Courier New" w:cs="Courier New"/>
          <w:lang w:val="en-US"/>
        </w:rPr>
        <w:t>Michael for providing CHIP/Matter WI-FI statistics reference.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10.  References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10.1.  Normative References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[RFC2119</w:t>
      </w:r>
      <w:proofErr w:type="gramStart"/>
      <w:r w:rsidRPr="00EA0378">
        <w:rPr>
          <w:rFonts w:ascii="Courier New" w:hAnsi="Courier New" w:cs="Courier New"/>
          <w:lang w:val="en-US"/>
        </w:rPr>
        <w:t xml:space="preserve">]  </w:t>
      </w:r>
      <w:proofErr w:type="spellStart"/>
      <w:r w:rsidRPr="00EA0378">
        <w:rPr>
          <w:rFonts w:ascii="Courier New" w:hAnsi="Courier New" w:cs="Courier New"/>
          <w:lang w:val="en-US"/>
        </w:rPr>
        <w:t>Bradner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, S., "Key words for use in RFCs to Indicate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DOI 10.17487/RFC2119, March 1997,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&lt;https://www.rfc-editor.org/info/rfc2119&gt;.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25]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[RFC5277</w:t>
      </w:r>
      <w:proofErr w:type="gramStart"/>
      <w:r w:rsidRPr="00EA0378">
        <w:rPr>
          <w:rFonts w:ascii="Courier New" w:hAnsi="Courier New" w:cs="Courier New"/>
          <w:lang w:val="en-US"/>
        </w:rPr>
        <w:t>]  Chisholm</w:t>
      </w:r>
      <w:proofErr w:type="gramEnd"/>
      <w:r w:rsidRPr="00EA0378">
        <w:rPr>
          <w:rFonts w:ascii="Courier New" w:hAnsi="Courier New" w:cs="Courier New"/>
          <w:lang w:val="en-US"/>
        </w:rPr>
        <w:t>, S. and H. Trevino, "NETCONF Event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Notifications", RFC 5277, DOI 10.17487/RFC5277, July 2008,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&lt;https://www.rfc-editor.org/info/rfc5277&gt;.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[RFC6991</w:t>
      </w:r>
      <w:proofErr w:type="gramStart"/>
      <w:r w:rsidRPr="00EA0378">
        <w:rPr>
          <w:rFonts w:ascii="Courier New" w:hAnsi="Courier New" w:cs="Courier New"/>
          <w:lang w:val="en-US"/>
        </w:rPr>
        <w:t xml:space="preserve">]  </w:t>
      </w:r>
      <w:proofErr w:type="spellStart"/>
      <w:r w:rsidRPr="00EA0378">
        <w:rPr>
          <w:rFonts w:ascii="Courier New" w:hAnsi="Courier New" w:cs="Courier New"/>
          <w:lang w:val="en-US"/>
        </w:rPr>
        <w:t>Schoenwaelder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, J., Ed., "Common YANG Data Types",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RFC 6991, DOI 10.17487/RFC6991, July 2013,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&lt;https://www.rfc-editor.org/info/rfc6991&gt;.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[RFC7950</w:t>
      </w:r>
      <w:proofErr w:type="gramStart"/>
      <w:r w:rsidRPr="00EA0378">
        <w:rPr>
          <w:rFonts w:ascii="Courier New" w:hAnsi="Courier New" w:cs="Courier New"/>
          <w:lang w:val="en-US"/>
        </w:rPr>
        <w:t>]  Bjorklund</w:t>
      </w:r>
      <w:proofErr w:type="gramEnd"/>
      <w:r w:rsidRPr="00EA0378">
        <w:rPr>
          <w:rFonts w:ascii="Courier New" w:hAnsi="Courier New" w:cs="Courier New"/>
          <w:lang w:val="en-US"/>
        </w:rPr>
        <w:t>, M., Ed., "The YANG 1.1 Data Modeling Language",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RFC 7950, DOI 10.17487/RFC7950, August 2016,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&lt;https://www.rfc-editor.org/info/rfc7950&gt;.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[RFC8174</w:t>
      </w:r>
      <w:proofErr w:type="gramStart"/>
      <w:r w:rsidRPr="00EA0378">
        <w:rPr>
          <w:rFonts w:ascii="Courier New" w:hAnsi="Courier New" w:cs="Courier New"/>
          <w:lang w:val="en-US"/>
        </w:rPr>
        <w:t>]  Leiba</w:t>
      </w:r>
      <w:proofErr w:type="gramEnd"/>
      <w:r w:rsidRPr="00EA0378">
        <w:rPr>
          <w:rFonts w:ascii="Courier New" w:hAnsi="Courier New" w:cs="Courier New"/>
          <w:lang w:val="en-US"/>
        </w:rPr>
        <w:t>, B., "Ambiguity of Uppercase vs Lowercase in RFC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May 2017, &lt;https://www.rfc-editor.org/info/rfc8174&gt;.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[RFC8341</w:t>
      </w:r>
      <w:proofErr w:type="gramStart"/>
      <w:r w:rsidRPr="00EA0378">
        <w:rPr>
          <w:rFonts w:ascii="Courier New" w:hAnsi="Courier New" w:cs="Courier New"/>
          <w:lang w:val="en-US"/>
        </w:rPr>
        <w:t>]  Bierman</w:t>
      </w:r>
      <w:proofErr w:type="gramEnd"/>
      <w:r w:rsidRPr="00EA0378">
        <w:rPr>
          <w:rFonts w:ascii="Courier New" w:hAnsi="Courier New" w:cs="Courier New"/>
          <w:lang w:val="en-US"/>
        </w:rPr>
        <w:t>, A. and M. Bjorklund, "Network Configuration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Access Control Model", STD 91, RFC 8341,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DOI 10.17487/RFC8341, March 2018,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&lt;https://www.rfc-editor.org/info/rfc8341&gt;.</w:t>
      </w:r>
    </w:p>
    <w:p w:rsidR="00A40DF3" w:rsidRPr="00CF0B28" w:rsidRDefault="00A40DF3" w:rsidP="00CF0B28">
      <w:pPr>
        <w:pStyle w:val="PlainText"/>
        <w:rPr>
          <w:rFonts w:ascii="Courier New" w:hAnsi="Courier New" w:cs="Courier New"/>
        </w:rPr>
      </w:pPr>
      <w:r w:rsidRPr="00EA0378">
        <w:rPr>
          <w:rFonts w:ascii="Courier New" w:hAnsi="Courier New" w:cs="Courier New"/>
          <w:lang w:val="en-US"/>
        </w:rPr>
        <w:t xml:space="preserve">   </w:t>
      </w:r>
      <w:r w:rsidRPr="00CF0B28">
        <w:rPr>
          <w:rFonts w:ascii="Courier New" w:hAnsi="Courier New" w:cs="Courier New"/>
        </w:rPr>
        <w:t>[RFC8342</w:t>
      </w:r>
      <w:proofErr w:type="gramStart"/>
      <w:r w:rsidRPr="00CF0B28">
        <w:rPr>
          <w:rFonts w:ascii="Courier New" w:hAnsi="Courier New" w:cs="Courier New"/>
        </w:rPr>
        <w:t xml:space="preserve">]  </w:t>
      </w:r>
      <w:proofErr w:type="spellStart"/>
      <w:r w:rsidRPr="00CF0B28">
        <w:rPr>
          <w:rFonts w:ascii="Courier New" w:hAnsi="Courier New" w:cs="Courier New"/>
        </w:rPr>
        <w:t>Bjorklund</w:t>
      </w:r>
      <w:proofErr w:type="spellEnd"/>
      <w:proofErr w:type="gramEnd"/>
      <w:r w:rsidRPr="00CF0B28">
        <w:rPr>
          <w:rFonts w:ascii="Courier New" w:hAnsi="Courier New" w:cs="Courier New"/>
        </w:rPr>
        <w:t xml:space="preserve">, M., </w:t>
      </w:r>
      <w:proofErr w:type="spellStart"/>
      <w:r w:rsidRPr="00CF0B28">
        <w:rPr>
          <w:rFonts w:ascii="Courier New" w:hAnsi="Courier New" w:cs="Courier New"/>
        </w:rPr>
        <w:t>Schoenwaelder</w:t>
      </w:r>
      <w:proofErr w:type="spellEnd"/>
      <w:r w:rsidRPr="00CF0B28">
        <w:rPr>
          <w:rFonts w:ascii="Courier New" w:hAnsi="Courier New" w:cs="Courier New"/>
        </w:rPr>
        <w:t xml:space="preserve">, J., </w:t>
      </w:r>
      <w:proofErr w:type="spellStart"/>
      <w:r w:rsidRPr="00CF0B28">
        <w:rPr>
          <w:rFonts w:ascii="Courier New" w:hAnsi="Courier New" w:cs="Courier New"/>
        </w:rPr>
        <w:t>Shafer</w:t>
      </w:r>
      <w:proofErr w:type="spellEnd"/>
      <w:r w:rsidRPr="00CF0B28">
        <w:rPr>
          <w:rFonts w:ascii="Courier New" w:hAnsi="Courier New" w:cs="Courier New"/>
        </w:rPr>
        <w:t>, P., Watsen, K.,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CF0B28">
        <w:rPr>
          <w:rFonts w:ascii="Courier New" w:hAnsi="Courier New" w:cs="Courier New"/>
        </w:rPr>
        <w:t xml:space="preserve">              </w:t>
      </w:r>
      <w:r w:rsidRPr="00EA0378">
        <w:rPr>
          <w:rFonts w:ascii="Courier New" w:hAnsi="Courier New" w:cs="Courier New"/>
          <w:lang w:val="en-US"/>
        </w:rPr>
        <w:t>and R. Wilton, "Network Management Datastore Architecture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(NMDA)", RFC 8342, DOI 10.17487/RFC8342, March 2018,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&lt;https://www.rfc-editor.org/info/rfc8342&gt;.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[RFC8639</w:t>
      </w:r>
      <w:proofErr w:type="gramStart"/>
      <w:r w:rsidRPr="00EA0378">
        <w:rPr>
          <w:rFonts w:ascii="Courier New" w:hAnsi="Courier New" w:cs="Courier New"/>
          <w:lang w:val="en-US"/>
        </w:rPr>
        <w:t>]  Voit</w:t>
      </w:r>
      <w:proofErr w:type="gramEnd"/>
      <w:r w:rsidRPr="00EA0378">
        <w:rPr>
          <w:rFonts w:ascii="Courier New" w:hAnsi="Courier New" w:cs="Courier New"/>
          <w:lang w:val="en-US"/>
        </w:rPr>
        <w:t>, E., Clemm, A., Gonzalez Prieto, A., Nilsen-Nygaard,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E., and A. Tripathy, "Subscription to YANG Notifications",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RFC 8639, DOI 10.17487/RFC8639, September 2019,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&lt;https://www.rfc-editor.org/info/rfc8639&gt;.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[RFC8641</w:t>
      </w:r>
      <w:proofErr w:type="gramStart"/>
      <w:r w:rsidRPr="00EA0378">
        <w:rPr>
          <w:rFonts w:ascii="Courier New" w:hAnsi="Courier New" w:cs="Courier New"/>
          <w:lang w:val="en-US"/>
        </w:rPr>
        <w:t>]  Clemm</w:t>
      </w:r>
      <w:proofErr w:type="gramEnd"/>
      <w:r w:rsidRPr="00EA0378">
        <w:rPr>
          <w:rFonts w:ascii="Courier New" w:hAnsi="Courier New" w:cs="Courier New"/>
          <w:lang w:val="en-US"/>
        </w:rPr>
        <w:t>, A. and E. Voit, "Subscription to YANG Notifications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for Datastore Updates", RFC 8641, DOI 10.17487/RFC8641,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September 2019, &lt;https://www.rfc-editor.org/info/rfc8641&gt;.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[RFC9196</w:t>
      </w:r>
      <w:proofErr w:type="gramStart"/>
      <w:r w:rsidRPr="00EA0378">
        <w:rPr>
          <w:rFonts w:ascii="Courier New" w:hAnsi="Courier New" w:cs="Courier New"/>
          <w:lang w:val="en-US"/>
        </w:rPr>
        <w:t>]  Lengyel</w:t>
      </w:r>
      <w:proofErr w:type="gramEnd"/>
      <w:r w:rsidRPr="00EA0378">
        <w:rPr>
          <w:rFonts w:ascii="Courier New" w:hAnsi="Courier New" w:cs="Courier New"/>
          <w:lang w:val="en-US"/>
        </w:rPr>
        <w:t>, B., Clemm, A., and B. Claise, "YANG Modules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Describing Capabilities for Systems and Datastore Update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Notifications", RFC 9196, DOI 10.17487/RFC9196, February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2022, &lt;https://www.rfc-editor.org/info/rfc9196&gt;.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10.2.  Informative References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</w:t>
      </w:r>
      <w:proofErr w:type="gramStart"/>
      <w:r w:rsidRPr="00EA0378">
        <w:rPr>
          <w:rFonts w:ascii="Courier New" w:hAnsi="Courier New" w:cs="Courier New"/>
          <w:lang w:val="en-US"/>
        </w:rPr>
        <w:t xml:space="preserve">CHIP]   </w:t>
      </w:r>
      <w:proofErr w:type="gramEnd"/>
      <w:r w:rsidRPr="00EA0378">
        <w:rPr>
          <w:rFonts w:ascii="Courier New" w:hAnsi="Courier New" w:cs="Courier New"/>
          <w:lang w:val="en-US"/>
        </w:rPr>
        <w:t xml:space="preserve">  CSA, "Connected Home over IP Specification", April 2021,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&lt;https://csa-iot.org/all-solutions/matter&gt;.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[I-</w:t>
      </w:r>
      <w:proofErr w:type="gramStart"/>
      <w:r w:rsidRPr="00EA0378">
        <w:rPr>
          <w:rFonts w:ascii="Courier New" w:hAnsi="Courier New" w:cs="Courier New"/>
          <w:lang w:val="en-US"/>
        </w:rPr>
        <w:t>D.ietf</w:t>
      </w:r>
      <w:proofErr w:type="gramEnd"/>
      <w:r w:rsidRPr="00EA0378">
        <w:rPr>
          <w:rFonts w:ascii="Courier New" w:hAnsi="Courier New" w:cs="Courier New"/>
          <w:lang w:val="en-US"/>
        </w:rPr>
        <w:t>-netmod-rfc8407bis]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Bierman, A., Boucadair, M., and Q. Wu, "Guidelines for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Authors and Reviewers of Documents Containing YANG Data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26]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lastRenderedPageBreak/>
        <w:t xml:space="preserve">Internet-Draft            Adaptive </w:t>
      </w:r>
      <w:proofErr w:type="spellStart"/>
      <w:r w:rsidRPr="00EA0378">
        <w:rPr>
          <w:rFonts w:ascii="Courier New" w:hAnsi="Courier New" w:cs="Courier New"/>
          <w:lang w:val="fr-CH"/>
        </w:rPr>
        <w:t>Subscription</w:t>
      </w:r>
      <w:proofErr w:type="spellEnd"/>
      <w:r w:rsidRPr="00EA0378">
        <w:rPr>
          <w:rFonts w:ascii="Courier New" w:hAnsi="Courier New" w:cs="Courier New"/>
          <w:lang w:val="fr-CH"/>
        </w:rPr>
        <w:t xml:space="preserve">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       </w:t>
      </w:r>
      <w:proofErr w:type="spellStart"/>
      <w:r w:rsidRPr="00EA0378">
        <w:rPr>
          <w:rFonts w:ascii="Courier New" w:hAnsi="Courier New" w:cs="Courier New"/>
          <w:lang w:val="fr-CH"/>
        </w:rPr>
        <w:t>Models</w:t>
      </w:r>
      <w:proofErr w:type="spellEnd"/>
      <w:r w:rsidRPr="00EA0378">
        <w:rPr>
          <w:rFonts w:ascii="Courier New" w:hAnsi="Courier New" w:cs="Courier New"/>
          <w:lang w:val="fr-CH"/>
        </w:rPr>
        <w:t>", Work in Progress, Internet-Draft, draft-</w:t>
      </w:r>
      <w:proofErr w:type="spellStart"/>
      <w:r w:rsidRPr="00EA0378">
        <w:rPr>
          <w:rFonts w:ascii="Courier New" w:hAnsi="Courier New" w:cs="Courier New"/>
          <w:lang w:val="fr-CH"/>
        </w:rPr>
        <w:t>ietf</w:t>
      </w:r>
      <w:proofErr w:type="spellEnd"/>
      <w:r w:rsidRPr="00EA0378">
        <w:rPr>
          <w:rFonts w:ascii="Courier New" w:hAnsi="Courier New" w:cs="Courier New"/>
          <w:lang w:val="fr-CH"/>
        </w:rPr>
        <w:t>-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       </w:t>
      </w:r>
      <w:proofErr w:type="gramStart"/>
      <w:r w:rsidRPr="00EA0378">
        <w:rPr>
          <w:rFonts w:ascii="Courier New" w:hAnsi="Courier New" w:cs="Courier New"/>
          <w:lang w:val="fr-CH"/>
        </w:rPr>
        <w:t>netmod</w:t>
      </w:r>
      <w:proofErr w:type="gramEnd"/>
      <w:r w:rsidRPr="00EA0378">
        <w:rPr>
          <w:rFonts w:ascii="Courier New" w:hAnsi="Courier New" w:cs="Courier New"/>
          <w:lang w:val="fr-CH"/>
        </w:rPr>
        <w:t>-rfc8407bis-25, 5 May 2025,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       &lt;</w:t>
      </w:r>
      <w:proofErr w:type="gramStart"/>
      <w:r w:rsidRPr="00EA0378">
        <w:rPr>
          <w:rFonts w:ascii="Courier New" w:hAnsi="Courier New" w:cs="Courier New"/>
          <w:lang w:val="fr-CH"/>
        </w:rPr>
        <w:t>https://datatracker.ietf.org/doc/html/draft-ietf-netmod-</w:t>
      </w:r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fr-CH"/>
        </w:rPr>
        <w:t xml:space="preserve">              </w:t>
      </w:r>
      <w:r w:rsidRPr="00EA0378">
        <w:rPr>
          <w:rFonts w:ascii="Courier New" w:hAnsi="Courier New" w:cs="Courier New"/>
          <w:lang w:val="en-US"/>
        </w:rPr>
        <w:t>rfc8407bis-25&gt;.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[IEEE754-2008]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IEEE, "IEEE Standard for Floating-Point Arithmetic</w:t>
      </w:r>
      <w:proofErr w:type="gramStart"/>
      <w:r w:rsidRPr="00EA0378">
        <w:rPr>
          <w:rFonts w:ascii="Courier New" w:hAnsi="Courier New" w:cs="Courier New"/>
          <w:lang w:val="en-US"/>
        </w:rPr>
        <w:t>",  DOI</w:t>
      </w:r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10.1109/IEEESTD.2008.4610935, 2008,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&lt;http://standards.ieee.org/findstds/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standard/754-2008.html&gt;.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[RFC3688</w:t>
      </w:r>
      <w:proofErr w:type="gramStart"/>
      <w:r w:rsidRPr="00EA0378">
        <w:rPr>
          <w:rFonts w:ascii="Courier New" w:hAnsi="Courier New" w:cs="Courier New"/>
          <w:lang w:val="en-US"/>
        </w:rPr>
        <w:t xml:space="preserve">]  </w:t>
      </w:r>
      <w:proofErr w:type="spellStart"/>
      <w:r w:rsidRPr="00EA0378">
        <w:rPr>
          <w:rFonts w:ascii="Courier New" w:hAnsi="Courier New" w:cs="Courier New"/>
          <w:lang w:val="en-US"/>
        </w:rPr>
        <w:t>Mealling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, M., "The IETF XML Registry", BCP 81, RFC 3688,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DOI 10.17487/RFC3688, January 2004,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&lt;https://www.rfc-editor.org/info/rfc3688&gt;.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[RFC4252</w:t>
      </w:r>
      <w:proofErr w:type="gramStart"/>
      <w:r w:rsidRPr="00EA0378">
        <w:rPr>
          <w:rFonts w:ascii="Courier New" w:hAnsi="Courier New" w:cs="Courier New"/>
          <w:lang w:val="en-US"/>
        </w:rPr>
        <w:t xml:space="preserve">]  </w:t>
      </w:r>
      <w:proofErr w:type="spellStart"/>
      <w:r w:rsidRPr="00EA0378">
        <w:rPr>
          <w:rFonts w:ascii="Courier New" w:hAnsi="Courier New" w:cs="Courier New"/>
          <w:lang w:val="en-US"/>
        </w:rPr>
        <w:t>Ylonen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 xml:space="preserve">, T. and C. </w:t>
      </w:r>
      <w:proofErr w:type="spellStart"/>
      <w:r w:rsidRPr="00EA0378">
        <w:rPr>
          <w:rFonts w:ascii="Courier New" w:hAnsi="Courier New" w:cs="Courier New"/>
          <w:lang w:val="en-US"/>
        </w:rPr>
        <w:t>Lonvick</w:t>
      </w:r>
      <w:proofErr w:type="spellEnd"/>
      <w:r w:rsidRPr="00EA0378">
        <w:rPr>
          <w:rFonts w:ascii="Courier New" w:hAnsi="Courier New" w:cs="Courier New"/>
          <w:lang w:val="en-US"/>
        </w:rPr>
        <w:t>, Ed., "The Secure Shell (SSH)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Authentication Protocol", RFC 4252, DOI 10.17487/RFC4252,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January 2006, &lt;https://www.rfc-editor.org/info/rfc4252&gt;.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[RFC6020</w:t>
      </w:r>
      <w:proofErr w:type="gramStart"/>
      <w:r w:rsidRPr="00EA0378">
        <w:rPr>
          <w:rFonts w:ascii="Courier New" w:hAnsi="Courier New" w:cs="Courier New"/>
          <w:lang w:val="en-US"/>
        </w:rPr>
        <w:t>]  Bjorklund</w:t>
      </w:r>
      <w:proofErr w:type="gramEnd"/>
      <w:r w:rsidRPr="00EA0378">
        <w:rPr>
          <w:rFonts w:ascii="Courier New" w:hAnsi="Courier New" w:cs="Courier New"/>
          <w:lang w:val="en-US"/>
        </w:rPr>
        <w:t>, M., Ed., "YANG - A Data Modeling Language for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the Network Configuration Protocol (NETCONF)", RFC 6020,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DOI 10.17487/RFC6020, October 2010,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&lt;https://www.rfc-editor.org/info/rfc6020&gt;.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[RFC6241</w:t>
      </w:r>
      <w:proofErr w:type="gramStart"/>
      <w:r w:rsidRPr="00EA0378">
        <w:rPr>
          <w:rFonts w:ascii="Courier New" w:hAnsi="Courier New" w:cs="Courier New"/>
          <w:lang w:val="en-US"/>
        </w:rPr>
        <w:t>]  Enns</w:t>
      </w:r>
      <w:proofErr w:type="gramEnd"/>
      <w:r w:rsidRPr="00EA0378">
        <w:rPr>
          <w:rFonts w:ascii="Courier New" w:hAnsi="Courier New" w:cs="Courier New"/>
          <w:lang w:val="en-US"/>
        </w:rPr>
        <w:t xml:space="preserve">, R., Ed., Bjorklund, M., Ed., </w:t>
      </w:r>
      <w:proofErr w:type="spellStart"/>
      <w:r w:rsidRPr="00EA0378">
        <w:rPr>
          <w:rFonts w:ascii="Courier New" w:hAnsi="Courier New" w:cs="Courier New"/>
          <w:lang w:val="en-US"/>
        </w:rPr>
        <w:t>Schoenwaelder</w:t>
      </w:r>
      <w:proofErr w:type="spellEnd"/>
      <w:r w:rsidRPr="00EA0378">
        <w:rPr>
          <w:rFonts w:ascii="Courier New" w:hAnsi="Courier New" w:cs="Courier New"/>
          <w:lang w:val="en-US"/>
        </w:rPr>
        <w:t>, J., Ed.,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and A. Bierman, Ed., "Network Configuration Protocol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(NETCONF)", RFC 6241, DOI 10.17487/RFC6241, June 2011,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&lt;https://www.rfc-editor.org/info/rfc6241&gt;.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[RFC7942</w:t>
      </w:r>
      <w:proofErr w:type="gramStart"/>
      <w:r w:rsidRPr="00EA0378">
        <w:rPr>
          <w:rFonts w:ascii="Courier New" w:hAnsi="Courier New" w:cs="Courier New"/>
          <w:lang w:val="en-US"/>
        </w:rPr>
        <w:t>]  Sheffer</w:t>
      </w:r>
      <w:proofErr w:type="gramEnd"/>
      <w:r w:rsidRPr="00EA0378">
        <w:rPr>
          <w:rFonts w:ascii="Courier New" w:hAnsi="Courier New" w:cs="Courier New"/>
          <w:lang w:val="en-US"/>
        </w:rPr>
        <w:t>, Y. and A. Farrel, "Improving Awareness of Running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Code: The Implementation Status Section", BCP 205,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RFC 7942, DOI 10.17487/RFC7942, July 2016,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&lt;https://www.rfc-editor.org/info/rfc7942&gt;.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[RFC8040</w:t>
      </w:r>
      <w:proofErr w:type="gramStart"/>
      <w:r w:rsidRPr="00EA0378">
        <w:rPr>
          <w:rFonts w:ascii="Courier New" w:hAnsi="Courier New" w:cs="Courier New"/>
          <w:lang w:val="en-US"/>
        </w:rPr>
        <w:t>]  Bierman</w:t>
      </w:r>
      <w:proofErr w:type="gramEnd"/>
      <w:r w:rsidRPr="00EA0378">
        <w:rPr>
          <w:rFonts w:ascii="Courier New" w:hAnsi="Courier New" w:cs="Courier New"/>
          <w:lang w:val="en-US"/>
        </w:rPr>
        <w:t>, A., Bjorklund, M., and K. Watsen, "RESTCONF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Protocol", RFC 8040, DOI 10.17487/RFC8040, January 2017,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&lt;https://www.rfc-editor.org/info/rfc8040&gt;.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[RFC8340</w:t>
      </w:r>
      <w:proofErr w:type="gramStart"/>
      <w:r w:rsidRPr="00EA0378">
        <w:rPr>
          <w:rFonts w:ascii="Courier New" w:hAnsi="Courier New" w:cs="Courier New"/>
          <w:lang w:val="en-US"/>
        </w:rPr>
        <w:t>]  Bjorklund</w:t>
      </w:r>
      <w:proofErr w:type="gramEnd"/>
      <w:r w:rsidRPr="00EA0378">
        <w:rPr>
          <w:rFonts w:ascii="Courier New" w:hAnsi="Courier New" w:cs="Courier New"/>
          <w:lang w:val="en-US"/>
        </w:rPr>
        <w:t>, M. and L. Berger, Ed., "YANG Tree Diagrams",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BCP 215, RFC 8340, DOI 10.17487/RFC8340, March 2018,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&lt;https://www.rfc-editor.org/info/rfc8340&gt;.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[RFC8446</w:t>
      </w:r>
      <w:proofErr w:type="gramStart"/>
      <w:r w:rsidRPr="00EA0378">
        <w:rPr>
          <w:rFonts w:ascii="Courier New" w:hAnsi="Courier New" w:cs="Courier New"/>
          <w:lang w:val="en-US"/>
        </w:rPr>
        <w:t>]  Rescorla</w:t>
      </w:r>
      <w:proofErr w:type="gramEnd"/>
      <w:r w:rsidRPr="00EA0378">
        <w:rPr>
          <w:rFonts w:ascii="Courier New" w:hAnsi="Courier New" w:cs="Courier New"/>
          <w:lang w:val="en-US"/>
        </w:rPr>
        <w:t>, E., "The Transport Layer Security (TLS) Protocol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en-US"/>
        </w:rPr>
        <w:t xml:space="preserve">              </w:t>
      </w:r>
      <w:r w:rsidRPr="00EA0378">
        <w:rPr>
          <w:rFonts w:ascii="Courier New" w:hAnsi="Courier New" w:cs="Courier New"/>
          <w:lang w:val="fr-CH"/>
        </w:rPr>
        <w:t>Version 1.3", RFC 8446, DOI 10.17487/RFC8446, August 2018,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       &lt;</w:t>
      </w:r>
      <w:proofErr w:type="gramStart"/>
      <w:r w:rsidRPr="00EA0378">
        <w:rPr>
          <w:rFonts w:ascii="Courier New" w:hAnsi="Courier New" w:cs="Courier New"/>
          <w:lang w:val="fr-CH"/>
        </w:rPr>
        <w:t>https://www.rfc-editor.org/info/rfc8446</w:t>
      </w:r>
      <w:proofErr w:type="gramEnd"/>
      <w:r w:rsidRPr="00EA0378">
        <w:rPr>
          <w:rFonts w:ascii="Courier New" w:hAnsi="Courier New" w:cs="Courier New"/>
          <w:lang w:val="fr-CH"/>
        </w:rPr>
        <w:t>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fr-CH"/>
        </w:rPr>
        <w:t xml:space="preserve">Wu, et al.              </w:t>
      </w:r>
      <w:r w:rsidRPr="00EA0378">
        <w:rPr>
          <w:rFonts w:ascii="Courier New" w:hAnsi="Courier New" w:cs="Courier New"/>
          <w:lang w:val="en-US"/>
        </w:rPr>
        <w:t xml:space="preserve">Expires 22 November 2025            </w:t>
      </w:r>
      <w:proofErr w:type="gramStart"/>
      <w:r w:rsidRPr="00EA0378">
        <w:rPr>
          <w:rFonts w:ascii="Courier New" w:hAnsi="Courier New" w:cs="Courier New"/>
          <w:lang w:val="en-US"/>
        </w:rPr>
        <w:t xml:space="preserve">   [</w:t>
      </w:r>
      <w:proofErr w:type="gramEnd"/>
      <w:r w:rsidRPr="00EA0378">
        <w:rPr>
          <w:rFonts w:ascii="Courier New" w:hAnsi="Courier New" w:cs="Courier New"/>
          <w:lang w:val="en-US"/>
        </w:rPr>
        <w:t>Page 27]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[RFC9000</w:t>
      </w:r>
      <w:proofErr w:type="gramStart"/>
      <w:r w:rsidRPr="00EA0378">
        <w:rPr>
          <w:rFonts w:ascii="Courier New" w:hAnsi="Courier New" w:cs="Courier New"/>
          <w:lang w:val="en-US"/>
        </w:rPr>
        <w:t>]  Iyengar</w:t>
      </w:r>
      <w:proofErr w:type="gramEnd"/>
      <w:r w:rsidRPr="00EA0378">
        <w:rPr>
          <w:rFonts w:ascii="Courier New" w:hAnsi="Courier New" w:cs="Courier New"/>
          <w:lang w:val="en-US"/>
        </w:rPr>
        <w:t>, J., Ed. and M. Thomson, Ed., "QUIC: A UDP-Based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Multiplexed and Secure Transport", RFC 9000,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DOI 10.17487/RFC9000, May 2021,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&lt;https://www.rfc-editor.org/info/rfc9000&gt;.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[XPATH1.0] W3C, "https://www.w3.org/TR/1999/REC-xpath-19991116/", 11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November 1999.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Appendix A.  Use Cases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A.1.  Wireless Network Performance Monitoring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Wireless signal strength is a critical factor in determining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quality and reliability of a wireless network connection.  In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practical scenarios, when the wireless signal strength drops below 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specific threshold, the network may experience issues such as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increased latency, packet loss, or even disconnections, which would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require more frequent monitoring of network and service performance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metrics to detect anomalies in a timely manner.  Conversely, when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wireless signal strength exceeds a specific threshold, indicating 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stable and strong connection, the data streaming rate can be reduced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to a reasonable value to help conserve network bandwidth and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computational resources.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To optimize the process, adaptive subscription can be employed.  When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wireless signal strength falls below a configured threshold,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subscribed data can be streamed at a higher rate to capture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potentially important data and events that might indicate continuous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service degeneration or anomalies; while when the wireless signal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strength crosses a configured </w:t>
      </w:r>
      <w:proofErr w:type="gramStart"/>
      <w:r w:rsidRPr="00EA0378">
        <w:rPr>
          <w:rFonts w:ascii="Courier New" w:hAnsi="Courier New" w:cs="Courier New"/>
          <w:lang w:val="en-US"/>
        </w:rPr>
        <w:t>threshold,</w:t>
      </w:r>
      <w:proofErr w:type="gramEnd"/>
      <w:r w:rsidRPr="00EA0378">
        <w:rPr>
          <w:rFonts w:ascii="Courier New" w:hAnsi="Courier New" w:cs="Courier New"/>
          <w:lang w:val="en-US"/>
        </w:rPr>
        <w:t xml:space="preserve"> the subscribed data can be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streamed at a lower rate to maintain efficient resource utilization.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A.2.  Reducing Impact on High CPU Utilization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Continuous monitoring of some metrics is essential for maintaining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network and service health, however, this can place a significant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burden on the device's CPU utilization, especially when the device is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running resource-intensive tasks and is overloaded.  When the CPU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utilization on the device exceeds a certain high-level value, it is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crucial to manage the network monitoring process in a way that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minimizes its impact on overall system performance.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In such cases, adaptive subscription can dynamically adjust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period interval with which to report streaming update and help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balance monitoring needs with computational demands.  When the CPU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utilization on the device exceeds a certain high-level value,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subscriber can specify a longer period interval for some less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critical statistics to make room and save more resources.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28]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Conversely, When the CPU utilization falls below a specified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threshold, indicating the device has sufficient idle resources,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subscriber can revert to a shorter period interval for streaming data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without exhausting the CPU resources at the same time.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Appendix B.  Example YANG Module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This section presents an example YANG module so that Appendix C can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give examples of how the YANG module defined in Section 3.2 is used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to perform adaptive subscription.  The example YANG module used in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this section represents a Wi-Fi Network Diagnostics data specified in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[CHIP] which can be used by a Node to assist a user or Administrative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Node in diagnosing potential problems.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YANG tree diagram for the "example-</w:t>
      </w:r>
      <w:proofErr w:type="spellStart"/>
      <w:r w:rsidRPr="00EA0378">
        <w:rPr>
          <w:rFonts w:ascii="Courier New" w:hAnsi="Courier New" w:cs="Courier New"/>
          <w:lang w:val="en-US"/>
        </w:rPr>
        <w:t>wifi</w:t>
      </w:r>
      <w:proofErr w:type="spellEnd"/>
      <w:r w:rsidRPr="00EA0378">
        <w:rPr>
          <w:rFonts w:ascii="Courier New" w:hAnsi="Courier New" w:cs="Courier New"/>
          <w:lang w:val="en-US"/>
        </w:rPr>
        <w:t>-network-diagnostic" module: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module: example-</w:t>
      </w:r>
      <w:proofErr w:type="spellStart"/>
      <w:r w:rsidRPr="00EA0378">
        <w:rPr>
          <w:rFonts w:ascii="Courier New" w:hAnsi="Courier New" w:cs="Courier New"/>
          <w:lang w:val="en-US"/>
        </w:rPr>
        <w:t>wifi</w:t>
      </w:r>
      <w:proofErr w:type="spellEnd"/>
      <w:r w:rsidRPr="00EA0378">
        <w:rPr>
          <w:rFonts w:ascii="Courier New" w:hAnsi="Courier New" w:cs="Courier New"/>
          <w:lang w:val="en-US"/>
        </w:rPr>
        <w:t>-network-diagnostic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+--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server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</w:t>
      </w:r>
      <w:proofErr w:type="gramStart"/>
      <w:r w:rsidRPr="00EA0378">
        <w:rPr>
          <w:rFonts w:ascii="Courier New" w:hAnsi="Courier New" w:cs="Courier New"/>
          <w:lang w:val="en-US"/>
        </w:rPr>
        <w:t>|  +</w:t>
      </w:r>
      <w:proofErr w:type="gramEnd"/>
      <w:r w:rsidRPr="00EA0378">
        <w:rPr>
          <w:rFonts w:ascii="Courier New" w:hAnsi="Courier New" w:cs="Courier New"/>
          <w:lang w:val="en-US"/>
        </w:rPr>
        <w:t>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</w:t>
      </w:r>
      <w:proofErr w:type="spellStart"/>
      <w:r w:rsidRPr="00EA0378">
        <w:rPr>
          <w:rFonts w:ascii="Courier New" w:hAnsi="Courier New" w:cs="Courier New"/>
          <w:lang w:val="en-US"/>
        </w:rPr>
        <w:t>bssid</w:t>
      </w:r>
      <w:proofErr w:type="spellEnd"/>
      <w:r w:rsidRPr="00EA0378">
        <w:rPr>
          <w:rFonts w:ascii="Courier New" w:hAnsi="Courier New" w:cs="Courier New"/>
          <w:lang w:val="en-US"/>
        </w:rPr>
        <w:t xml:space="preserve">?                       </w:t>
      </w:r>
      <w:proofErr w:type="spellStart"/>
      <w:r w:rsidRPr="00EA0378">
        <w:rPr>
          <w:rFonts w:ascii="Courier New" w:hAnsi="Courier New" w:cs="Courier New"/>
          <w:lang w:val="en-US"/>
        </w:rPr>
        <w:t>yang:mac-address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</w:t>
      </w:r>
      <w:proofErr w:type="gramStart"/>
      <w:r w:rsidRPr="00EA0378">
        <w:rPr>
          <w:rFonts w:ascii="Courier New" w:hAnsi="Courier New" w:cs="Courier New"/>
          <w:lang w:val="en-US"/>
        </w:rPr>
        <w:t>|  +</w:t>
      </w:r>
      <w:proofErr w:type="gramEnd"/>
      <w:r w:rsidRPr="00EA0378">
        <w:rPr>
          <w:rFonts w:ascii="Courier New" w:hAnsi="Courier New" w:cs="Courier New"/>
          <w:lang w:val="en-US"/>
        </w:rPr>
        <w:t>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security-type?               enumeration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it-IT"/>
        </w:rPr>
      </w:pPr>
      <w:r w:rsidRPr="00EA0378">
        <w:rPr>
          <w:rFonts w:ascii="Courier New" w:hAnsi="Courier New" w:cs="Courier New"/>
          <w:lang w:val="en-US"/>
        </w:rPr>
        <w:t xml:space="preserve">     </w:t>
      </w:r>
      <w:proofErr w:type="gramStart"/>
      <w:r w:rsidRPr="00EA0378">
        <w:rPr>
          <w:rFonts w:ascii="Courier New" w:hAnsi="Courier New" w:cs="Courier New"/>
          <w:lang w:val="en-US"/>
        </w:rPr>
        <w:t>|  +</w:t>
      </w:r>
      <w:proofErr w:type="gramEnd"/>
      <w:r w:rsidRPr="00EA0378">
        <w:rPr>
          <w:rFonts w:ascii="Courier New" w:hAnsi="Courier New" w:cs="Courier New"/>
          <w:lang w:val="en-US"/>
        </w:rPr>
        <w:t>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</w:t>
      </w:r>
      <w:proofErr w:type="spellStart"/>
      <w:r w:rsidRPr="00EA0378">
        <w:rPr>
          <w:rFonts w:ascii="Courier New" w:hAnsi="Courier New" w:cs="Courier New"/>
          <w:lang w:val="en-US"/>
        </w:rPr>
        <w:t>wifi</w:t>
      </w:r>
      <w:proofErr w:type="spellEnd"/>
      <w:r w:rsidRPr="00EA0378">
        <w:rPr>
          <w:rFonts w:ascii="Courier New" w:hAnsi="Courier New" w:cs="Courier New"/>
          <w:lang w:val="en-US"/>
        </w:rPr>
        <w:t xml:space="preserve">-version?                </w:t>
      </w:r>
      <w:proofErr w:type="spellStart"/>
      <w:r w:rsidRPr="00EA0378">
        <w:rPr>
          <w:rFonts w:ascii="Courier New" w:hAnsi="Courier New" w:cs="Courier New"/>
          <w:lang w:val="it-IT"/>
        </w:rPr>
        <w:t>enumeration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it-IT"/>
        </w:rPr>
      </w:pPr>
      <w:r w:rsidRPr="00EA0378">
        <w:rPr>
          <w:rFonts w:ascii="Courier New" w:hAnsi="Courier New" w:cs="Courier New"/>
          <w:lang w:val="it-IT"/>
        </w:rPr>
        <w:t xml:space="preserve">     </w:t>
      </w:r>
      <w:proofErr w:type="gramStart"/>
      <w:r w:rsidRPr="00EA0378">
        <w:rPr>
          <w:rFonts w:ascii="Courier New" w:hAnsi="Courier New" w:cs="Courier New"/>
          <w:lang w:val="it-IT"/>
        </w:rPr>
        <w:t>|  +</w:t>
      </w:r>
      <w:proofErr w:type="gramEnd"/>
      <w:r w:rsidRPr="00EA0378">
        <w:rPr>
          <w:rFonts w:ascii="Courier New" w:hAnsi="Courier New" w:cs="Courier New"/>
          <w:lang w:val="it-IT"/>
        </w:rPr>
        <w:t xml:space="preserve">--ro </w:t>
      </w:r>
      <w:proofErr w:type="spellStart"/>
      <w:r w:rsidRPr="00EA0378">
        <w:rPr>
          <w:rFonts w:ascii="Courier New" w:hAnsi="Courier New" w:cs="Courier New"/>
          <w:lang w:val="it-IT"/>
        </w:rPr>
        <w:t>channel-num</w:t>
      </w:r>
      <w:proofErr w:type="spellEnd"/>
      <w:r w:rsidRPr="00EA0378">
        <w:rPr>
          <w:rFonts w:ascii="Courier New" w:hAnsi="Courier New" w:cs="Courier New"/>
          <w:lang w:val="it-IT"/>
        </w:rPr>
        <w:t>?                 int8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it-IT"/>
        </w:rPr>
        <w:t xml:space="preserve">     </w:t>
      </w:r>
      <w:proofErr w:type="gramStart"/>
      <w:r w:rsidRPr="00EA0378">
        <w:rPr>
          <w:rFonts w:ascii="Courier New" w:hAnsi="Courier New" w:cs="Courier New"/>
          <w:lang w:val="en-US"/>
        </w:rPr>
        <w:t>|  +</w:t>
      </w:r>
      <w:proofErr w:type="gramEnd"/>
      <w:r w:rsidRPr="00EA0378">
        <w:rPr>
          <w:rFonts w:ascii="Courier New" w:hAnsi="Courier New" w:cs="Courier New"/>
          <w:lang w:val="en-US"/>
        </w:rPr>
        <w:t>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</w:t>
      </w:r>
      <w:proofErr w:type="spellStart"/>
      <w:r w:rsidRPr="00EA0378">
        <w:rPr>
          <w:rFonts w:ascii="Courier New" w:hAnsi="Courier New" w:cs="Courier New"/>
          <w:lang w:val="en-US"/>
        </w:rPr>
        <w:t>rssi</w:t>
      </w:r>
      <w:proofErr w:type="spellEnd"/>
      <w:r w:rsidRPr="00EA0378">
        <w:rPr>
          <w:rFonts w:ascii="Courier New" w:hAnsi="Courier New" w:cs="Courier New"/>
          <w:lang w:val="en-US"/>
        </w:rPr>
        <w:t>?                        int8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</w:t>
      </w:r>
      <w:proofErr w:type="gramStart"/>
      <w:r w:rsidRPr="00EA0378">
        <w:rPr>
          <w:rFonts w:ascii="Courier New" w:hAnsi="Courier New" w:cs="Courier New"/>
          <w:lang w:val="en-US"/>
        </w:rPr>
        <w:t>|  +</w:t>
      </w:r>
      <w:proofErr w:type="gramEnd"/>
      <w:r w:rsidRPr="00EA0378">
        <w:rPr>
          <w:rFonts w:ascii="Courier New" w:hAnsi="Courier New" w:cs="Courier New"/>
          <w:lang w:val="en-US"/>
        </w:rPr>
        <w:t>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beacon-lost-count?           int8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</w:t>
      </w:r>
      <w:proofErr w:type="gramStart"/>
      <w:r w:rsidRPr="00EA0378">
        <w:rPr>
          <w:rFonts w:ascii="Courier New" w:hAnsi="Courier New" w:cs="Courier New"/>
          <w:lang w:val="en-US"/>
        </w:rPr>
        <w:t>|  +</w:t>
      </w:r>
      <w:proofErr w:type="gramEnd"/>
      <w:r w:rsidRPr="00EA0378">
        <w:rPr>
          <w:rFonts w:ascii="Courier New" w:hAnsi="Courier New" w:cs="Courier New"/>
          <w:lang w:val="en-US"/>
        </w:rPr>
        <w:t>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beacon-</w:t>
      </w:r>
      <w:proofErr w:type="spellStart"/>
      <w:r w:rsidRPr="00EA0378">
        <w:rPr>
          <w:rFonts w:ascii="Courier New" w:hAnsi="Courier New" w:cs="Courier New"/>
          <w:lang w:val="en-US"/>
        </w:rPr>
        <w:t>rx</w:t>
      </w:r>
      <w:proofErr w:type="spellEnd"/>
      <w:r w:rsidRPr="00EA0378">
        <w:rPr>
          <w:rFonts w:ascii="Courier New" w:hAnsi="Courier New" w:cs="Courier New"/>
          <w:lang w:val="en-US"/>
        </w:rPr>
        <w:t>-count?             int8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</w:t>
      </w:r>
      <w:proofErr w:type="gramStart"/>
      <w:r w:rsidRPr="00EA0378">
        <w:rPr>
          <w:rFonts w:ascii="Courier New" w:hAnsi="Courier New" w:cs="Courier New"/>
          <w:lang w:val="en-US"/>
        </w:rPr>
        <w:t>|  +</w:t>
      </w:r>
      <w:proofErr w:type="gramEnd"/>
      <w:r w:rsidRPr="00EA0378">
        <w:rPr>
          <w:rFonts w:ascii="Courier New" w:hAnsi="Courier New" w:cs="Courier New"/>
          <w:lang w:val="en-US"/>
        </w:rPr>
        <w:t>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packet-multicast-</w:t>
      </w:r>
      <w:proofErr w:type="spellStart"/>
      <w:r w:rsidRPr="00EA0378">
        <w:rPr>
          <w:rFonts w:ascii="Courier New" w:hAnsi="Courier New" w:cs="Courier New"/>
          <w:lang w:val="en-US"/>
        </w:rPr>
        <w:t>rx</w:t>
      </w:r>
      <w:proofErr w:type="spellEnd"/>
      <w:r w:rsidRPr="00EA0378">
        <w:rPr>
          <w:rFonts w:ascii="Courier New" w:hAnsi="Courier New" w:cs="Courier New"/>
          <w:lang w:val="en-US"/>
        </w:rPr>
        <w:t>-count?   int8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</w:t>
      </w:r>
      <w:proofErr w:type="gramStart"/>
      <w:r w:rsidRPr="00EA0378">
        <w:rPr>
          <w:rFonts w:ascii="Courier New" w:hAnsi="Courier New" w:cs="Courier New"/>
          <w:lang w:val="en-US"/>
        </w:rPr>
        <w:t>|  +</w:t>
      </w:r>
      <w:proofErr w:type="gramEnd"/>
      <w:r w:rsidRPr="00EA0378">
        <w:rPr>
          <w:rFonts w:ascii="Courier New" w:hAnsi="Courier New" w:cs="Courier New"/>
          <w:lang w:val="en-US"/>
        </w:rPr>
        <w:t>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packet-multicast-</w:t>
      </w:r>
      <w:proofErr w:type="spellStart"/>
      <w:r w:rsidRPr="00EA0378">
        <w:rPr>
          <w:rFonts w:ascii="Courier New" w:hAnsi="Courier New" w:cs="Courier New"/>
          <w:lang w:val="en-US"/>
        </w:rPr>
        <w:t>tx</w:t>
      </w:r>
      <w:proofErr w:type="spellEnd"/>
      <w:r w:rsidRPr="00EA0378">
        <w:rPr>
          <w:rFonts w:ascii="Courier New" w:hAnsi="Courier New" w:cs="Courier New"/>
          <w:lang w:val="en-US"/>
        </w:rPr>
        <w:t>-count?   int8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</w:t>
      </w:r>
      <w:proofErr w:type="gramStart"/>
      <w:r w:rsidRPr="00EA0378">
        <w:rPr>
          <w:rFonts w:ascii="Courier New" w:hAnsi="Courier New" w:cs="Courier New"/>
          <w:lang w:val="en-US"/>
        </w:rPr>
        <w:t>|  +</w:t>
      </w:r>
      <w:proofErr w:type="gramEnd"/>
      <w:r w:rsidRPr="00EA0378">
        <w:rPr>
          <w:rFonts w:ascii="Courier New" w:hAnsi="Courier New" w:cs="Courier New"/>
          <w:lang w:val="en-US"/>
        </w:rPr>
        <w:t>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packet-unicast-</w:t>
      </w:r>
      <w:proofErr w:type="spellStart"/>
      <w:r w:rsidRPr="00EA0378">
        <w:rPr>
          <w:rFonts w:ascii="Courier New" w:hAnsi="Courier New" w:cs="Courier New"/>
          <w:lang w:val="en-US"/>
        </w:rPr>
        <w:t>rx</w:t>
      </w:r>
      <w:proofErr w:type="spellEnd"/>
      <w:r w:rsidRPr="00EA0378">
        <w:rPr>
          <w:rFonts w:ascii="Courier New" w:hAnsi="Courier New" w:cs="Courier New"/>
          <w:lang w:val="en-US"/>
        </w:rPr>
        <w:t>-count?     int8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</w:t>
      </w:r>
      <w:proofErr w:type="gramStart"/>
      <w:r w:rsidRPr="00EA0378">
        <w:rPr>
          <w:rFonts w:ascii="Courier New" w:hAnsi="Courier New" w:cs="Courier New"/>
          <w:lang w:val="en-US"/>
        </w:rPr>
        <w:t>|  +</w:t>
      </w:r>
      <w:proofErr w:type="gramEnd"/>
      <w:r w:rsidRPr="00EA0378">
        <w:rPr>
          <w:rFonts w:ascii="Courier New" w:hAnsi="Courier New" w:cs="Courier New"/>
          <w:lang w:val="en-US"/>
        </w:rPr>
        <w:t>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packet-unicast-</w:t>
      </w:r>
      <w:proofErr w:type="spellStart"/>
      <w:r w:rsidRPr="00EA0378">
        <w:rPr>
          <w:rFonts w:ascii="Courier New" w:hAnsi="Courier New" w:cs="Courier New"/>
          <w:lang w:val="en-US"/>
        </w:rPr>
        <w:t>tx</w:t>
      </w:r>
      <w:proofErr w:type="spellEnd"/>
      <w:r w:rsidRPr="00EA0378">
        <w:rPr>
          <w:rFonts w:ascii="Courier New" w:hAnsi="Courier New" w:cs="Courier New"/>
          <w:lang w:val="en-US"/>
        </w:rPr>
        <w:t>-count?     int8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</w:t>
      </w:r>
      <w:proofErr w:type="gramStart"/>
      <w:r w:rsidRPr="00EA0378">
        <w:rPr>
          <w:rFonts w:ascii="Courier New" w:hAnsi="Courier New" w:cs="Courier New"/>
          <w:lang w:val="en-US"/>
        </w:rPr>
        <w:t>|  +</w:t>
      </w:r>
      <w:proofErr w:type="gramEnd"/>
      <w:r w:rsidRPr="00EA0378">
        <w:rPr>
          <w:rFonts w:ascii="Courier New" w:hAnsi="Courier New" w:cs="Courier New"/>
          <w:lang w:val="en-US"/>
        </w:rPr>
        <w:t>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current-max-rate?            int8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</w:t>
      </w:r>
      <w:proofErr w:type="gramStart"/>
      <w:r w:rsidRPr="00EA0378">
        <w:rPr>
          <w:rFonts w:ascii="Courier New" w:hAnsi="Courier New" w:cs="Courier New"/>
          <w:lang w:val="en-US"/>
        </w:rPr>
        <w:t>|  +</w:t>
      </w:r>
      <w:proofErr w:type="gramEnd"/>
      <w:r w:rsidRPr="00EA0378">
        <w:rPr>
          <w:rFonts w:ascii="Courier New" w:hAnsi="Courier New" w:cs="Courier New"/>
          <w:lang w:val="en-US"/>
        </w:rPr>
        <w:t>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overrun-count?               int8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+--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events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+--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event* [name]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name                   string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disconnection?         enumeration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association-failure?   enumeration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EA0378">
        <w:rPr>
          <w:rFonts w:ascii="Courier New" w:hAnsi="Courier New" w:cs="Courier New"/>
          <w:lang w:val="en-US"/>
        </w:rPr>
        <w:t>ro</w:t>
      </w:r>
      <w:proofErr w:type="spellEnd"/>
      <w:r w:rsidRPr="00EA0378">
        <w:rPr>
          <w:rFonts w:ascii="Courier New" w:hAnsi="Courier New" w:cs="Courier New"/>
          <w:lang w:val="en-US"/>
        </w:rPr>
        <w:t xml:space="preserve"> connection-status?     enumeration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B.1.  "</w:t>
      </w:r>
      <w:proofErr w:type="gramStart"/>
      <w:r w:rsidRPr="00EA0378">
        <w:rPr>
          <w:rFonts w:ascii="Courier New" w:hAnsi="Courier New" w:cs="Courier New"/>
          <w:lang w:val="en-US"/>
        </w:rPr>
        <w:t>example</w:t>
      </w:r>
      <w:proofErr w:type="gramEnd"/>
      <w:r w:rsidRPr="00EA0378">
        <w:rPr>
          <w:rFonts w:ascii="Courier New" w:hAnsi="Courier New" w:cs="Courier New"/>
          <w:lang w:val="en-US"/>
        </w:rPr>
        <w:t>-</w:t>
      </w:r>
      <w:proofErr w:type="spellStart"/>
      <w:r w:rsidRPr="00EA0378">
        <w:rPr>
          <w:rFonts w:ascii="Courier New" w:hAnsi="Courier New" w:cs="Courier New"/>
          <w:lang w:val="en-US"/>
        </w:rPr>
        <w:t>wifi</w:t>
      </w:r>
      <w:proofErr w:type="spellEnd"/>
      <w:r w:rsidRPr="00EA0378">
        <w:rPr>
          <w:rFonts w:ascii="Courier New" w:hAnsi="Courier New" w:cs="Courier New"/>
          <w:lang w:val="en-US"/>
        </w:rPr>
        <w:t>-network-diagnostic" YANG Module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</w:t>
      </w:r>
      <w:proofErr w:type="spellStart"/>
      <w:r w:rsidRPr="00EA0378">
        <w:rPr>
          <w:rFonts w:ascii="Courier New" w:hAnsi="Courier New" w:cs="Courier New"/>
          <w:lang w:val="en-US"/>
        </w:rPr>
        <w:t>module</w:t>
      </w:r>
      <w:proofErr w:type="spellEnd"/>
      <w:r w:rsidRPr="00EA0378">
        <w:rPr>
          <w:rFonts w:ascii="Courier New" w:hAnsi="Courier New" w:cs="Courier New"/>
          <w:lang w:val="en-US"/>
        </w:rPr>
        <w:t xml:space="preserve"> example-</w:t>
      </w:r>
      <w:proofErr w:type="spellStart"/>
      <w:r w:rsidRPr="00EA0378">
        <w:rPr>
          <w:rFonts w:ascii="Courier New" w:hAnsi="Courier New" w:cs="Courier New"/>
          <w:lang w:val="en-US"/>
        </w:rPr>
        <w:t>wifi</w:t>
      </w:r>
      <w:proofErr w:type="spellEnd"/>
      <w:r w:rsidRPr="00EA0378">
        <w:rPr>
          <w:rFonts w:ascii="Courier New" w:hAnsi="Courier New" w:cs="Courier New"/>
          <w:lang w:val="en-US"/>
        </w:rPr>
        <w:t>-network-diagnostic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yang-version 1;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namespace "http://example.com/yang/</w:t>
      </w:r>
      <w:proofErr w:type="spellStart"/>
      <w:r w:rsidRPr="00EA0378">
        <w:rPr>
          <w:rFonts w:ascii="Courier New" w:hAnsi="Courier New" w:cs="Courier New"/>
          <w:lang w:val="en-US"/>
        </w:rPr>
        <w:t>wifi</w:t>
      </w:r>
      <w:proofErr w:type="spellEnd"/>
      <w:r w:rsidRPr="00EA0378">
        <w:rPr>
          <w:rFonts w:ascii="Courier New" w:hAnsi="Courier New" w:cs="Courier New"/>
          <w:lang w:val="en-US"/>
        </w:rPr>
        <w:t>-network-diagnostic";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prefix </w:t>
      </w:r>
      <w:proofErr w:type="spellStart"/>
      <w:r w:rsidRPr="00EA0378">
        <w:rPr>
          <w:rFonts w:ascii="Courier New" w:hAnsi="Courier New" w:cs="Courier New"/>
          <w:lang w:val="en-US"/>
        </w:rPr>
        <w:t>wnd</w:t>
      </w:r>
      <w:proofErr w:type="spellEnd"/>
      <w:r w:rsidRPr="00EA0378">
        <w:rPr>
          <w:rFonts w:ascii="Courier New" w:hAnsi="Courier New" w:cs="Courier New"/>
          <w:lang w:val="en-US"/>
        </w:rPr>
        <w:t>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import </w:t>
      </w:r>
      <w:proofErr w:type="spellStart"/>
      <w:r w:rsidRPr="00EA0378">
        <w:rPr>
          <w:rFonts w:ascii="Courier New" w:hAnsi="Courier New" w:cs="Courier New"/>
          <w:lang w:val="en-US"/>
        </w:rPr>
        <w:t>ietf</w:t>
      </w:r>
      <w:proofErr w:type="spellEnd"/>
      <w:r w:rsidRPr="00EA0378">
        <w:rPr>
          <w:rFonts w:ascii="Courier New" w:hAnsi="Courier New" w:cs="Courier New"/>
          <w:lang w:val="en-US"/>
        </w:rPr>
        <w:t>-yang-types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prefix yang;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Wu, et al.              Expires 22 November 2025            </w:t>
      </w:r>
      <w:proofErr w:type="gramStart"/>
      <w:r w:rsidRPr="00EA0378">
        <w:rPr>
          <w:rFonts w:ascii="Courier New" w:hAnsi="Courier New" w:cs="Courier New"/>
          <w:lang w:val="en-US"/>
        </w:rPr>
        <w:t xml:space="preserve">   [</w:t>
      </w:r>
      <w:proofErr w:type="gramEnd"/>
      <w:r w:rsidRPr="00EA0378">
        <w:rPr>
          <w:rFonts w:ascii="Courier New" w:hAnsi="Courier New" w:cs="Courier New"/>
          <w:lang w:val="en-US"/>
        </w:rPr>
        <w:t>Page 29]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container server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config false;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"Configuration of the Wi-Fi Server logical entity.";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leaf </w:t>
      </w:r>
      <w:proofErr w:type="spellStart"/>
      <w:r w:rsidRPr="00EA0378">
        <w:rPr>
          <w:rFonts w:ascii="Courier New" w:hAnsi="Courier New" w:cs="Courier New"/>
          <w:lang w:val="en-US"/>
        </w:rPr>
        <w:t>bssid</w:t>
      </w:r>
      <w:proofErr w:type="spellEnd"/>
      <w:r w:rsidRPr="00EA0378">
        <w:rPr>
          <w:rFonts w:ascii="Courier New" w:hAnsi="Courier New" w:cs="Courier New"/>
          <w:lang w:val="en-US"/>
        </w:rPr>
        <w:t xml:space="preserve">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type </w:t>
      </w:r>
      <w:proofErr w:type="spellStart"/>
      <w:r w:rsidRPr="00EA0378">
        <w:rPr>
          <w:rFonts w:ascii="Courier New" w:hAnsi="Courier New" w:cs="Courier New"/>
          <w:lang w:val="en-US"/>
        </w:rPr>
        <w:t>yang:mac-address</w:t>
      </w:r>
      <w:proofErr w:type="spellEnd"/>
      <w:r w:rsidRPr="00EA0378">
        <w:rPr>
          <w:rFonts w:ascii="Courier New" w:hAnsi="Courier New" w:cs="Courier New"/>
          <w:lang w:val="en-US"/>
        </w:rPr>
        <w:t>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"The MAC address of a wireless access point.";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leaf security-type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type enumeration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EA0378">
        <w:rPr>
          <w:rFonts w:ascii="Courier New" w:hAnsi="Courier New" w:cs="Courier New"/>
          <w:lang w:val="en-US"/>
        </w:rPr>
        <w:t>enum</w:t>
      </w:r>
      <w:proofErr w:type="spellEnd"/>
      <w:r w:rsidRPr="00EA0378">
        <w:rPr>
          <w:rFonts w:ascii="Courier New" w:hAnsi="Courier New" w:cs="Courier New"/>
          <w:lang w:val="en-US"/>
        </w:rPr>
        <w:t xml:space="preserve"> unspecified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value 0;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EA0378">
        <w:rPr>
          <w:rFonts w:ascii="Courier New" w:hAnsi="Courier New" w:cs="Courier New"/>
          <w:lang w:val="en-US"/>
        </w:rPr>
        <w:t>enum</w:t>
      </w:r>
      <w:proofErr w:type="spellEnd"/>
      <w:r w:rsidRPr="00EA0378">
        <w:rPr>
          <w:rFonts w:ascii="Courier New" w:hAnsi="Courier New" w:cs="Courier New"/>
          <w:lang w:val="en-US"/>
        </w:rPr>
        <w:t xml:space="preserve"> none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value 1;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EA0378">
        <w:rPr>
          <w:rFonts w:ascii="Courier New" w:hAnsi="Courier New" w:cs="Courier New"/>
          <w:lang w:val="en-US"/>
        </w:rPr>
        <w:t>enum</w:t>
      </w:r>
      <w:proofErr w:type="spellEnd"/>
      <w:r w:rsidRPr="00EA0378">
        <w:rPr>
          <w:rFonts w:ascii="Courier New" w:hAnsi="Courier New" w:cs="Courier New"/>
          <w:lang w:val="en-US"/>
        </w:rPr>
        <w:t xml:space="preserve"> </w:t>
      </w:r>
      <w:proofErr w:type="spellStart"/>
      <w:r w:rsidRPr="00EA0378">
        <w:rPr>
          <w:rFonts w:ascii="Courier New" w:hAnsi="Courier New" w:cs="Courier New"/>
          <w:lang w:val="en-US"/>
        </w:rPr>
        <w:t>wep</w:t>
      </w:r>
      <w:proofErr w:type="spellEnd"/>
      <w:r w:rsidRPr="00EA0378">
        <w:rPr>
          <w:rFonts w:ascii="Courier New" w:hAnsi="Courier New" w:cs="Courier New"/>
          <w:lang w:val="en-US"/>
        </w:rPr>
        <w:t xml:space="preserve">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value 2;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EA0378">
        <w:rPr>
          <w:rFonts w:ascii="Courier New" w:hAnsi="Courier New" w:cs="Courier New"/>
          <w:lang w:val="en-US"/>
        </w:rPr>
        <w:t>enum</w:t>
      </w:r>
      <w:proofErr w:type="spellEnd"/>
      <w:r w:rsidRPr="00EA0378">
        <w:rPr>
          <w:rFonts w:ascii="Courier New" w:hAnsi="Courier New" w:cs="Courier New"/>
          <w:lang w:val="en-US"/>
        </w:rPr>
        <w:t xml:space="preserve"> </w:t>
      </w:r>
      <w:proofErr w:type="spellStart"/>
      <w:r w:rsidRPr="00EA0378">
        <w:rPr>
          <w:rFonts w:ascii="Courier New" w:hAnsi="Courier New" w:cs="Courier New"/>
          <w:lang w:val="en-US"/>
        </w:rPr>
        <w:t>wpa</w:t>
      </w:r>
      <w:proofErr w:type="spellEnd"/>
      <w:r w:rsidRPr="00EA0378">
        <w:rPr>
          <w:rFonts w:ascii="Courier New" w:hAnsi="Courier New" w:cs="Courier New"/>
          <w:lang w:val="en-US"/>
        </w:rPr>
        <w:t xml:space="preserve">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value 3;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EA0378">
        <w:rPr>
          <w:rFonts w:ascii="Courier New" w:hAnsi="Courier New" w:cs="Courier New"/>
          <w:lang w:val="en-US"/>
        </w:rPr>
        <w:t>enum</w:t>
      </w:r>
      <w:proofErr w:type="spellEnd"/>
      <w:r w:rsidRPr="00EA0378">
        <w:rPr>
          <w:rFonts w:ascii="Courier New" w:hAnsi="Courier New" w:cs="Courier New"/>
          <w:lang w:val="en-US"/>
        </w:rPr>
        <w:t xml:space="preserve"> wpa2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value 4;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EA0378">
        <w:rPr>
          <w:rFonts w:ascii="Courier New" w:hAnsi="Courier New" w:cs="Courier New"/>
          <w:lang w:val="en-US"/>
        </w:rPr>
        <w:t>enum</w:t>
      </w:r>
      <w:proofErr w:type="spellEnd"/>
      <w:r w:rsidRPr="00EA0378">
        <w:rPr>
          <w:rFonts w:ascii="Courier New" w:hAnsi="Courier New" w:cs="Courier New"/>
          <w:lang w:val="en-US"/>
        </w:rPr>
        <w:t xml:space="preserve"> wpa3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value 5;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"The type of Wi-Fi security used. A value of 0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indicate that the interface is not currently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configured or operational.";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leaf </w:t>
      </w:r>
      <w:proofErr w:type="spellStart"/>
      <w:r w:rsidRPr="00EA0378">
        <w:rPr>
          <w:rFonts w:ascii="Courier New" w:hAnsi="Courier New" w:cs="Courier New"/>
          <w:lang w:val="en-US"/>
        </w:rPr>
        <w:t>wifi</w:t>
      </w:r>
      <w:proofErr w:type="spellEnd"/>
      <w:r w:rsidRPr="00EA0378">
        <w:rPr>
          <w:rFonts w:ascii="Courier New" w:hAnsi="Courier New" w:cs="Courier New"/>
          <w:lang w:val="en-US"/>
        </w:rPr>
        <w:t>-version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type enumeration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EA0378">
        <w:rPr>
          <w:rFonts w:ascii="Courier New" w:hAnsi="Courier New" w:cs="Courier New"/>
          <w:lang w:val="en-US"/>
        </w:rPr>
        <w:t>enum</w:t>
      </w:r>
      <w:proofErr w:type="spellEnd"/>
      <w:r w:rsidRPr="00EA0378">
        <w:rPr>
          <w:rFonts w:ascii="Courier New" w:hAnsi="Courier New" w:cs="Courier New"/>
          <w:lang w:val="en-US"/>
        </w:rPr>
        <w:t xml:space="preserve"> 80211a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value 0;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EA0378">
        <w:rPr>
          <w:rFonts w:ascii="Courier New" w:hAnsi="Courier New" w:cs="Courier New"/>
          <w:lang w:val="en-US"/>
        </w:rPr>
        <w:t>enum</w:t>
      </w:r>
      <w:proofErr w:type="spellEnd"/>
      <w:r w:rsidRPr="00EA0378">
        <w:rPr>
          <w:rFonts w:ascii="Courier New" w:hAnsi="Courier New" w:cs="Courier New"/>
          <w:lang w:val="en-US"/>
        </w:rPr>
        <w:t xml:space="preserve"> 80211b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value 1;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EA0378">
        <w:rPr>
          <w:rFonts w:ascii="Courier New" w:hAnsi="Courier New" w:cs="Courier New"/>
          <w:lang w:val="en-US"/>
        </w:rPr>
        <w:t>enum</w:t>
      </w:r>
      <w:proofErr w:type="spellEnd"/>
      <w:r w:rsidRPr="00EA0378">
        <w:rPr>
          <w:rFonts w:ascii="Courier New" w:hAnsi="Courier New" w:cs="Courier New"/>
          <w:lang w:val="en-US"/>
        </w:rPr>
        <w:t xml:space="preserve"> 80211g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value 2;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EA0378">
        <w:rPr>
          <w:rFonts w:ascii="Courier New" w:hAnsi="Courier New" w:cs="Courier New"/>
          <w:lang w:val="en-US"/>
        </w:rPr>
        <w:t>enum</w:t>
      </w:r>
      <w:proofErr w:type="spellEnd"/>
      <w:r w:rsidRPr="00EA0378">
        <w:rPr>
          <w:rFonts w:ascii="Courier New" w:hAnsi="Courier New" w:cs="Courier New"/>
          <w:lang w:val="en-US"/>
        </w:rPr>
        <w:t xml:space="preserve"> 80211n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value 3;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Wu, et al.              Expires 22 November 2025            </w:t>
      </w:r>
      <w:proofErr w:type="gramStart"/>
      <w:r w:rsidRPr="00EA0378">
        <w:rPr>
          <w:rFonts w:ascii="Courier New" w:hAnsi="Courier New" w:cs="Courier New"/>
          <w:lang w:val="en-US"/>
        </w:rPr>
        <w:t xml:space="preserve">   [</w:t>
      </w:r>
      <w:proofErr w:type="gramEnd"/>
      <w:r w:rsidRPr="00EA0378">
        <w:rPr>
          <w:rFonts w:ascii="Courier New" w:hAnsi="Courier New" w:cs="Courier New"/>
          <w:lang w:val="en-US"/>
        </w:rPr>
        <w:t>Page 30]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EA0378">
        <w:rPr>
          <w:rFonts w:ascii="Courier New" w:hAnsi="Courier New" w:cs="Courier New"/>
          <w:lang w:val="en-US"/>
        </w:rPr>
        <w:t>enum</w:t>
      </w:r>
      <w:proofErr w:type="spellEnd"/>
      <w:r w:rsidRPr="00EA0378">
        <w:rPr>
          <w:rFonts w:ascii="Courier New" w:hAnsi="Courier New" w:cs="Courier New"/>
          <w:lang w:val="en-US"/>
        </w:rPr>
        <w:t xml:space="preserve"> 80211ac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value 4;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EA0378">
        <w:rPr>
          <w:rFonts w:ascii="Courier New" w:hAnsi="Courier New" w:cs="Courier New"/>
          <w:lang w:val="en-US"/>
        </w:rPr>
        <w:t>enum</w:t>
      </w:r>
      <w:proofErr w:type="spellEnd"/>
      <w:r w:rsidRPr="00EA0378">
        <w:rPr>
          <w:rFonts w:ascii="Courier New" w:hAnsi="Courier New" w:cs="Courier New"/>
          <w:lang w:val="en-US"/>
        </w:rPr>
        <w:t xml:space="preserve"> 80211ax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value 5;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"The highest 802.11 standard version usable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by the Node.";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leaf channel-num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type int8;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"The channel that Wi-Fi communication is currently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operating on. A value of 0 indicates that the interface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is not currently configured or operational.";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en-US"/>
        </w:rPr>
        <w:t xml:space="preserve">       </w:t>
      </w:r>
      <w:r w:rsidRPr="00EA0378">
        <w:rPr>
          <w:rFonts w:ascii="Courier New" w:hAnsi="Courier New" w:cs="Courier New"/>
          <w:lang w:val="fr-CH"/>
        </w:rPr>
        <w:t>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</w:t>
      </w:r>
      <w:proofErr w:type="spellStart"/>
      <w:proofErr w:type="gramStart"/>
      <w:r w:rsidRPr="00EA0378">
        <w:rPr>
          <w:rFonts w:ascii="Courier New" w:hAnsi="Courier New" w:cs="Courier New"/>
          <w:lang w:val="fr-CH"/>
        </w:rPr>
        <w:t>leaf</w:t>
      </w:r>
      <w:proofErr w:type="spellEnd"/>
      <w:proofErr w:type="gramEnd"/>
      <w:r w:rsidRPr="00EA0378">
        <w:rPr>
          <w:rFonts w:ascii="Courier New" w:hAnsi="Courier New" w:cs="Courier New"/>
          <w:lang w:val="fr-CH"/>
        </w:rPr>
        <w:t xml:space="preserve"> </w:t>
      </w:r>
      <w:proofErr w:type="spellStart"/>
      <w:r w:rsidRPr="00EA0378">
        <w:rPr>
          <w:rFonts w:ascii="Courier New" w:hAnsi="Courier New" w:cs="Courier New"/>
          <w:lang w:val="fr-CH"/>
        </w:rPr>
        <w:t>rssi</w:t>
      </w:r>
      <w:proofErr w:type="spellEnd"/>
      <w:r w:rsidRPr="00EA0378">
        <w:rPr>
          <w:rFonts w:ascii="Courier New" w:hAnsi="Courier New" w:cs="Courier New"/>
          <w:lang w:val="fr-CH"/>
        </w:rPr>
        <w:t xml:space="preserve">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  </w:t>
      </w:r>
      <w:proofErr w:type="gramStart"/>
      <w:r w:rsidRPr="00EA0378">
        <w:rPr>
          <w:rFonts w:ascii="Courier New" w:hAnsi="Courier New" w:cs="Courier New"/>
          <w:lang w:val="fr-CH"/>
        </w:rPr>
        <w:t>type</w:t>
      </w:r>
      <w:proofErr w:type="gramEnd"/>
      <w:r w:rsidRPr="00EA0378">
        <w:rPr>
          <w:rFonts w:ascii="Courier New" w:hAnsi="Courier New" w:cs="Courier New"/>
          <w:lang w:val="fr-CH"/>
        </w:rPr>
        <w:t xml:space="preserve"> int8;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  </w:t>
      </w:r>
      <w:proofErr w:type="gramStart"/>
      <w:r w:rsidRPr="00EA0378">
        <w:rPr>
          <w:rFonts w:ascii="Courier New" w:hAnsi="Courier New" w:cs="Courier New"/>
          <w:lang w:val="fr-CH"/>
        </w:rPr>
        <w:t>description</w:t>
      </w:r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fr-CH"/>
        </w:rPr>
        <w:t xml:space="preserve">           </w:t>
      </w:r>
      <w:r w:rsidRPr="00EA0378">
        <w:rPr>
          <w:rFonts w:ascii="Courier New" w:hAnsi="Courier New" w:cs="Courier New"/>
          <w:lang w:val="en-US"/>
        </w:rPr>
        <w:t>"The RSSI of the Node's Wi-Fi radio in dBm.";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leaf beacon-lost-count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type int8;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"The count of the number of missed beacons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Node has detected.";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leaf beacon-</w:t>
      </w:r>
      <w:proofErr w:type="spellStart"/>
      <w:r w:rsidRPr="00EA0378">
        <w:rPr>
          <w:rFonts w:ascii="Courier New" w:hAnsi="Courier New" w:cs="Courier New"/>
          <w:lang w:val="en-US"/>
        </w:rPr>
        <w:t>rx</w:t>
      </w:r>
      <w:proofErr w:type="spellEnd"/>
      <w:r w:rsidRPr="00EA0378">
        <w:rPr>
          <w:rFonts w:ascii="Courier New" w:hAnsi="Courier New" w:cs="Courier New"/>
          <w:lang w:val="en-US"/>
        </w:rPr>
        <w:t>-count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type int8;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"The count of the number of received beacons.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total number of expected beacons that could have been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received during the interval since association matches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the sum of </w:t>
      </w:r>
      <w:proofErr w:type="spellStart"/>
      <w:r w:rsidRPr="00EA0378">
        <w:rPr>
          <w:rFonts w:ascii="Courier New" w:hAnsi="Courier New" w:cs="Courier New"/>
          <w:lang w:val="en-US"/>
        </w:rPr>
        <w:t>BeaconRxCount</w:t>
      </w:r>
      <w:proofErr w:type="spellEnd"/>
      <w:r w:rsidRPr="00EA0378">
        <w:rPr>
          <w:rFonts w:ascii="Courier New" w:hAnsi="Courier New" w:cs="Courier New"/>
          <w:lang w:val="en-US"/>
        </w:rPr>
        <w:t xml:space="preserve"> and </w:t>
      </w:r>
      <w:proofErr w:type="spellStart"/>
      <w:r w:rsidRPr="00EA0378">
        <w:rPr>
          <w:rFonts w:ascii="Courier New" w:hAnsi="Courier New" w:cs="Courier New"/>
          <w:lang w:val="en-US"/>
        </w:rPr>
        <w:t>BeaconLostCount</w:t>
      </w:r>
      <w:proofErr w:type="spellEnd"/>
      <w:r w:rsidRPr="00EA0378">
        <w:rPr>
          <w:rFonts w:ascii="Courier New" w:hAnsi="Courier New" w:cs="Courier New"/>
          <w:lang w:val="en-US"/>
        </w:rPr>
        <w:t>. 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leaf packet-multicast-</w:t>
      </w:r>
      <w:proofErr w:type="spellStart"/>
      <w:r w:rsidRPr="00EA0378">
        <w:rPr>
          <w:rFonts w:ascii="Courier New" w:hAnsi="Courier New" w:cs="Courier New"/>
          <w:lang w:val="en-US"/>
        </w:rPr>
        <w:t>rx</w:t>
      </w:r>
      <w:proofErr w:type="spellEnd"/>
      <w:r w:rsidRPr="00EA0378">
        <w:rPr>
          <w:rFonts w:ascii="Courier New" w:hAnsi="Courier New" w:cs="Courier New"/>
          <w:lang w:val="en-US"/>
        </w:rPr>
        <w:t>-count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type int8;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"The number of multicast packets received by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the Node.";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leaf packet-multicast-</w:t>
      </w:r>
      <w:proofErr w:type="spellStart"/>
      <w:r w:rsidRPr="00EA0378">
        <w:rPr>
          <w:rFonts w:ascii="Courier New" w:hAnsi="Courier New" w:cs="Courier New"/>
          <w:lang w:val="en-US"/>
        </w:rPr>
        <w:t>tx</w:t>
      </w:r>
      <w:proofErr w:type="spellEnd"/>
      <w:r w:rsidRPr="00EA0378">
        <w:rPr>
          <w:rFonts w:ascii="Courier New" w:hAnsi="Courier New" w:cs="Courier New"/>
          <w:lang w:val="en-US"/>
        </w:rPr>
        <w:t>-count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type int8;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"The number of multicast packets transmitted by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31]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the Node.";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leaf packet-unicast-</w:t>
      </w:r>
      <w:proofErr w:type="spellStart"/>
      <w:r w:rsidRPr="00EA0378">
        <w:rPr>
          <w:rFonts w:ascii="Courier New" w:hAnsi="Courier New" w:cs="Courier New"/>
          <w:lang w:val="en-US"/>
        </w:rPr>
        <w:t>rx</w:t>
      </w:r>
      <w:proofErr w:type="spellEnd"/>
      <w:r w:rsidRPr="00EA0378">
        <w:rPr>
          <w:rFonts w:ascii="Courier New" w:hAnsi="Courier New" w:cs="Courier New"/>
          <w:lang w:val="en-US"/>
        </w:rPr>
        <w:t>-count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type int8;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"The number of multicast packets received by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the Node.";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leaf packet-unicast-</w:t>
      </w:r>
      <w:proofErr w:type="spellStart"/>
      <w:r w:rsidRPr="00EA0378">
        <w:rPr>
          <w:rFonts w:ascii="Courier New" w:hAnsi="Courier New" w:cs="Courier New"/>
          <w:lang w:val="en-US"/>
        </w:rPr>
        <w:t>tx</w:t>
      </w:r>
      <w:proofErr w:type="spellEnd"/>
      <w:r w:rsidRPr="00EA0378">
        <w:rPr>
          <w:rFonts w:ascii="Courier New" w:hAnsi="Courier New" w:cs="Courier New"/>
          <w:lang w:val="en-US"/>
        </w:rPr>
        <w:t>-count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type int8;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"The number of multicast packets transmitted by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the Node.";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leaf current-max-rate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type int8;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"The current maximum PHY rate of transfer of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it-IT"/>
        </w:rPr>
      </w:pPr>
      <w:r w:rsidRPr="00EA0378">
        <w:rPr>
          <w:rFonts w:ascii="Courier New" w:hAnsi="Courier New" w:cs="Courier New"/>
          <w:lang w:val="en-US"/>
        </w:rPr>
        <w:t xml:space="preserve">            </w:t>
      </w:r>
      <w:r w:rsidRPr="00EA0378">
        <w:rPr>
          <w:rFonts w:ascii="Courier New" w:hAnsi="Courier New" w:cs="Courier New"/>
          <w:lang w:val="it-IT"/>
        </w:rPr>
        <w:t>data in bytes-per-second.";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it-IT"/>
        </w:rPr>
        <w:t xml:space="preserve">       </w:t>
      </w:r>
      <w:r w:rsidRPr="00EA0378">
        <w:rPr>
          <w:rFonts w:ascii="Courier New" w:hAnsi="Courier New" w:cs="Courier New"/>
          <w:lang w:val="en-US"/>
        </w:rPr>
        <w:t>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leaf </w:t>
      </w:r>
      <w:proofErr w:type="gramStart"/>
      <w:r w:rsidRPr="00EA0378">
        <w:rPr>
          <w:rFonts w:ascii="Courier New" w:hAnsi="Courier New" w:cs="Courier New"/>
          <w:lang w:val="en-US"/>
        </w:rPr>
        <w:t>overrun-count</w:t>
      </w:r>
      <w:proofErr w:type="gramEnd"/>
      <w:r w:rsidRPr="00EA0378">
        <w:rPr>
          <w:rFonts w:ascii="Courier New" w:hAnsi="Courier New" w:cs="Courier New"/>
          <w:lang w:val="en-US"/>
        </w:rPr>
        <w:t xml:space="preserve">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type int8;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"The number of packets dropped either at ingress or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egress, due to lack of buffer memory to retain all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packets on the ethernet network interface.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A0378">
        <w:rPr>
          <w:rFonts w:ascii="Courier New" w:hAnsi="Courier New" w:cs="Courier New"/>
          <w:lang w:val="en-US"/>
        </w:rPr>
        <w:t>OverrunCount</w:t>
      </w:r>
      <w:proofErr w:type="spellEnd"/>
      <w:r w:rsidRPr="00EA0378">
        <w:rPr>
          <w:rFonts w:ascii="Courier New" w:hAnsi="Courier New" w:cs="Courier New"/>
          <w:lang w:val="en-US"/>
        </w:rPr>
        <w:t xml:space="preserve"> attribute is reset to 0 upon 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reboot of the Node.";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container events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config false;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"Configuration of WI-FI Network Diagnostic events.";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list event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key "name";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"The list of event sources configured on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server.";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leaf name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type string;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"The unique name of an event source.";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leaf disconnection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type enumeration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</w:t>
      </w:r>
      <w:proofErr w:type="spellStart"/>
      <w:r w:rsidRPr="00EA0378">
        <w:rPr>
          <w:rFonts w:ascii="Courier New" w:hAnsi="Courier New" w:cs="Courier New"/>
          <w:lang w:val="en-US"/>
        </w:rPr>
        <w:t>enum</w:t>
      </w:r>
      <w:proofErr w:type="spellEnd"/>
      <w:r w:rsidRPr="00EA0378">
        <w:rPr>
          <w:rFonts w:ascii="Courier New" w:hAnsi="Courier New" w:cs="Courier New"/>
          <w:lang w:val="en-US"/>
        </w:rPr>
        <w:t xml:space="preserve"> de-authenticated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value 1;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32]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lastRenderedPageBreak/>
        <w:t xml:space="preserve">Internet-Draft            Adaptive </w:t>
      </w:r>
      <w:proofErr w:type="spellStart"/>
      <w:r w:rsidRPr="00EA0378">
        <w:rPr>
          <w:rFonts w:ascii="Courier New" w:hAnsi="Courier New" w:cs="Courier New"/>
          <w:lang w:val="fr-CH"/>
        </w:rPr>
        <w:t>Subscription</w:t>
      </w:r>
      <w:proofErr w:type="spellEnd"/>
      <w:r w:rsidRPr="00EA0378">
        <w:rPr>
          <w:rFonts w:ascii="Courier New" w:hAnsi="Courier New" w:cs="Courier New"/>
          <w:lang w:val="fr-CH"/>
        </w:rPr>
        <w:t xml:space="preserve">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      </w:t>
      </w:r>
      <w:proofErr w:type="spellStart"/>
      <w:proofErr w:type="gramStart"/>
      <w:r w:rsidRPr="00EA0378">
        <w:rPr>
          <w:rFonts w:ascii="Courier New" w:hAnsi="Courier New" w:cs="Courier New"/>
          <w:lang w:val="fr-CH"/>
        </w:rPr>
        <w:t>enum</w:t>
      </w:r>
      <w:proofErr w:type="spellEnd"/>
      <w:proofErr w:type="gramEnd"/>
      <w:r w:rsidRPr="00EA0378">
        <w:rPr>
          <w:rFonts w:ascii="Courier New" w:hAnsi="Courier New" w:cs="Courier New"/>
          <w:lang w:val="fr-CH"/>
        </w:rPr>
        <w:t xml:space="preserve"> dis-association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fr-CH"/>
        </w:rPr>
        <w:t xml:space="preserve">               </w:t>
      </w:r>
      <w:r w:rsidRPr="00EA0378">
        <w:rPr>
          <w:rFonts w:ascii="Courier New" w:hAnsi="Courier New" w:cs="Courier New"/>
          <w:lang w:val="en-US"/>
        </w:rPr>
        <w:t>value 2;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"A Node's Wi-Fi connection has been disconnected as 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result of de-authenticated or dis-association and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indicates the reason.";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leaf association-failure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type enumeration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</w:t>
      </w:r>
      <w:proofErr w:type="spellStart"/>
      <w:r w:rsidRPr="00EA0378">
        <w:rPr>
          <w:rFonts w:ascii="Courier New" w:hAnsi="Courier New" w:cs="Courier New"/>
          <w:lang w:val="en-US"/>
        </w:rPr>
        <w:t>enum</w:t>
      </w:r>
      <w:proofErr w:type="spellEnd"/>
      <w:r w:rsidRPr="00EA0378">
        <w:rPr>
          <w:rFonts w:ascii="Courier New" w:hAnsi="Courier New" w:cs="Courier New"/>
          <w:lang w:val="en-US"/>
        </w:rPr>
        <w:t xml:space="preserve"> unknown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value 0;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</w:t>
      </w:r>
      <w:proofErr w:type="spellStart"/>
      <w:r w:rsidRPr="00EA0378">
        <w:rPr>
          <w:rFonts w:ascii="Courier New" w:hAnsi="Courier New" w:cs="Courier New"/>
          <w:lang w:val="en-US"/>
        </w:rPr>
        <w:t>enum</w:t>
      </w:r>
      <w:proofErr w:type="spellEnd"/>
      <w:r w:rsidRPr="00EA0378">
        <w:rPr>
          <w:rFonts w:ascii="Courier New" w:hAnsi="Courier New" w:cs="Courier New"/>
          <w:lang w:val="en-US"/>
        </w:rPr>
        <w:t xml:space="preserve"> association-failed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value 1;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</w:t>
      </w:r>
      <w:proofErr w:type="spellStart"/>
      <w:r w:rsidRPr="00EA0378">
        <w:rPr>
          <w:rFonts w:ascii="Courier New" w:hAnsi="Courier New" w:cs="Courier New"/>
          <w:lang w:val="en-US"/>
        </w:rPr>
        <w:t>enum</w:t>
      </w:r>
      <w:proofErr w:type="spellEnd"/>
      <w:r w:rsidRPr="00EA0378">
        <w:rPr>
          <w:rFonts w:ascii="Courier New" w:hAnsi="Courier New" w:cs="Courier New"/>
          <w:lang w:val="en-US"/>
        </w:rPr>
        <w:t xml:space="preserve"> authentication-failed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value 2;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</w:t>
      </w:r>
      <w:proofErr w:type="spellStart"/>
      <w:r w:rsidRPr="00EA0378">
        <w:rPr>
          <w:rFonts w:ascii="Courier New" w:hAnsi="Courier New" w:cs="Courier New"/>
          <w:lang w:val="en-US"/>
        </w:rPr>
        <w:t>enum</w:t>
      </w:r>
      <w:proofErr w:type="spellEnd"/>
      <w:r w:rsidRPr="00EA0378">
        <w:rPr>
          <w:rFonts w:ascii="Courier New" w:hAnsi="Courier New" w:cs="Courier New"/>
          <w:lang w:val="en-US"/>
        </w:rPr>
        <w:t xml:space="preserve"> </w:t>
      </w:r>
      <w:proofErr w:type="spellStart"/>
      <w:r w:rsidRPr="00EA0378">
        <w:rPr>
          <w:rFonts w:ascii="Courier New" w:hAnsi="Courier New" w:cs="Courier New"/>
          <w:lang w:val="en-US"/>
        </w:rPr>
        <w:t>ssid</w:t>
      </w:r>
      <w:proofErr w:type="spellEnd"/>
      <w:r w:rsidRPr="00EA0378">
        <w:rPr>
          <w:rFonts w:ascii="Courier New" w:hAnsi="Courier New" w:cs="Courier New"/>
          <w:lang w:val="en-US"/>
        </w:rPr>
        <w:t>-not-found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value 3;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"A Node has attempted to connect, or reconnect, to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a Wi-Fi access point, but is unable to successfully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associate or authenticate, after exhausting all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internal retries of its supplicant.";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leaf connection-status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type enumeration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</w:t>
      </w:r>
      <w:proofErr w:type="spellStart"/>
      <w:r w:rsidRPr="00EA0378">
        <w:rPr>
          <w:rFonts w:ascii="Courier New" w:hAnsi="Courier New" w:cs="Courier New"/>
          <w:lang w:val="en-US"/>
        </w:rPr>
        <w:t>enum</w:t>
      </w:r>
      <w:proofErr w:type="spellEnd"/>
      <w:r w:rsidRPr="00EA0378">
        <w:rPr>
          <w:rFonts w:ascii="Courier New" w:hAnsi="Courier New" w:cs="Courier New"/>
          <w:lang w:val="en-US"/>
        </w:rPr>
        <w:t xml:space="preserve"> connected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value 1;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</w:t>
      </w:r>
      <w:proofErr w:type="spellStart"/>
      <w:r w:rsidRPr="00EA0378">
        <w:rPr>
          <w:rFonts w:ascii="Courier New" w:hAnsi="Courier New" w:cs="Courier New"/>
          <w:lang w:val="en-US"/>
        </w:rPr>
        <w:t>enum</w:t>
      </w:r>
      <w:proofErr w:type="spellEnd"/>
      <w:r w:rsidRPr="00EA0378">
        <w:rPr>
          <w:rFonts w:ascii="Courier New" w:hAnsi="Courier New" w:cs="Courier New"/>
          <w:lang w:val="en-US"/>
        </w:rPr>
        <w:t xml:space="preserve"> </w:t>
      </w:r>
      <w:proofErr w:type="spellStart"/>
      <w:r w:rsidRPr="00EA0378">
        <w:rPr>
          <w:rFonts w:ascii="Courier New" w:hAnsi="Courier New" w:cs="Courier New"/>
          <w:lang w:val="en-US"/>
        </w:rPr>
        <w:t>notconnected</w:t>
      </w:r>
      <w:proofErr w:type="spellEnd"/>
      <w:r w:rsidRPr="00EA0378">
        <w:rPr>
          <w:rFonts w:ascii="Courier New" w:hAnsi="Courier New" w:cs="Courier New"/>
          <w:lang w:val="en-US"/>
        </w:rPr>
        <w:t xml:space="preserve"> {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value 2;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description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"A Node's connection status to a Wi-Fi network has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changed. Connected, in this context, means that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a Node acting as a Wi-Fi station is successfully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associated to a Wi-Fi Access Point.";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en-US"/>
        </w:rPr>
        <w:t xml:space="preserve">         </w:t>
      </w:r>
      <w:r w:rsidRPr="00EA0378">
        <w:rPr>
          <w:rFonts w:ascii="Courier New" w:hAnsi="Courier New" w:cs="Courier New"/>
          <w:lang w:val="fr-CH"/>
        </w:rPr>
        <w:t>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33]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}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Appendix C.  Adaptive Subscription and Notification Example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examples within this document use the normative YANG module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"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ietf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-adaptive-subscription" defined in Section 3.2 and the non-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normative example YANG module "example-</w:t>
      </w:r>
      <w:proofErr w:type="spellStart"/>
      <w:r w:rsidRPr="00EA0378">
        <w:rPr>
          <w:rFonts w:ascii="Courier New" w:hAnsi="Courier New" w:cs="Courier New"/>
          <w:lang w:val="en-US"/>
        </w:rPr>
        <w:t>wifi</w:t>
      </w:r>
      <w:proofErr w:type="spellEnd"/>
      <w:r w:rsidRPr="00EA0378">
        <w:rPr>
          <w:rFonts w:ascii="Courier New" w:hAnsi="Courier New" w:cs="Courier New"/>
          <w:lang w:val="en-US"/>
        </w:rPr>
        <w:t>-network-diagnostic"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defined in Appendix B.1.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This section shows some typical adaptive subscription and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notification message exchanges.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C.1.  Configured Subscription Example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client configures adaptive subscription policy parameters on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server.  The adaptive subscription configuration parameters require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server to support two update intervals (i.e., 5 seconds, 20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seconds) and report updates every 20 seconds if the RSSI value is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greater than or equal to -65 </w:t>
      </w:r>
      <w:proofErr w:type="gramStart"/>
      <w:r w:rsidRPr="00EA0378">
        <w:rPr>
          <w:rFonts w:ascii="Courier New" w:hAnsi="Courier New" w:cs="Courier New"/>
          <w:lang w:val="en-US"/>
        </w:rPr>
        <w:t>dB;</w:t>
      </w:r>
      <w:proofErr w:type="gramEnd"/>
      <w:r w:rsidRPr="00EA0378">
        <w:rPr>
          <w:rFonts w:ascii="Courier New" w:hAnsi="Courier New" w:cs="Courier New"/>
          <w:lang w:val="en-US"/>
        </w:rPr>
        <w:t xml:space="preserve"> If the RSSI value is less than -65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dB, switch to 5 seconds period value to report updates.  The server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compares the </w:t>
      </w:r>
      <w:proofErr w:type="spellStart"/>
      <w:r w:rsidRPr="00EA0378">
        <w:rPr>
          <w:rFonts w:ascii="Courier New" w:hAnsi="Courier New" w:cs="Courier New"/>
          <w:lang w:val="en-US"/>
        </w:rPr>
        <w:t>rssi</w:t>
      </w:r>
      <w:proofErr w:type="spellEnd"/>
      <w:r w:rsidRPr="00EA0378">
        <w:rPr>
          <w:rFonts w:ascii="Courier New" w:hAnsi="Courier New" w:cs="Courier New"/>
          <w:lang w:val="en-US"/>
        </w:rPr>
        <w:t xml:space="preserve"> value with -65 dB every 2 seconds.  Figure 1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specifies an example of configured subscription with the &lt;edit-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config&gt; operation.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&lt;</w:t>
      </w:r>
      <w:proofErr w:type="spellStart"/>
      <w:r w:rsidRPr="00EA0378">
        <w:rPr>
          <w:rFonts w:ascii="Courier New" w:hAnsi="Courier New" w:cs="Courier New"/>
          <w:lang w:val="en-US"/>
        </w:rPr>
        <w:t>rpc</w:t>
      </w:r>
      <w:proofErr w:type="spellEnd"/>
      <w:r w:rsidRPr="00EA0378">
        <w:rPr>
          <w:rFonts w:ascii="Courier New" w:hAnsi="Courier New" w:cs="Courier New"/>
          <w:lang w:val="en-US"/>
        </w:rPr>
        <w:t xml:space="preserve"> </w:t>
      </w:r>
      <w:proofErr w:type="spellStart"/>
      <w:r w:rsidRPr="00EA0378">
        <w:rPr>
          <w:rFonts w:ascii="Courier New" w:hAnsi="Courier New" w:cs="Courier New"/>
          <w:lang w:val="en-US"/>
        </w:rPr>
        <w:t>xmlns</w:t>
      </w:r>
      <w:proofErr w:type="spellEnd"/>
      <w:r w:rsidRPr="00EA0378">
        <w:rPr>
          <w:rFonts w:ascii="Courier New" w:hAnsi="Courier New" w:cs="Courier New"/>
          <w:lang w:val="en-US"/>
        </w:rPr>
        <w:t>="</w:t>
      </w:r>
      <w:proofErr w:type="gramStart"/>
      <w:r w:rsidRPr="00EA0378">
        <w:rPr>
          <w:rFonts w:ascii="Courier New" w:hAnsi="Courier New" w:cs="Courier New"/>
          <w:lang w:val="en-US"/>
        </w:rPr>
        <w:t>urn:ietf</w:t>
      </w:r>
      <w:proofErr w:type="gramEnd"/>
      <w:r w:rsidRPr="00EA0378">
        <w:rPr>
          <w:rFonts w:ascii="Courier New" w:hAnsi="Courier New" w:cs="Courier New"/>
          <w:lang w:val="en-US"/>
        </w:rPr>
        <w:t>:params:xml:ns:netconf:base:1.0" message-id="101"&gt;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&lt;edit-config&gt;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&lt;target&gt;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&lt;running/&gt;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&lt;/target&gt;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&lt;config&gt;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&lt;subscriptions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xmlns="</w:t>
      </w:r>
      <w:proofErr w:type="gramStart"/>
      <w:r w:rsidRPr="00EA0378">
        <w:rPr>
          <w:rFonts w:ascii="Courier New" w:hAnsi="Courier New" w:cs="Courier New"/>
          <w:lang w:val="en-US"/>
        </w:rPr>
        <w:t>urn:ietf</w:t>
      </w:r>
      <w:proofErr w:type="gramEnd"/>
      <w:r w:rsidRPr="00EA0378">
        <w:rPr>
          <w:rFonts w:ascii="Courier New" w:hAnsi="Courier New" w:cs="Courier New"/>
          <w:lang w:val="en-US"/>
        </w:rPr>
        <w:t>:params:xml:ns:yang:ietf-subscribed-notifications"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xmlns:yp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="</w:t>
      </w:r>
      <w:proofErr w:type="spellStart"/>
      <w:r w:rsidRPr="00EA0378">
        <w:rPr>
          <w:rFonts w:ascii="Courier New" w:hAnsi="Courier New" w:cs="Courier New"/>
          <w:lang w:val="en-US"/>
        </w:rPr>
        <w:t>urn:ietf:params:xml:ns:yang:ietf-yang-push</w:t>
      </w:r>
      <w:proofErr w:type="spellEnd"/>
      <w:r w:rsidRPr="00EA0378">
        <w:rPr>
          <w:rFonts w:ascii="Courier New" w:hAnsi="Courier New" w:cs="Courier New"/>
          <w:lang w:val="en-US"/>
        </w:rPr>
        <w:t>"&gt;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&lt;subscription&gt;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&lt;id&gt;1011&lt;/id&gt;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yp:datastore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EA0378">
        <w:rPr>
          <w:rFonts w:ascii="Courier New" w:hAnsi="Courier New" w:cs="Courier New"/>
          <w:lang w:val="en-US"/>
        </w:rPr>
        <w:t>xmlns:ds</w:t>
      </w:r>
      <w:proofErr w:type="spellEnd"/>
      <w:r w:rsidRPr="00EA0378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urn:ietf</w:t>
      </w:r>
      <w:proofErr w:type="gramEnd"/>
      <w:r w:rsidRPr="00EA0378">
        <w:rPr>
          <w:rFonts w:ascii="Courier New" w:hAnsi="Courier New" w:cs="Courier New"/>
          <w:lang w:val="en-US"/>
        </w:rPr>
        <w:t>:params:xml:ns:yang:ietf-datastores</w:t>
      </w:r>
      <w:proofErr w:type="spellEnd"/>
      <w:r w:rsidRPr="00EA0378">
        <w:rPr>
          <w:rFonts w:ascii="Courier New" w:hAnsi="Courier New" w:cs="Courier New"/>
          <w:lang w:val="en-US"/>
        </w:rPr>
        <w:t>"&gt;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ds:operational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&lt;/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yp:datastore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yp:datastore</w:t>
      </w:r>
      <w:proofErr w:type="gramEnd"/>
      <w:r w:rsidRPr="00EA0378">
        <w:rPr>
          <w:rFonts w:ascii="Courier New" w:hAnsi="Courier New" w:cs="Courier New"/>
          <w:lang w:val="en-US"/>
        </w:rPr>
        <w:t>-xpath-filter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xmlns:wnd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="http://example.com/yang/</w:t>
      </w:r>
      <w:proofErr w:type="spellStart"/>
      <w:r w:rsidRPr="00EA0378">
        <w:rPr>
          <w:rFonts w:ascii="Courier New" w:hAnsi="Courier New" w:cs="Courier New"/>
          <w:lang w:val="en-US"/>
        </w:rPr>
        <w:t>wifi</w:t>
      </w:r>
      <w:proofErr w:type="spellEnd"/>
      <w:r w:rsidRPr="00EA0378">
        <w:rPr>
          <w:rFonts w:ascii="Courier New" w:hAnsi="Courier New" w:cs="Courier New"/>
          <w:lang w:val="en-US"/>
        </w:rPr>
        <w:t>-network-diagnostic"&gt;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wnd:server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&lt;/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yp:datastore</w:t>
      </w:r>
      <w:proofErr w:type="gramEnd"/>
      <w:r w:rsidRPr="00EA0378">
        <w:rPr>
          <w:rFonts w:ascii="Courier New" w:hAnsi="Courier New" w:cs="Courier New"/>
          <w:lang w:val="en-US"/>
        </w:rPr>
        <w:t>-xpath-filter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as:adaptive</w:t>
      </w:r>
      <w:proofErr w:type="gramEnd"/>
      <w:r w:rsidRPr="00EA0378">
        <w:rPr>
          <w:rFonts w:ascii="Courier New" w:hAnsi="Courier New" w:cs="Courier New"/>
          <w:lang w:val="en-US"/>
        </w:rPr>
        <w:t>-periodic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xmlns:as="</w:t>
      </w:r>
      <w:proofErr w:type="gramStart"/>
      <w:r w:rsidRPr="00EA0378">
        <w:rPr>
          <w:rFonts w:ascii="Courier New" w:hAnsi="Courier New" w:cs="Courier New"/>
          <w:lang w:val="en-US"/>
        </w:rPr>
        <w:t>urn:ietf</w:t>
      </w:r>
      <w:proofErr w:type="gramEnd"/>
      <w:r w:rsidRPr="00EA0378">
        <w:rPr>
          <w:rFonts w:ascii="Courier New" w:hAnsi="Courier New" w:cs="Courier New"/>
          <w:lang w:val="en-US"/>
        </w:rPr>
        <w:t>:params:xml:ns:yang:ietf-adaptive-subscription"&gt;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as:periodic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EA0378">
        <w:rPr>
          <w:rFonts w:ascii="Courier New" w:hAnsi="Courier New" w:cs="Courier New"/>
          <w:lang w:val="en-US"/>
        </w:rPr>
        <w:t>as:name</w:t>
      </w:r>
      <w:proofErr w:type="spellEnd"/>
      <w:r w:rsidRPr="00EA0378">
        <w:rPr>
          <w:rFonts w:ascii="Courier New" w:hAnsi="Courier New" w:cs="Courier New"/>
          <w:lang w:val="en-US"/>
        </w:rPr>
        <w:t>&gt;adaptive-period-1&lt;/</w:t>
      </w:r>
      <w:proofErr w:type="spellStart"/>
      <w:r w:rsidRPr="00EA0378">
        <w:rPr>
          <w:rFonts w:ascii="Courier New" w:hAnsi="Courier New" w:cs="Courier New"/>
          <w:lang w:val="en-US"/>
        </w:rPr>
        <w:t>as:name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en-US"/>
        </w:rPr>
        <w:t xml:space="preserve">        </w:t>
      </w:r>
      <w:r w:rsidRPr="00EA0378">
        <w:rPr>
          <w:rFonts w:ascii="Courier New" w:hAnsi="Courier New" w:cs="Courier New"/>
          <w:lang w:val="fr-CH"/>
        </w:rPr>
        <w:t>&lt;</w:t>
      </w:r>
      <w:proofErr w:type="spellStart"/>
      <w:proofErr w:type="gramStart"/>
      <w:r w:rsidRPr="00EA0378">
        <w:rPr>
          <w:rFonts w:ascii="Courier New" w:hAnsi="Courier New" w:cs="Courier New"/>
          <w:lang w:val="fr-CH"/>
        </w:rPr>
        <w:t>as:eval</w:t>
      </w:r>
      <w:proofErr w:type="gramEnd"/>
      <w:r w:rsidRPr="00EA0378">
        <w:rPr>
          <w:rFonts w:ascii="Courier New" w:hAnsi="Courier New" w:cs="Courier New"/>
          <w:lang w:val="fr-CH"/>
        </w:rPr>
        <w:t>-expression</w:t>
      </w:r>
      <w:proofErr w:type="spellEnd"/>
      <w:r w:rsidRPr="00EA0378">
        <w:rPr>
          <w:rFonts w:ascii="Courier New" w:hAnsi="Courier New" w:cs="Courier New"/>
          <w:lang w:val="fr-CH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34]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lastRenderedPageBreak/>
        <w:t xml:space="preserve">Internet-Draft            Adaptive </w:t>
      </w:r>
      <w:proofErr w:type="spellStart"/>
      <w:r w:rsidRPr="00EA0378">
        <w:rPr>
          <w:rFonts w:ascii="Courier New" w:hAnsi="Courier New" w:cs="Courier New"/>
          <w:lang w:val="fr-CH"/>
        </w:rPr>
        <w:t>Subscription</w:t>
      </w:r>
      <w:proofErr w:type="spellEnd"/>
      <w:r w:rsidRPr="00EA0378">
        <w:rPr>
          <w:rFonts w:ascii="Courier New" w:hAnsi="Courier New" w:cs="Courier New"/>
          <w:lang w:val="fr-CH"/>
        </w:rPr>
        <w:t xml:space="preserve">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  /</w:t>
      </w:r>
      <w:proofErr w:type="spellStart"/>
      <w:proofErr w:type="gramStart"/>
      <w:r w:rsidRPr="00EA0378">
        <w:rPr>
          <w:rFonts w:ascii="Courier New" w:hAnsi="Courier New" w:cs="Courier New"/>
          <w:lang w:val="fr-CH"/>
        </w:rPr>
        <w:t>wnd:server</w:t>
      </w:r>
      <w:proofErr w:type="spellEnd"/>
      <w:proofErr w:type="gramEnd"/>
      <w:r w:rsidRPr="00EA0378">
        <w:rPr>
          <w:rFonts w:ascii="Courier New" w:hAnsi="Courier New" w:cs="Courier New"/>
          <w:lang w:val="fr-CH"/>
        </w:rPr>
        <w:t>/</w:t>
      </w:r>
      <w:proofErr w:type="spellStart"/>
      <w:r w:rsidRPr="00EA0378">
        <w:rPr>
          <w:rFonts w:ascii="Courier New" w:hAnsi="Courier New" w:cs="Courier New"/>
          <w:lang w:val="fr-CH"/>
        </w:rPr>
        <w:t>wnd:rssi&amp;lt</w:t>
      </w:r>
      <w:proofErr w:type="spellEnd"/>
      <w:r w:rsidRPr="00EA0378">
        <w:rPr>
          <w:rFonts w:ascii="Courier New" w:hAnsi="Courier New" w:cs="Courier New"/>
          <w:lang w:val="fr-CH"/>
        </w:rPr>
        <w:t>;-65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 &lt;/</w:t>
      </w:r>
      <w:proofErr w:type="spellStart"/>
      <w:proofErr w:type="gramStart"/>
      <w:r w:rsidRPr="00EA0378">
        <w:rPr>
          <w:rFonts w:ascii="Courier New" w:hAnsi="Courier New" w:cs="Courier New"/>
          <w:lang w:val="fr-CH"/>
        </w:rPr>
        <w:t>as:eval</w:t>
      </w:r>
      <w:proofErr w:type="gramEnd"/>
      <w:r w:rsidRPr="00EA0378">
        <w:rPr>
          <w:rFonts w:ascii="Courier New" w:hAnsi="Courier New" w:cs="Courier New"/>
          <w:lang w:val="fr-CH"/>
        </w:rPr>
        <w:t>-expression</w:t>
      </w:r>
      <w:proofErr w:type="spellEnd"/>
      <w:r w:rsidRPr="00EA0378">
        <w:rPr>
          <w:rFonts w:ascii="Courier New" w:hAnsi="Courier New" w:cs="Courier New"/>
          <w:lang w:val="fr-CH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    &lt;</w:t>
      </w:r>
      <w:proofErr w:type="spellStart"/>
      <w:proofErr w:type="gramStart"/>
      <w:r w:rsidRPr="00EA0378">
        <w:rPr>
          <w:rFonts w:ascii="Courier New" w:hAnsi="Courier New" w:cs="Courier New"/>
          <w:lang w:val="fr-CH"/>
        </w:rPr>
        <w:t>as:eval</w:t>
      </w:r>
      <w:proofErr w:type="gramEnd"/>
      <w:r w:rsidRPr="00EA0378">
        <w:rPr>
          <w:rFonts w:ascii="Courier New" w:hAnsi="Courier New" w:cs="Courier New"/>
          <w:lang w:val="fr-CH"/>
        </w:rPr>
        <w:t>-interval</w:t>
      </w:r>
      <w:proofErr w:type="spellEnd"/>
      <w:r w:rsidRPr="00EA0378">
        <w:rPr>
          <w:rFonts w:ascii="Courier New" w:hAnsi="Courier New" w:cs="Courier New"/>
          <w:lang w:val="fr-CH"/>
        </w:rPr>
        <w:t>&gt;200&lt;/</w:t>
      </w:r>
      <w:proofErr w:type="spellStart"/>
      <w:r w:rsidRPr="00EA0378">
        <w:rPr>
          <w:rFonts w:ascii="Courier New" w:hAnsi="Courier New" w:cs="Courier New"/>
          <w:lang w:val="fr-CH"/>
        </w:rPr>
        <w:t>as:eval-interval</w:t>
      </w:r>
      <w:proofErr w:type="spellEnd"/>
      <w:r w:rsidRPr="00EA0378">
        <w:rPr>
          <w:rFonts w:ascii="Courier New" w:hAnsi="Courier New" w:cs="Courier New"/>
          <w:lang w:val="fr-CH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fr-CH"/>
        </w:rPr>
        <w:t xml:space="preserve">        </w:t>
      </w:r>
      <w:r w:rsidRPr="00EA0378"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as:period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&gt;500&lt;/</w:t>
      </w:r>
      <w:proofErr w:type="spellStart"/>
      <w:r w:rsidRPr="00EA0378">
        <w:rPr>
          <w:rFonts w:ascii="Courier New" w:hAnsi="Courier New" w:cs="Courier New"/>
          <w:lang w:val="en-US"/>
        </w:rPr>
        <w:t>as:period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as:anchor</w:t>
      </w:r>
      <w:proofErr w:type="gramEnd"/>
      <w:r w:rsidRPr="00EA0378">
        <w:rPr>
          <w:rFonts w:ascii="Courier New" w:hAnsi="Courier New" w:cs="Courier New"/>
          <w:lang w:val="en-US"/>
        </w:rPr>
        <w:t>-time</w:t>
      </w:r>
      <w:proofErr w:type="spellEnd"/>
      <w:r w:rsidRPr="00EA0378">
        <w:rPr>
          <w:rFonts w:ascii="Courier New" w:hAnsi="Courier New" w:cs="Courier New"/>
          <w:lang w:val="en-US"/>
        </w:rPr>
        <w:t>&gt;2025-04-11T08:00:00Z&lt;/</w:t>
      </w:r>
      <w:proofErr w:type="spellStart"/>
      <w:r w:rsidRPr="00EA0378">
        <w:rPr>
          <w:rFonts w:ascii="Courier New" w:hAnsi="Courier New" w:cs="Courier New"/>
          <w:lang w:val="en-US"/>
        </w:rPr>
        <w:t>as:anchor-time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as:periodic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as:periodic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EA0378">
        <w:rPr>
          <w:rFonts w:ascii="Courier New" w:hAnsi="Courier New" w:cs="Courier New"/>
          <w:lang w:val="en-US"/>
        </w:rPr>
        <w:t>as:name</w:t>
      </w:r>
      <w:proofErr w:type="spellEnd"/>
      <w:r w:rsidRPr="00EA0378">
        <w:rPr>
          <w:rFonts w:ascii="Courier New" w:hAnsi="Courier New" w:cs="Courier New"/>
          <w:lang w:val="en-US"/>
        </w:rPr>
        <w:t>&gt;adaptive-period-2&lt;/</w:t>
      </w:r>
      <w:proofErr w:type="spellStart"/>
      <w:r w:rsidRPr="00EA0378">
        <w:rPr>
          <w:rFonts w:ascii="Courier New" w:hAnsi="Courier New" w:cs="Courier New"/>
          <w:lang w:val="en-US"/>
        </w:rPr>
        <w:t>as:name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as:eval</w:t>
      </w:r>
      <w:proofErr w:type="gramEnd"/>
      <w:r w:rsidRPr="00EA0378">
        <w:rPr>
          <w:rFonts w:ascii="Courier New" w:hAnsi="Courier New" w:cs="Courier New"/>
          <w:lang w:val="en-US"/>
        </w:rPr>
        <w:t>-expression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wnd:server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wnd:rssi&amp;gt</w:t>
      </w:r>
      <w:proofErr w:type="spellEnd"/>
      <w:r w:rsidRPr="00EA0378">
        <w:rPr>
          <w:rFonts w:ascii="Courier New" w:hAnsi="Courier New" w:cs="Courier New"/>
          <w:lang w:val="en-US"/>
        </w:rPr>
        <w:t>;=-65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&lt;/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as:eval</w:t>
      </w:r>
      <w:proofErr w:type="gramEnd"/>
      <w:r w:rsidRPr="00EA0378">
        <w:rPr>
          <w:rFonts w:ascii="Courier New" w:hAnsi="Courier New" w:cs="Courier New"/>
          <w:lang w:val="en-US"/>
        </w:rPr>
        <w:t>-expression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as:eval</w:t>
      </w:r>
      <w:proofErr w:type="gramEnd"/>
      <w:r w:rsidRPr="00EA0378">
        <w:rPr>
          <w:rFonts w:ascii="Courier New" w:hAnsi="Courier New" w:cs="Courier New"/>
          <w:lang w:val="en-US"/>
        </w:rPr>
        <w:t>-interval</w:t>
      </w:r>
      <w:proofErr w:type="spellEnd"/>
      <w:r w:rsidRPr="00EA0378">
        <w:rPr>
          <w:rFonts w:ascii="Courier New" w:hAnsi="Courier New" w:cs="Courier New"/>
          <w:lang w:val="en-US"/>
        </w:rPr>
        <w:t>&gt;200&lt;/</w:t>
      </w:r>
      <w:proofErr w:type="spellStart"/>
      <w:r w:rsidRPr="00EA0378">
        <w:rPr>
          <w:rFonts w:ascii="Courier New" w:hAnsi="Courier New" w:cs="Courier New"/>
          <w:lang w:val="en-US"/>
        </w:rPr>
        <w:t>as:eval-interval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as:period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&gt;2000&lt;/</w:t>
      </w:r>
      <w:proofErr w:type="spellStart"/>
      <w:r w:rsidRPr="00EA0378">
        <w:rPr>
          <w:rFonts w:ascii="Courier New" w:hAnsi="Courier New" w:cs="Courier New"/>
          <w:lang w:val="en-US"/>
        </w:rPr>
        <w:t>as:period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as:anchor</w:t>
      </w:r>
      <w:proofErr w:type="gramEnd"/>
      <w:r w:rsidRPr="00EA0378">
        <w:rPr>
          <w:rFonts w:ascii="Courier New" w:hAnsi="Courier New" w:cs="Courier New"/>
          <w:lang w:val="en-US"/>
        </w:rPr>
        <w:t>-time</w:t>
      </w:r>
      <w:proofErr w:type="spellEnd"/>
      <w:r w:rsidRPr="00EA0378">
        <w:rPr>
          <w:rFonts w:ascii="Courier New" w:hAnsi="Courier New" w:cs="Courier New"/>
          <w:lang w:val="en-US"/>
        </w:rPr>
        <w:t>&gt;2025-04-11T08:00:00Z&lt;/</w:t>
      </w:r>
      <w:proofErr w:type="spellStart"/>
      <w:r w:rsidRPr="00EA0378">
        <w:rPr>
          <w:rFonts w:ascii="Courier New" w:hAnsi="Courier New" w:cs="Courier New"/>
          <w:lang w:val="en-US"/>
        </w:rPr>
        <w:t>as:anchor-time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as:periodic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&lt;/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as:adaptive</w:t>
      </w:r>
      <w:proofErr w:type="gramEnd"/>
      <w:r w:rsidRPr="00EA0378">
        <w:rPr>
          <w:rFonts w:ascii="Courier New" w:hAnsi="Courier New" w:cs="Courier New"/>
          <w:lang w:val="en-US"/>
        </w:rPr>
        <w:t>-periodic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&lt;receivers&gt;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&lt;receiver&gt;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&lt;name&gt;host.example.com&lt;/name&gt;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&lt;/receiver&gt;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&lt;/receivers&gt;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&lt;/subscription&gt;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&lt;/subscriptions&gt;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&lt;/config&gt;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&lt;/edit-config&gt;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&lt;/</w:t>
      </w:r>
      <w:proofErr w:type="spellStart"/>
      <w:r w:rsidRPr="00EA0378">
        <w:rPr>
          <w:rFonts w:ascii="Courier New" w:hAnsi="Courier New" w:cs="Courier New"/>
          <w:lang w:val="en-US"/>
        </w:rPr>
        <w:t>rpc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Figure 1: An Example of Configured Subscription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C.2.  Dynamic Subscription Example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Alternatively, the subscriber may send an "establish-subscription"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RPC with the parameters listed in Section 2.1 to request the creation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of an adaptive subscription.  The adaptive subscription configuration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parameters require the server to report updates every 5 seconds if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the RSSI value is less than -65 </w:t>
      </w:r>
      <w:proofErr w:type="gramStart"/>
      <w:r w:rsidRPr="00EA0378">
        <w:rPr>
          <w:rFonts w:ascii="Courier New" w:hAnsi="Courier New" w:cs="Courier New"/>
          <w:lang w:val="en-US"/>
        </w:rPr>
        <w:t>dB;</w:t>
      </w:r>
      <w:proofErr w:type="gramEnd"/>
      <w:r w:rsidRPr="00EA0378">
        <w:rPr>
          <w:rFonts w:ascii="Courier New" w:hAnsi="Courier New" w:cs="Courier New"/>
          <w:lang w:val="en-US"/>
        </w:rPr>
        <w:t xml:space="preserve"> If the RSSI value is greater than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or equal to -65 dB, switch to 20 seconds period value.  The server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compares the RSSI value with -65 dB every 2 seconds.  Figure 2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specifies an example of the "establish-subscription" RPC request.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35]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lastRenderedPageBreak/>
        <w:t xml:space="preserve">Internet-Draft            Adaptive </w:t>
      </w:r>
      <w:proofErr w:type="spellStart"/>
      <w:r w:rsidRPr="00EA0378">
        <w:rPr>
          <w:rFonts w:ascii="Courier New" w:hAnsi="Courier New" w:cs="Courier New"/>
          <w:lang w:val="fr-CH"/>
        </w:rPr>
        <w:t>Subscription</w:t>
      </w:r>
      <w:proofErr w:type="spellEnd"/>
      <w:r w:rsidRPr="00EA0378">
        <w:rPr>
          <w:rFonts w:ascii="Courier New" w:hAnsi="Courier New" w:cs="Courier New"/>
          <w:lang w:val="fr-CH"/>
        </w:rPr>
        <w:t xml:space="preserve">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&lt;</w:t>
      </w:r>
      <w:proofErr w:type="spellStart"/>
      <w:proofErr w:type="gramStart"/>
      <w:r w:rsidRPr="00EA0378">
        <w:rPr>
          <w:rFonts w:ascii="Courier New" w:hAnsi="Courier New" w:cs="Courier New"/>
          <w:lang w:val="fr-CH"/>
        </w:rPr>
        <w:t>netconf:rpc</w:t>
      </w:r>
      <w:proofErr w:type="spellEnd"/>
      <w:proofErr w:type="gramEnd"/>
      <w:r w:rsidRPr="00EA0378">
        <w:rPr>
          <w:rFonts w:ascii="Courier New" w:hAnsi="Courier New" w:cs="Courier New"/>
          <w:lang w:val="fr-CH"/>
        </w:rPr>
        <w:t xml:space="preserve"> message-id="101"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</w:t>
      </w:r>
      <w:proofErr w:type="spellStart"/>
      <w:proofErr w:type="gramStart"/>
      <w:r w:rsidRPr="00EA0378">
        <w:rPr>
          <w:rFonts w:ascii="Courier New" w:hAnsi="Courier New" w:cs="Courier New"/>
          <w:lang w:val="fr-CH"/>
        </w:rPr>
        <w:t>xmlns:netconf</w:t>
      </w:r>
      <w:proofErr w:type="spellEnd"/>
      <w:proofErr w:type="gramEnd"/>
      <w:r w:rsidRPr="00EA0378">
        <w:rPr>
          <w:rFonts w:ascii="Courier New" w:hAnsi="Courier New" w:cs="Courier New"/>
          <w:lang w:val="fr-CH"/>
        </w:rPr>
        <w:t>="urn:ietf:params:xml:ns:netconf:base:1.0"&gt;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 &lt;</w:t>
      </w:r>
      <w:proofErr w:type="spellStart"/>
      <w:proofErr w:type="gramStart"/>
      <w:r w:rsidRPr="00EA0378">
        <w:rPr>
          <w:rFonts w:ascii="Courier New" w:hAnsi="Courier New" w:cs="Courier New"/>
          <w:lang w:val="fr-CH"/>
        </w:rPr>
        <w:t>establish</w:t>
      </w:r>
      <w:proofErr w:type="gramEnd"/>
      <w:r w:rsidRPr="00EA0378">
        <w:rPr>
          <w:rFonts w:ascii="Courier New" w:hAnsi="Courier New" w:cs="Courier New"/>
          <w:lang w:val="fr-CH"/>
        </w:rPr>
        <w:t>-subscription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fr-CH"/>
        </w:rPr>
        <w:t xml:space="preserve">     </w:t>
      </w:r>
      <w:r w:rsidRPr="00EA0378">
        <w:rPr>
          <w:rFonts w:ascii="Courier New" w:hAnsi="Courier New" w:cs="Courier New"/>
          <w:lang w:val="en-US"/>
        </w:rPr>
        <w:t>xmlns="</w:t>
      </w:r>
      <w:proofErr w:type="gramStart"/>
      <w:r w:rsidRPr="00EA0378">
        <w:rPr>
          <w:rFonts w:ascii="Courier New" w:hAnsi="Courier New" w:cs="Courier New"/>
          <w:lang w:val="en-US"/>
        </w:rPr>
        <w:t>urn:ietf</w:t>
      </w:r>
      <w:proofErr w:type="gramEnd"/>
      <w:r w:rsidRPr="00EA0378">
        <w:rPr>
          <w:rFonts w:ascii="Courier New" w:hAnsi="Courier New" w:cs="Courier New"/>
          <w:lang w:val="en-US"/>
        </w:rPr>
        <w:t>:params:xml:ns:yang:ietf-subscribed-notifications"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xmlns:yp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="</w:t>
      </w:r>
      <w:proofErr w:type="spellStart"/>
      <w:r w:rsidRPr="00EA0378">
        <w:rPr>
          <w:rFonts w:ascii="Courier New" w:hAnsi="Courier New" w:cs="Courier New"/>
          <w:lang w:val="en-US"/>
        </w:rPr>
        <w:t>urn:ietf:params:xml:ns:yang:ietf-yang-push</w:t>
      </w:r>
      <w:proofErr w:type="spellEnd"/>
      <w:r w:rsidRPr="00EA0378">
        <w:rPr>
          <w:rFonts w:ascii="Courier New" w:hAnsi="Courier New" w:cs="Courier New"/>
          <w:lang w:val="en-US"/>
        </w:rPr>
        <w:t>"&gt;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yp:datastore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A0378">
        <w:rPr>
          <w:rFonts w:ascii="Courier New" w:hAnsi="Courier New" w:cs="Courier New"/>
          <w:lang w:val="en-US"/>
        </w:rPr>
        <w:t>xmlns:ds</w:t>
      </w:r>
      <w:proofErr w:type="spellEnd"/>
      <w:r w:rsidRPr="00EA0378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urn:ietf</w:t>
      </w:r>
      <w:proofErr w:type="gramEnd"/>
      <w:r w:rsidRPr="00EA0378">
        <w:rPr>
          <w:rFonts w:ascii="Courier New" w:hAnsi="Courier New" w:cs="Courier New"/>
          <w:lang w:val="en-US"/>
        </w:rPr>
        <w:t>:params:xml:ns:yang:ietf-datastores</w:t>
      </w:r>
      <w:proofErr w:type="spellEnd"/>
      <w:r w:rsidRPr="00EA0378">
        <w:rPr>
          <w:rFonts w:ascii="Courier New" w:hAnsi="Courier New" w:cs="Courier New"/>
          <w:lang w:val="en-US"/>
        </w:rPr>
        <w:t>"&gt;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ds:operational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&lt;/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yp:datastore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yp:datastore</w:t>
      </w:r>
      <w:proofErr w:type="gramEnd"/>
      <w:r w:rsidRPr="00EA0378">
        <w:rPr>
          <w:rFonts w:ascii="Courier New" w:hAnsi="Courier New" w:cs="Courier New"/>
          <w:lang w:val="en-US"/>
        </w:rPr>
        <w:t>-xpath-filter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xmlns:wnd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="http://example.com/yang/</w:t>
      </w:r>
      <w:proofErr w:type="spellStart"/>
      <w:r w:rsidRPr="00EA0378">
        <w:rPr>
          <w:rFonts w:ascii="Courier New" w:hAnsi="Courier New" w:cs="Courier New"/>
          <w:lang w:val="en-US"/>
        </w:rPr>
        <w:t>wifi</w:t>
      </w:r>
      <w:proofErr w:type="spellEnd"/>
      <w:r w:rsidRPr="00EA0378">
        <w:rPr>
          <w:rFonts w:ascii="Courier New" w:hAnsi="Courier New" w:cs="Courier New"/>
          <w:lang w:val="en-US"/>
        </w:rPr>
        <w:t>-network-diagnostic"&gt;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wnd:server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&lt;/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yp:datastore</w:t>
      </w:r>
      <w:proofErr w:type="gramEnd"/>
      <w:r w:rsidRPr="00EA0378">
        <w:rPr>
          <w:rFonts w:ascii="Courier New" w:hAnsi="Courier New" w:cs="Courier New"/>
          <w:lang w:val="en-US"/>
        </w:rPr>
        <w:t>-xpath-filter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as:adaptive</w:t>
      </w:r>
      <w:proofErr w:type="gramEnd"/>
      <w:r w:rsidRPr="00EA0378">
        <w:rPr>
          <w:rFonts w:ascii="Courier New" w:hAnsi="Courier New" w:cs="Courier New"/>
          <w:lang w:val="en-US"/>
        </w:rPr>
        <w:t>-periodic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xmlns:as="</w:t>
      </w:r>
      <w:proofErr w:type="gramStart"/>
      <w:r w:rsidRPr="00EA0378">
        <w:rPr>
          <w:rFonts w:ascii="Courier New" w:hAnsi="Courier New" w:cs="Courier New"/>
          <w:lang w:val="en-US"/>
        </w:rPr>
        <w:t>urn:ietf</w:t>
      </w:r>
      <w:proofErr w:type="gramEnd"/>
      <w:r w:rsidRPr="00EA0378">
        <w:rPr>
          <w:rFonts w:ascii="Courier New" w:hAnsi="Courier New" w:cs="Courier New"/>
          <w:lang w:val="en-US"/>
        </w:rPr>
        <w:t>:params:xml:ns:yang:ietf-adaptive-subscription"&gt;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as:periodic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</w:t>
      </w:r>
      <w:proofErr w:type="spellStart"/>
      <w:r w:rsidRPr="00EA0378">
        <w:rPr>
          <w:rFonts w:ascii="Courier New" w:hAnsi="Courier New" w:cs="Courier New"/>
          <w:lang w:val="en-US"/>
        </w:rPr>
        <w:t>as:name</w:t>
      </w:r>
      <w:proofErr w:type="spellEnd"/>
      <w:r w:rsidRPr="00EA0378">
        <w:rPr>
          <w:rFonts w:ascii="Courier New" w:hAnsi="Courier New" w:cs="Courier New"/>
          <w:lang w:val="en-US"/>
        </w:rPr>
        <w:t>&gt;adaptive-period-1&lt;/</w:t>
      </w:r>
      <w:proofErr w:type="spellStart"/>
      <w:r w:rsidRPr="00EA0378">
        <w:rPr>
          <w:rFonts w:ascii="Courier New" w:hAnsi="Courier New" w:cs="Courier New"/>
          <w:lang w:val="en-US"/>
        </w:rPr>
        <w:t>as:name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as:eval</w:t>
      </w:r>
      <w:proofErr w:type="gramEnd"/>
      <w:r w:rsidRPr="00EA0378">
        <w:rPr>
          <w:rFonts w:ascii="Courier New" w:hAnsi="Courier New" w:cs="Courier New"/>
          <w:lang w:val="en-US"/>
        </w:rPr>
        <w:t>-expression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wnd:server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wnd:rssi&amp;lt</w:t>
      </w:r>
      <w:proofErr w:type="spellEnd"/>
      <w:r w:rsidRPr="00EA0378">
        <w:rPr>
          <w:rFonts w:ascii="Courier New" w:hAnsi="Courier New" w:cs="Courier New"/>
          <w:lang w:val="en-US"/>
        </w:rPr>
        <w:t>;-65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as:eval</w:t>
      </w:r>
      <w:proofErr w:type="gramEnd"/>
      <w:r w:rsidRPr="00EA0378">
        <w:rPr>
          <w:rFonts w:ascii="Courier New" w:hAnsi="Courier New" w:cs="Courier New"/>
          <w:lang w:val="en-US"/>
        </w:rPr>
        <w:t>-expression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as:eval</w:t>
      </w:r>
      <w:proofErr w:type="gramEnd"/>
      <w:r w:rsidRPr="00EA0378">
        <w:rPr>
          <w:rFonts w:ascii="Courier New" w:hAnsi="Courier New" w:cs="Courier New"/>
          <w:lang w:val="en-US"/>
        </w:rPr>
        <w:t>-interval</w:t>
      </w:r>
      <w:proofErr w:type="spellEnd"/>
      <w:r w:rsidRPr="00EA0378">
        <w:rPr>
          <w:rFonts w:ascii="Courier New" w:hAnsi="Courier New" w:cs="Courier New"/>
          <w:lang w:val="en-US"/>
        </w:rPr>
        <w:t>&gt;200&lt;/</w:t>
      </w:r>
      <w:proofErr w:type="spellStart"/>
      <w:r w:rsidRPr="00EA0378">
        <w:rPr>
          <w:rFonts w:ascii="Courier New" w:hAnsi="Courier New" w:cs="Courier New"/>
          <w:lang w:val="en-US"/>
        </w:rPr>
        <w:t>as:eval-interval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as:period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&gt;500&lt;/</w:t>
      </w:r>
      <w:proofErr w:type="spellStart"/>
      <w:r w:rsidRPr="00EA0378">
        <w:rPr>
          <w:rFonts w:ascii="Courier New" w:hAnsi="Courier New" w:cs="Courier New"/>
          <w:lang w:val="en-US"/>
        </w:rPr>
        <w:t>as:period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as:anchor</w:t>
      </w:r>
      <w:proofErr w:type="gramEnd"/>
      <w:r w:rsidRPr="00EA0378">
        <w:rPr>
          <w:rFonts w:ascii="Courier New" w:hAnsi="Courier New" w:cs="Courier New"/>
          <w:lang w:val="en-US"/>
        </w:rPr>
        <w:t>-time</w:t>
      </w:r>
      <w:proofErr w:type="spellEnd"/>
      <w:r w:rsidRPr="00EA0378">
        <w:rPr>
          <w:rFonts w:ascii="Courier New" w:hAnsi="Courier New" w:cs="Courier New"/>
          <w:lang w:val="en-US"/>
        </w:rPr>
        <w:t>&gt;2025-04-11T08:00:00Z&lt;/</w:t>
      </w:r>
      <w:proofErr w:type="spellStart"/>
      <w:r w:rsidRPr="00EA0378">
        <w:rPr>
          <w:rFonts w:ascii="Courier New" w:hAnsi="Courier New" w:cs="Courier New"/>
          <w:lang w:val="en-US"/>
        </w:rPr>
        <w:t>as:anchor-time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&lt;/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as:periodic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as:periodic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</w:t>
      </w:r>
      <w:proofErr w:type="spellStart"/>
      <w:r w:rsidRPr="00EA0378">
        <w:rPr>
          <w:rFonts w:ascii="Courier New" w:hAnsi="Courier New" w:cs="Courier New"/>
          <w:lang w:val="en-US"/>
        </w:rPr>
        <w:t>as:name</w:t>
      </w:r>
      <w:proofErr w:type="spellEnd"/>
      <w:r w:rsidRPr="00EA0378">
        <w:rPr>
          <w:rFonts w:ascii="Courier New" w:hAnsi="Courier New" w:cs="Courier New"/>
          <w:lang w:val="en-US"/>
        </w:rPr>
        <w:t>&gt;adaptive-period-2&lt;/</w:t>
      </w:r>
      <w:proofErr w:type="spellStart"/>
      <w:r w:rsidRPr="00EA0378">
        <w:rPr>
          <w:rFonts w:ascii="Courier New" w:hAnsi="Courier New" w:cs="Courier New"/>
          <w:lang w:val="en-US"/>
        </w:rPr>
        <w:t>as:name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as:eval</w:t>
      </w:r>
      <w:proofErr w:type="gramEnd"/>
      <w:r w:rsidRPr="00EA0378">
        <w:rPr>
          <w:rFonts w:ascii="Courier New" w:hAnsi="Courier New" w:cs="Courier New"/>
          <w:lang w:val="en-US"/>
        </w:rPr>
        <w:t>-expression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wnd:server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wnd:rssi&amp;gt</w:t>
      </w:r>
      <w:proofErr w:type="spellEnd"/>
      <w:r w:rsidRPr="00EA0378">
        <w:rPr>
          <w:rFonts w:ascii="Courier New" w:hAnsi="Courier New" w:cs="Courier New"/>
          <w:lang w:val="en-US"/>
        </w:rPr>
        <w:t>;=-65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as:eval</w:t>
      </w:r>
      <w:proofErr w:type="gramEnd"/>
      <w:r w:rsidRPr="00EA0378">
        <w:rPr>
          <w:rFonts w:ascii="Courier New" w:hAnsi="Courier New" w:cs="Courier New"/>
          <w:lang w:val="en-US"/>
        </w:rPr>
        <w:t>-expression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as:eval</w:t>
      </w:r>
      <w:proofErr w:type="gramEnd"/>
      <w:r w:rsidRPr="00EA0378">
        <w:rPr>
          <w:rFonts w:ascii="Courier New" w:hAnsi="Courier New" w:cs="Courier New"/>
          <w:lang w:val="en-US"/>
        </w:rPr>
        <w:t>-interval</w:t>
      </w:r>
      <w:proofErr w:type="spellEnd"/>
      <w:r w:rsidRPr="00EA0378">
        <w:rPr>
          <w:rFonts w:ascii="Courier New" w:hAnsi="Courier New" w:cs="Courier New"/>
          <w:lang w:val="en-US"/>
        </w:rPr>
        <w:t>&gt;200&lt;/</w:t>
      </w:r>
      <w:proofErr w:type="spellStart"/>
      <w:r w:rsidRPr="00EA0378">
        <w:rPr>
          <w:rFonts w:ascii="Courier New" w:hAnsi="Courier New" w:cs="Courier New"/>
          <w:lang w:val="en-US"/>
        </w:rPr>
        <w:t>as:eval-interval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as:period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&gt;2000&lt;/</w:t>
      </w:r>
      <w:proofErr w:type="spellStart"/>
      <w:r w:rsidRPr="00EA0378">
        <w:rPr>
          <w:rFonts w:ascii="Courier New" w:hAnsi="Courier New" w:cs="Courier New"/>
          <w:lang w:val="en-US"/>
        </w:rPr>
        <w:t>as:period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as:anchor</w:t>
      </w:r>
      <w:proofErr w:type="gramEnd"/>
      <w:r w:rsidRPr="00EA0378">
        <w:rPr>
          <w:rFonts w:ascii="Courier New" w:hAnsi="Courier New" w:cs="Courier New"/>
          <w:lang w:val="en-US"/>
        </w:rPr>
        <w:t>-time</w:t>
      </w:r>
      <w:proofErr w:type="spellEnd"/>
      <w:r w:rsidRPr="00EA0378">
        <w:rPr>
          <w:rFonts w:ascii="Courier New" w:hAnsi="Courier New" w:cs="Courier New"/>
          <w:lang w:val="en-US"/>
        </w:rPr>
        <w:t>&gt;2025-04-11T08:00:00Z&lt;/</w:t>
      </w:r>
      <w:proofErr w:type="spellStart"/>
      <w:r w:rsidRPr="00EA0378">
        <w:rPr>
          <w:rFonts w:ascii="Courier New" w:hAnsi="Courier New" w:cs="Courier New"/>
          <w:lang w:val="en-US"/>
        </w:rPr>
        <w:t>as:anchor-time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&lt;/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as:periodic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&lt;/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as:adaptive</w:t>
      </w:r>
      <w:proofErr w:type="gramEnd"/>
      <w:r w:rsidRPr="00EA0378">
        <w:rPr>
          <w:rFonts w:ascii="Courier New" w:hAnsi="Courier New" w:cs="Courier New"/>
          <w:lang w:val="en-US"/>
        </w:rPr>
        <w:t>-periodic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&lt;/establish-subscription&gt;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&lt;/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netconf:rpc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Figure 2: An Example of Dynamic Subscription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C.3.  "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xpath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-evaluation-unsupported" error response example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If the subscriber has authorization to establish the subscription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with a server, but the server had not been able to fully satisfy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request from the subscriber, the server should send an RPC error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EA0378">
        <w:rPr>
          <w:rFonts w:ascii="Courier New" w:hAnsi="Courier New" w:cs="Courier New"/>
          <w:lang w:val="fr-CH"/>
        </w:rPr>
        <w:t>response</w:t>
      </w:r>
      <w:proofErr w:type="spellEnd"/>
      <w:proofErr w:type="gramEnd"/>
      <w:r w:rsidRPr="00EA0378">
        <w:rPr>
          <w:rFonts w:ascii="Courier New" w:hAnsi="Courier New" w:cs="Courier New"/>
          <w:lang w:val="fr-CH"/>
        </w:rPr>
        <w:t>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36]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For instance, if the XPATH 1.0 syntax against the targeted data node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defined in "eval-expression" is not supported by the server' 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implementation, the server returns a reply indicating a failure.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Figure 3 illustrates an example of RPC error response with this.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&lt;?xml version="1.0" encoding="utf-8"?&gt;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&lt;</w:t>
      </w:r>
      <w:proofErr w:type="spellStart"/>
      <w:r w:rsidRPr="00EA0378">
        <w:rPr>
          <w:rFonts w:ascii="Courier New" w:hAnsi="Courier New" w:cs="Courier New"/>
          <w:lang w:val="en-US"/>
        </w:rPr>
        <w:t>rpc</w:t>
      </w:r>
      <w:proofErr w:type="spellEnd"/>
      <w:r w:rsidRPr="00EA0378">
        <w:rPr>
          <w:rFonts w:ascii="Courier New" w:hAnsi="Courier New" w:cs="Courier New"/>
          <w:lang w:val="en-US"/>
        </w:rPr>
        <w:t>-reply message-id="101"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</w:t>
      </w:r>
      <w:proofErr w:type="spellStart"/>
      <w:r w:rsidRPr="00EA0378">
        <w:rPr>
          <w:rFonts w:ascii="Courier New" w:hAnsi="Courier New" w:cs="Courier New"/>
          <w:lang w:val="en-US"/>
        </w:rPr>
        <w:t>xmlns</w:t>
      </w:r>
      <w:proofErr w:type="spellEnd"/>
      <w:r w:rsidRPr="00EA0378">
        <w:rPr>
          <w:rFonts w:ascii="Courier New" w:hAnsi="Courier New" w:cs="Courier New"/>
          <w:lang w:val="en-US"/>
        </w:rPr>
        <w:t>="</w:t>
      </w:r>
      <w:proofErr w:type="gramStart"/>
      <w:r w:rsidRPr="00EA0378">
        <w:rPr>
          <w:rFonts w:ascii="Courier New" w:hAnsi="Courier New" w:cs="Courier New"/>
          <w:lang w:val="en-US"/>
        </w:rPr>
        <w:t>urn:ietf</w:t>
      </w:r>
      <w:proofErr w:type="gramEnd"/>
      <w:r w:rsidRPr="00EA0378">
        <w:rPr>
          <w:rFonts w:ascii="Courier New" w:hAnsi="Courier New" w:cs="Courier New"/>
          <w:lang w:val="en-US"/>
        </w:rPr>
        <w:t>:params:xml:ns:netconf:base:1.0"&gt;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&lt;</w:t>
      </w:r>
      <w:proofErr w:type="spellStart"/>
      <w:r w:rsidRPr="00EA0378">
        <w:rPr>
          <w:rFonts w:ascii="Courier New" w:hAnsi="Courier New" w:cs="Courier New"/>
          <w:lang w:val="en-US"/>
        </w:rPr>
        <w:t>rpc</w:t>
      </w:r>
      <w:proofErr w:type="spellEnd"/>
      <w:r w:rsidRPr="00EA0378">
        <w:rPr>
          <w:rFonts w:ascii="Courier New" w:hAnsi="Courier New" w:cs="Courier New"/>
          <w:lang w:val="en-US"/>
        </w:rPr>
        <w:t>-error&gt;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&lt;error-type&gt;application&lt;/error-type&gt;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&lt;error-tag&gt;invalid-value&lt;/error-tag&gt;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&lt;error-severity&gt;error&lt;/error-severity&gt;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&lt;error-app-tag&gt;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EA0378">
        <w:rPr>
          <w:rFonts w:ascii="Courier New" w:hAnsi="Courier New" w:cs="Courier New"/>
          <w:lang w:val="en-US"/>
        </w:rPr>
        <w:t>ietf-adaptive-</w:t>
      </w:r>
      <w:proofErr w:type="gramStart"/>
      <w:r w:rsidRPr="00EA0378">
        <w:rPr>
          <w:rFonts w:ascii="Courier New" w:hAnsi="Courier New" w:cs="Courier New"/>
          <w:lang w:val="en-US"/>
        </w:rPr>
        <w:t>subscription:xpath</w:t>
      </w:r>
      <w:proofErr w:type="gramEnd"/>
      <w:r w:rsidRPr="00EA0378">
        <w:rPr>
          <w:rFonts w:ascii="Courier New" w:hAnsi="Courier New" w:cs="Courier New"/>
          <w:lang w:val="en-US"/>
        </w:rPr>
        <w:t>-evaluation-unsupported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&lt;/error-app-tag&gt;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&lt;error-path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xmlns:wnd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="http://example.com/yang/</w:t>
      </w:r>
      <w:proofErr w:type="spellStart"/>
      <w:r w:rsidRPr="00EA0378">
        <w:rPr>
          <w:rFonts w:ascii="Courier New" w:hAnsi="Courier New" w:cs="Courier New"/>
          <w:lang w:val="en-US"/>
        </w:rPr>
        <w:t>wifi</w:t>
      </w:r>
      <w:proofErr w:type="spellEnd"/>
      <w:r w:rsidRPr="00EA0378">
        <w:rPr>
          <w:rFonts w:ascii="Courier New" w:hAnsi="Courier New" w:cs="Courier New"/>
          <w:lang w:val="en-US"/>
        </w:rPr>
        <w:t>-network-diagnostic"&gt;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wnd:server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wnd:rssi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&lt;/error-path&gt;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&lt;/</w:t>
      </w:r>
      <w:proofErr w:type="spellStart"/>
      <w:r w:rsidRPr="00EA0378">
        <w:rPr>
          <w:rFonts w:ascii="Courier New" w:hAnsi="Courier New" w:cs="Courier New"/>
          <w:lang w:val="en-US"/>
        </w:rPr>
        <w:t>rpc</w:t>
      </w:r>
      <w:proofErr w:type="spellEnd"/>
      <w:r w:rsidRPr="00EA0378">
        <w:rPr>
          <w:rFonts w:ascii="Courier New" w:hAnsi="Courier New" w:cs="Courier New"/>
          <w:lang w:val="en-US"/>
        </w:rPr>
        <w:t>-error&gt;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&lt;/</w:t>
      </w:r>
      <w:proofErr w:type="spellStart"/>
      <w:r w:rsidRPr="00EA0378">
        <w:rPr>
          <w:rFonts w:ascii="Courier New" w:hAnsi="Courier New" w:cs="Courier New"/>
          <w:lang w:val="en-US"/>
        </w:rPr>
        <w:t>rpc</w:t>
      </w:r>
      <w:proofErr w:type="spellEnd"/>
      <w:r w:rsidRPr="00EA0378">
        <w:rPr>
          <w:rFonts w:ascii="Courier New" w:hAnsi="Courier New" w:cs="Courier New"/>
          <w:lang w:val="en-US"/>
        </w:rPr>
        <w:t>-reply&gt;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       Figure 3: An Example of RPC Error Response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Since adaptive subscription allows a server to be configured with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multiple different period intervals and corresponding XPath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evaluation criteria to trigger update interval switch in the server,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it may be possible for the server to return multiple &lt;</w:t>
      </w:r>
      <w:proofErr w:type="spellStart"/>
      <w:r w:rsidRPr="00EA0378">
        <w:rPr>
          <w:rFonts w:ascii="Courier New" w:hAnsi="Courier New" w:cs="Courier New"/>
          <w:lang w:val="en-US"/>
        </w:rPr>
        <w:t>rpc</w:t>
      </w:r>
      <w:proofErr w:type="spellEnd"/>
      <w:r w:rsidRPr="00EA0378">
        <w:rPr>
          <w:rFonts w:ascii="Courier New" w:hAnsi="Courier New" w:cs="Courier New"/>
          <w:lang w:val="en-US"/>
        </w:rPr>
        <w:t>-error&gt;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elements with "</w:t>
      </w:r>
      <w:proofErr w:type="spellStart"/>
      <w:r w:rsidRPr="00EA0378">
        <w:rPr>
          <w:rFonts w:ascii="Courier New" w:hAnsi="Courier New" w:cs="Courier New"/>
          <w:lang w:val="en-US"/>
        </w:rPr>
        <w:t>xpath</w:t>
      </w:r>
      <w:proofErr w:type="spellEnd"/>
      <w:r w:rsidRPr="00EA0378">
        <w:rPr>
          <w:rFonts w:ascii="Courier New" w:hAnsi="Courier New" w:cs="Courier New"/>
          <w:lang w:val="en-US"/>
        </w:rPr>
        <w:t>-evaluation-unsupported" failure specified by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different error paths.  The subscriber can use this information in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future attempts to establish a subscription.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C.4.  "</w:t>
      </w:r>
      <w:proofErr w:type="gramStart"/>
      <w:r w:rsidRPr="00EA0378">
        <w:rPr>
          <w:rFonts w:ascii="Courier New" w:hAnsi="Courier New" w:cs="Courier New"/>
          <w:lang w:val="en-US"/>
        </w:rPr>
        <w:t>adaptive</w:t>
      </w:r>
      <w:proofErr w:type="gramEnd"/>
      <w:r w:rsidRPr="00EA0378">
        <w:rPr>
          <w:rFonts w:ascii="Courier New" w:hAnsi="Courier New" w:cs="Courier New"/>
          <w:lang w:val="en-US"/>
        </w:rPr>
        <w:t>-period-update" notification example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Suppose initially the RSSI value is below -65dB, the server pushes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updates every 5 seconds starting at 2025-04-11T08:00:00Z and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continuing through 2025-04-11T08:02:05Z.  The server evaluates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RSSI value against -65 dB every 2 seconds and from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2025-04-11T08:02:06Z it detects that the RSSI value exceeds -65 dB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continuously.  As the "anchor-time" is set to 2025-04-11T08:00:00Z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for adaptive-period-2, which means updates can only be sent at the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top of every 00, 20, 40 second, the server sends the next update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record at 2025-04-11T08:02:20Z and adjust the update interval to 20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seconds.  Before this, the server generates and sends an "adaptive-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period-update" notification to inform receivers of the new period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interval value.  An example of "adaptive-period-update" notification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is indicated in Figure 4.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Wu, et al.              Expires 22 November 2025            </w:t>
      </w:r>
      <w:proofErr w:type="gramStart"/>
      <w:r w:rsidRPr="00EA0378">
        <w:rPr>
          <w:rFonts w:ascii="Courier New" w:hAnsi="Courier New" w:cs="Courier New"/>
          <w:lang w:val="en-US"/>
        </w:rPr>
        <w:t xml:space="preserve">   [</w:t>
      </w:r>
      <w:proofErr w:type="gramEnd"/>
      <w:r w:rsidRPr="00EA0378">
        <w:rPr>
          <w:rFonts w:ascii="Courier New" w:hAnsi="Courier New" w:cs="Courier New"/>
          <w:lang w:val="en-US"/>
        </w:rPr>
        <w:t>Page 37]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lastRenderedPageBreak/>
        <w:t>Internet-Draft            Adaptive Subscription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&lt;notification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</w:t>
      </w:r>
      <w:proofErr w:type="spellStart"/>
      <w:r w:rsidRPr="00EA0378">
        <w:rPr>
          <w:rFonts w:ascii="Courier New" w:hAnsi="Courier New" w:cs="Courier New"/>
          <w:lang w:val="en-US"/>
        </w:rPr>
        <w:t>xmlns</w:t>
      </w:r>
      <w:proofErr w:type="spellEnd"/>
      <w:r w:rsidRPr="00EA0378">
        <w:rPr>
          <w:rFonts w:ascii="Courier New" w:hAnsi="Courier New" w:cs="Courier New"/>
          <w:lang w:val="en-US"/>
        </w:rPr>
        <w:t>="</w:t>
      </w:r>
      <w:proofErr w:type="gramStart"/>
      <w:r w:rsidRPr="00EA0378">
        <w:rPr>
          <w:rFonts w:ascii="Courier New" w:hAnsi="Courier New" w:cs="Courier New"/>
          <w:lang w:val="en-US"/>
        </w:rPr>
        <w:t>urn:ietf</w:t>
      </w:r>
      <w:proofErr w:type="gramEnd"/>
      <w:r w:rsidRPr="00EA0378">
        <w:rPr>
          <w:rFonts w:ascii="Courier New" w:hAnsi="Courier New" w:cs="Courier New"/>
          <w:lang w:val="en-US"/>
        </w:rPr>
        <w:t>:params:xml:ns:netconf:notification:1.0"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xmlns:yp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="</w:t>
      </w:r>
      <w:proofErr w:type="spellStart"/>
      <w:r w:rsidRPr="00EA0378">
        <w:rPr>
          <w:rFonts w:ascii="Courier New" w:hAnsi="Courier New" w:cs="Courier New"/>
          <w:lang w:val="en-US"/>
        </w:rPr>
        <w:t>urn:ietf:params:xml:ns:yang:ietf-yang-push</w:t>
      </w:r>
      <w:proofErr w:type="spellEnd"/>
      <w:r w:rsidRPr="00EA0378">
        <w:rPr>
          <w:rFonts w:ascii="Courier New" w:hAnsi="Courier New" w:cs="Courier New"/>
          <w:lang w:val="en-US"/>
        </w:rPr>
        <w:t>"&gt;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EA0378">
        <w:rPr>
          <w:rFonts w:ascii="Courier New" w:hAnsi="Courier New" w:cs="Courier New"/>
          <w:lang w:val="en-US"/>
        </w:rPr>
        <w:t>eventTime</w:t>
      </w:r>
      <w:proofErr w:type="spellEnd"/>
      <w:r w:rsidRPr="00EA0378">
        <w:rPr>
          <w:rFonts w:ascii="Courier New" w:hAnsi="Courier New" w:cs="Courier New"/>
          <w:lang w:val="en-US"/>
        </w:rPr>
        <w:t>&gt;2025-04-11T08:02:19.33Z&lt;/</w:t>
      </w:r>
      <w:proofErr w:type="spellStart"/>
      <w:r w:rsidRPr="00EA0378">
        <w:rPr>
          <w:rFonts w:ascii="Courier New" w:hAnsi="Courier New" w:cs="Courier New"/>
          <w:lang w:val="en-US"/>
        </w:rPr>
        <w:t>eventTime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&lt;adaptive-period-update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</w:t>
      </w:r>
      <w:proofErr w:type="spellStart"/>
      <w:r w:rsidRPr="00EA0378">
        <w:rPr>
          <w:rFonts w:ascii="Courier New" w:hAnsi="Courier New" w:cs="Courier New"/>
          <w:lang w:val="en-US"/>
        </w:rPr>
        <w:t>xmlns</w:t>
      </w:r>
      <w:proofErr w:type="spellEnd"/>
      <w:r w:rsidRPr="00EA0378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urn:ietf</w:t>
      </w:r>
      <w:proofErr w:type="gramEnd"/>
      <w:r w:rsidRPr="00EA0378">
        <w:rPr>
          <w:rFonts w:ascii="Courier New" w:hAnsi="Courier New" w:cs="Courier New"/>
          <w:lang w:val="en-US"/>
        </w:rPr>
        <w:t>:params:xml:ns:yang:ietf-adaptive-subscription</w:t>
      </w:r>
      <w:proofErr w:type="spellEnd"/>
      <w:r w:rsidRPr="00EA0378">
        <w:rPr>
          <w:rFonts w:ascii="Courier New" w:hAnsi="Courier New" w:cs="Courier New"/>
          <w:lang w:val="en-US"/>
        </w:rPr>
        <w:t>"&gt;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&lt;id&gt;1011&lt;/id&gt;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&lt;period&gt;2000&lt;/period&gt;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&lt;period-update-time&gt;2025-04-11T08:02:20Z&lt;/period-update-time&gt;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&lt;satisfied-criteria-data&gt;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&lt;path&gt;/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wnd:server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/</w:t>
      </w:r>
      <w:proofErr w:type="spellStart"/>
      <w:r w:rsidRPr="00EA0378">
        <w:rPr>
          <w:rFonts w:ascii="Courier New" w:hAnsi="Courier New" w:cs="Courier New"/>
          <w:lang w:val="en-US"/>
        </w:rPr>
        <w:t>wnd:rssi</w:t>
      </w:r>
      <w:proofErr w:type="spellEnd"/>
      <w:r w:rsidRPr="00EA0378">
        <w:rPr>
          <w:rFonts w:ascii="Courier New" w:hAnsi="Courier New" w:cs="Courier New"/>
          <w:lang w:val="en-US"/>
        </w:rPr>
        <w:t>&lt;/path&gt;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&lt;value&gt;-40&lt;/value&gt;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&lt;/satisfied-criteria-data&gt;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yp:datastore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A0378">
        <w:rPr>
          <w:rFonts w:ascii="Courier New" w:hAnsi="Courier New" w:cs="Courier New"/>
          <w:lang w:val="en-US"/>
        </w:rPr>
        <w:t>xmlns:ds</w:t>
      </w:r>
      <w:proofErr w:type="spellEnd"/>
      <w:r w:rsidRPr="00EA0378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urn:ietf</w:t>
      </w:r>
      <w:proofErr w:type="gramEnd"/>
      <w:r w:rsidRPr="00EA0378">
        <w:rPr>
          <w:rFonts w:ascii="Courier New" w:hAnsi="Courier New" w:cs="Courier New"/>
          <w:lang w:val="en-US"/>
        </w:rPr>
        <w:t>:params:xml:ns:yang:ietf-datastores</w:t>
      </w:r>
      <w:proofErr w:type="spellEnd"/>
      <w:r w:rsidRPr="00EA0378">
        <w:rPr>
          <w:rFonts w:ascii="Courier New" w:hAnsi="Courier New" w:cs="Courier New"/>
          <w:lang w:val="en-US"/>
        </w:rPr>
        <w:t>"&gt;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ds:operational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&lt;/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yp:datastore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&lt;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yp:datastore</w:t>
      </w:r>
      <w:proofErr w:type="gramEnd"/>
      <w:r w:rsidRPr="00EA0378">
        <w:rPr>
          <w:rFonts w:ascii="Courier New" w:hAnsi="Courier New" w:cs="Courier New"/>
          <w:lang w:val="en-US"/>
        </w:rPr>
        <w:t>-xpath-filter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xmlns:wnd</w:t>
      </w:r>
      <w:proofErr w:type="spellEnd"/>
      <w:proofErr w:type="gramEnd"/>
      <w:r w:rsidRPr="00EA0378">
        <w:rPr>
          <w:rFonts w:ascii="Courier New" w:hAnsi="Courier New" w:cs="Courier New"/>
          <w:lang w:val="en-US"/>
        </w:rPr>
        <w:t>="http://example.com/yang/</w:t>
      </w:r>
      <w:proofErr w:type="spellStart"/>
      <w:r w:rsidRPr="00EA0378">
        <w:rPr>
          <w:rFonts w:ascii="Courier New" w:hAnsi="Courier New" w:cs="Courier New"/>
          <w:lang w:val="en-US"/>
        </w:rPr>
        <w:t>wifi</w:t>
      </w:r>
      <w:proofErr w:type="spellEnd"/>
      <w:r w:rsidRPr="00EA0378">
        <w:rPr>
          <w:rFonts w:ascii="Courier New" w:hAnsi="Courier New" w:cs="Courier New"/>
          <w:lang w:val="en-US"/>
        </w:rPr>
        <w:t>-network-diagnostic"&gt;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   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wnd:server</w:t>
      </w:r>
      <w:proofErr w:type="spellEnd"/>
      <w:proofErr w:type="gram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&lt;/</w:t>
      </w:r>
      <w:proofErr w:type="spellStart"/>
      <w:proofErr w:type="gramStart"/>
      <w:r w:rsidRPr="00EA0378">
        <w:rPr>
          <w:rFonts w:ascii="Courier New" w:hAnsi="Courier New" w:cs="Courier New"/>
          <w:lang w:val="en-US"/>
        </w:rPr>
        <w:t>yp:datastore</w:t>
      </w:r>
      <w:proofErr w:type="gramEnd"/>
      <w:r w:rsidRPr="00EA0378">
        <w:rPr>
          <w:rFonts w:ascii="Courier New" w:hAnsi="Courier New" w:cs="Courier New"/>
          <w:lang w:val="en-US"/>
        </w:rPr>
        <w:t>-xpath-filter</w:t>
      </w:r>
      <w:proofErr w:type="spellEnd"/>
      <w:r w:rsidRPr="00EA0378">
        <w:rPr>
          <w:rFonts w:ascii="Courier New" w:hAnsi="Courier New" w:cs="Courier New"/>
          <w:lang w:val="en-US"/>
        </w:rPr>
        <w:t>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&lt;/adaptive-period-update&gt;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&lt;/notification&gt;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    Figure 4: An Example of "adaptive-period-update" Notification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>Authors' Addresses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Qin Wu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Huawei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101 Software Avenue, Yuhua District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Nanjing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it-IT"/>
        </w:rPr>
      </w:pPr>
      <w:r w:rsidRPr="00EA0378">
        <w:rPr>
          <w:rFonts w:ascii="Courier New" w:hAnsi="Courier New" w:cs="Courier New"/>
          <w:lang w:val="en-US"/>
        </w:rPr>
        <w:t xml:space="preserve">   </w:t>
      </w:r>
      <w:r w:rsidRPr="00EA0378">
        <w:rPr>
          <w:rFonts w:ascii="Courier New" w:hAnsi="Courier New" w:cs="Courier New"/>
          <w:lang w:val="it-IT"/>
        </w:rPr>
        <w:t>Jiangsu, 210012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it-IT"/>
        </w:rPr>
      </w:pPr>
      <w:r w:rsidRPr="00EA0378">
        <w:rPr>
          <w:rFonts w:ascii="Courier New" w:hAnsi="Courier New" w:cs="Courier New"/>
          <w:lang w:val="it-IT"/>
        </w:rPr>
        <w:t xml:space="preserve">   China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it-IT"/>
        </w:rPr>
      </w:pPr>
      <w:r w:rsidRPr="00EA0378">
        <w:rPr>
          <w:rFonts w:ascii="Courier New" w:hAnsi="Courier New" w:cs="Courier New"/>
          <w:lang w:val="it-IT"/>
        </w:rPr>
        <w:t xml:space="preserve">   </w:t>
      </w:r>
      <w:proofErr w:type="gramStart"/>
      <w:r w:rsidRPr="00EA0378">
        <w:rPr>
          <w:rFonts w:ascii="Courier New" w:hAnsi="Courier New" w:cs="Courier New"/>
          <w:lang w:val="it-IT"/>
        </w:rPr>
        <w:t>Email</w:t>
      </w:r>
      <w:proofErr w:type="gramEnd"/>
      <w:r w:rsidRPr="00EA0378">
        <w:rPr>
          <w:rFonts w:ascii="Courier New" w:hAnsi="Courier New" w:cs="Courier New"/>
          <w:lang w:val="it-IT"/>
        </w:rPr>
        <w:t>: bill.wu@huawei.com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it-IT"/>
        </w:rPr>
        <w:t xml:space="preserve">   </w:t>
      </w:r>
      <w:r w:rsidRPr="00EA0378">
        <w:rPr>
          <w:rFonts w:ascii="Courier New" w:hAnsi="Courier New" w:cs="Courier New"/>
          <w:lang w:val="en-US"/>
        </w:rPr>
        <w:t>Peng Liu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China Mobile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32 </w:t>
      </w:r>
      <w:proofErr w:type="spellStart"/>
      <w:r w:rsidRPr="00EA0378">
        <w:rPr>
          <w:rFonts w:ascii="Courier New" w:hAnsi="Courier New" w:cs="Courier New"/>
          <w:lang w:val="en-US"/>
        </w:rPr>
        <w:t>Xuanwumen</w:t>
      </w:r>
      <w:proofErr w:type="spellEnd"/>
      <w:r w:rsidRPr="00EA0378">
        <w:rPr>
          <w:rFonts w:ascii="Courier New" w:hAnsi="Courier New" w:cs="Courier New"/>
          <w:lang w:val="en-US"/>
        </w:rPr>
        <w:t xml:space="preserve"> West St, Xicheng District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Beijing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Email: liupengyjy@chinamobile.com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Wu, et al.              Expires 22 </w:t>
      </w:r>
      <w:proofErr w:type="spellStart"/>
      <w:r w:rsidRPr="00EA0378">
        <w:rPr>
          <w:rFonts w:ascii="Courier New" w:hAnsi="Courier New" w:cs="Courier New"/>
          <w:lang w:val="fr-CH"/>
        </w:rPr>
        <w:t>November</w:t>
      </w:r>
      <w:proofErr w:type="spellEnd"/>
      <w:r w:rsidRPr="00EA0378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EA0378">
        <w:rPr>
          <w:rFonts w:ascii="Courier New" w:hAnsi="Courier New" w:cs="Courier New"/>
          <w:lang w:val="fr-CH"/>
        </w:rPr>
        <w:t xml:space="preserve">   [</w:t>
      </w:r>
      <w:proofErr w:type="gramEnd"/>
      <w:r w:rsidRPr="00EA0378">
        <w:rPr>
          <w:rFonts w:ascii="Courier New" w:hAnsi="Courier New" w:cs="Courier New"/>
          <w:lang w:val="fr-CH"/>
        </w:rPr>
        <w:t>Page 38]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br w:type="page"/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lastRenderedPageBreak/>
        <w:t xml:space="preserve">Internet-Draft            Adaptive </w:t>
      </w:r>
      <w:proofErr w:type="spellStart"/>
      <w:r w:rsidRPr="00EA0378">
        <w:rPr>
          <w:rFonts w:ascii="Courier New" w:hAnsi="Courier New" w:cs="Courier New"/>
          <w:lang w:val="fr-CH"/>
        </w:rPr>
        <w:t>Subscription</w:t>
      </w:r>
      <w:proofErr w:type="spellEnd"/>
      <w:r w:rsidRPr="00EA0378">
        <w:rPr>
          <w:rFonts w:ascii="Courier New" w:hAnsi="Courier New" w:cs="Courier New"/>
          <w:lang w:val="fr-CH"/>
        </w:rPr>
        <w:t xml:space="preserve">                 May 2025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</w:t>
      </w:r>
      <w:proofErr w:type="spellStart"/>
      <w:r w:rsidRPr="00EA0378">
        <w:rPr>
          <w:rFonts w:ascii="Courier New" w:hAnsi="Courier New" w:cs="Courier New"/>
          <w:lang w:val="fr-CH"/>
        </w:rPr>
        <w:t>Qiufang</w:t>
      </w:r>
      <w:proofErr w:type="spellEnd"/>
      <w:r w:rsidRPr="00EA0378">
        <w:rPr>
          <w:rFonts w:ascii="Courier New" w:hAnsi="Courier New" w:cs="Courier New"/>
          <w:lang w:val="fr-CH"/>
        </w:rPr>
        <w:t xml:space="preserve"> Ma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Huawei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101 Software Avenue, </w:t>
      </w:r>
      <w:proofErr w:type="spellStart"/>
      <w:r w:rsidRPr="00EA0378">
        <w:rPr>
          <w:rFonts w:ascii="Courier New" w:hAnsi="Courier New" w:cs="Courier New"/>
          <w:lang w:val="fr-CH"/>
        </w:rPr>
        <w:t>Yuhua</w:t>
      </w:r>
      <w:proofErr w:type="spellEnd"/>
      <w:r w:rsidRPr="00EA0378">
        <w:rPr>
          <w:rFonts w:ascii="Courier New" w:hAnsi="Courier New" w:cs="Courier New"/>
          <w:lang w:val="fr-CH"/>
        </w:rPr>
        <w:t xml:space="preserve"> District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Nanjing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Jiangsu, 210012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China</w:t>
      </w:r>
    </w:p>
    <w:p w:rsidR="00A40DF3" w:rsidRPr="00CF0B28" w:rsidRDefault="00A40DF3" w:rsidP="00CF0B28">
      <w:pPr>
        <w:pStyle w:val="PlainText"/>
        <w:rPr>
          <w:rFonts w:ascii="Courier New" w:hAnsi="Courier New" w:cs="Courier New"/>
        </w:rPr>
      </w:pPr>
      <w:r w:rsidRPr="00EA0378">
        <w:rPr>
          <w:rFonts w:ascii="Courier New" w:hAnsi="Courier New" w:cs="Courier New"/>
          <w:lang w:val="fr-CH"/>
        </w:rPr>
        <w:t xml:space="preserve">   </w:t>
      </w:r>
      <w:proofErr w:type="gramStart"/>
      <w:r w:rsidRPr="00CF0B28">
        <w:rPr>
          <w:rFonts w:ascii="Courier New" w:hAnsi="Courier New" w:cs="Courier New"/>
        </w:rPr>
        <w:t>Email</w:t>
      </w:r>
      <w:proofErr w:type="gramEnd"/>
      <w:r w:rsidRPr="00CF0B28">
        <w:rPr>
          <w:rFonts w:ascii="Courier New" w:hAnsi="Courier New" w:cs="Courier New"/>
        </w:rPr>
        <w:t>: maqiufang1@huawei.com</w:t>
      </w:r>
    </w:p>
    <w:p w:rsidR="00A40DF3" w:rsidRPr="00CF0B28" w:rsidRDefault="00A40DF3" w:rsidP="00CF0B28">
      <w:pPr>
        <w:pStyle w:val="PlainText"/>
        <w:rPr>
          <w:rFonts w:ascii="Courier New" w:hAnsi="Courier New" w:cs="Courier New"/>
        </w:rPr>
      </w:pPr>
      <w:r w:rsidRPr="00CF0B28">
        <w:rPr>
          <w:rFonts w:ascii="Courier New" w:hAnsi="Courier New" w:cs="Courier New"/>
        </w:rPr>
        <w:t xml:space="preserve">   Wei Wang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CF0B28">
        <w:rPr>
          <w:rFonts w:ascii="Courier New" w:hAnsi="Courier New" w:cs="Courier New"/>
        </w:rPr>
        <w:t xml:space="preserve">   </w:t>
      </w:r>
      <w:r w:rsidRPr="00EA0378">
        <w:rPr>
          <w:rFonts w:ascii="Courier New" w:hAnsi="Courier New" w:cs="Courier New"/>
          <w:lang w:val="en-US"/>
        </w:rPr>
        <w:t>China Telecom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32 </w:t>
      </w:r>
      <w:proofErr w:type="spellStart"/>
      <w:r w:rsidRPr="00EA0378">
        <w:rPr>
          <w:rFonts w:ascii="Courier New" w:hAnsi="Courier New" w:cs="Courier New"/>
          <w:lang w:val="en-US"/>
        </w:rPr>
        <w:t>Xuanwumen</w:t>
      </w:r>
      <w:proofErr w:type="spellEnd"/>
      <w:r w:rsidRPr="00EA0378">
        <w:rPr>
          <w:rFonts w:ascii="Courier New" w:hAnsi="Courier New" w:cs="Courier New"/>
          <w:lang w:val="en-US"/>
        </w:rPr>
        <w:t xml:space="preserve"> West St, Xicheng District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Beijing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en-US"/>
        </w:rPr>
      </w:pPr>
      <w:r w:rsidRPr="00EA0378">
        <w:rPr>
          <w:rFonts w:ascii="Courier New" w:hAnsi="Courier New" w:cs="Courier New"/>
          <w:lang w:val="en-US"/>
        </w:rPr>
        <w:t xml:space="preserve">   Email: wangw36@chinatelecom.cn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en-US"/>
        </w:rPr>
        <w:t xml:space="preserve">   </w:t>
      </w:r>
      <w:proofErr w:type="spellStart"/>
      <w:r w:rsidRPr="00EA0378">
        <w:rPr>
          <w:rFonts w:ascii="Courier New" w:hAnsi="Courier New" w:cs="Courier New"/>
          <w:lang w:val="fr-CH"/>
        </w:rPr>
        <w:t>Zhixiong</w:t>
      </w:r>
      <w:proofErr w:type="spellEnd"/>
      <w:r w:rsidRPr="00EA0378">
        <w:rPr>
          <w:rFonts w:ascii="Courier New" w:hAnsi="Courier New" w:cs="Courier New"/>
          <w:lang w:val="fr-CH"/>
        </w:rPr>
        <w:t xml:space="preserve"> </w:t>
      </w:r>
      <w:proofErr w:type="spellStart"/>
      <w:r w:rsidRPr="00EA0378">
        <w:rPr>
          <w:rFonts w:ascii="Courier New" w:hAnsi="Courier New" w:cs="Courier New"/>
          <w:lang w:val="fr-CH"/>
        </w:rPr>
        <w:t>Niu</w:t>
      </w:r>
      <w:proofErr w:type="spellEnd"/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Microsoft</w:t>
      </w:r>
    </w:p>
    <w:p w:rsidR="00A40DF3" w:rsidRPr="00EA0378" w:rsidRDefault="00A40DF3" w:rsidP="00CF0B28">
      <w:pPr>
        <w:pStyle w:val="PlainText"/>
        <w:rPr>
          <w:rFonts w:ascii="Courier New" w:hAnsi="Courier New" w:cs="Courier New"/>
          <w:lang w:val="fr-CH"/>
        </w:rPr>
      </w:pPr>
      <w:r w:rsidRPr="00EA0378">
        <w:rPr>
          <w:rFonts w:ascii="Courier New" w:hAnsi="Courier New" w:cs="Courier New"/>
          <w:lang w:val="fr-CH"/>
        </w:rPr>
        <w:t xml:space="preserve">   </w:t>
      </w:r>
      <w:proofErr w:type="gramStart"/>
      <w:r w:rsidRPr="00EA0378">
        <w:rPr>
          <w:rFonts w:ascii="Courier New" w:hAnsi="Courier New" w:cs="Courier New"/>
          <w:lang w:val="fr-CH"/>
        </w:rPr>
        <w:t>Email:</w:t>
      </w:r>
      <w:proofErr w:type="gramEnd"/>
      <w:r w:rsidRPr="00EA0378">
        <w:rPr>
          <w:rFonts w:ascii="Courier New" w:hAnsi="Courier New" w:cs="Courier New"/>
          <w:lang w:val="fr-CH"/>
        </w:rPr>
        <w:t xml:space="preserve"> Zhixiong.Niu@microsoft.com</w:t>
      </w:r>
    </w:p>
    <w:p w:rsidR="00A40DF3" w:rsidRPr="00CF0B28" w:rsidRDefault="00A40DF3" w:rsidP="00CF0B28">
      <w:pPr>
        <w:pStyle w:val="PlainText"/>
        <w:rPr>
          <w:rFonts w:ascii="Courier New" w:hAnsi="Courier New" w:cs="Courier New"/>
        </w:rPr>
      </w:pPr>
      <w:r w:rsidRPr="00EA0378">
        <w:rPr>
          <w:rFonts w:ascii="Courier New" w:hAnsi="Courier New" w:cs="Courier New"/>
          <w:lang w:val="fr-CH"/>
        </w:rPr>
        <w:t xml:space="preserve">Wu, et al.              </w:t>
      </w:r>
      <w:proofErr w:type="spellStart"/>
      <w:r w:rsidRPr="00CF0B28">
        <w:rPr>
          <w:rFonts w:ascii="Courier New" w:hAnsi="Courier New" w:cs="Courier New"/>
        </w:rPr>
        <w:t>Expires</w:t>
      </w:r>
      <w:proofErr w:type="spellEnd"/>
      <w:r w:rsidRPr="00CF0B28">
        <w:rPr>
          <w:rFonts w:ascii="Courier New" w:hAnsi="Courier New" w:cs="Courier New"/>
        </w:rPr>
        <w:t xml:space="preserve"> 22 November 2025            </w:t>
      </w:r>
      <w:proofErr w:type="gramStart"/>
      <w:r w:rsidRPr="00CF0B28">
        <w:rPr>
          <w:rFonts w:ascii="Courier New" w:hAnsi="Courier New" w:cs="Courier New"/>
        </w:rPr>
        <w:t xml:space="preserve">   [</w:t>
      </w:r>
      <w:proofErr w:type="gramEnd"/>
      <w:r w:rsidRPr="00CF0B28">
        <w:rPr>
          <w:rFonts w:ascii="Courier New" w:hAnsi="Courier New" w:cs="Courier New"/>
        </w:rPr>
        <w:t>Page 39]</w:t>
      </w:r>
    </w:p>
    <w:p w:rsidR="00A40DF3" w:rsidRPr="00CF0B28" w:rsidRDefault="00A40DF3" w:rsidP="00CF0B28">
      <w:pPr>
        <w:pStyle w:val="PlainText"/>
        <w:rPr>
          <w:rFonts w:ascii="Courier New" w:hAnsi="Courier New" w:cs="Courier New"/>
        </w:rPr>
      </w:pPr>
    </w:p>
    <w:sectPr w:rsidR="00000000" w:rsidRPr="00CF0B28" w:rsidSect="00CF0B28">
      <w:pgSz w:w="11906" w:h="16838"/>
      <w:pgMar w:top="1417" w:right="1335" w:bottom="1134" w:left="13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Graf Thomas, SCS-INI-NET-VNC-E2E" w:date="2025-08-17T14:25:00Z" w:initials="TG">
    <w:p w14:paraId="5DA8F53C" w14:textId="77777777" w:rsidR="00693BAD" w:rsidRDefault="00693BAD" w:rsidP="00693BAD">
      <w:pPr>
        <w:pStyle w:val="CommentText"/>
      </w:pPr>
      <w:r>
        <w:rPr>
          <w:rStyle w:val="CommentReference"/>
        </w:rPr>
        <w:annotationRef/>
      </w:r>
      <w:r>
        <w:t>I suggest to add the following paragraph:</w:t>
      </w:r>
      <w:r>
        <w:br/>
      </w:r>
      <w:r>
        <w:br/>
        <w:t>The YANG module specified in this document is compliant with</w:t>
      </w:r>
    </w:p>
    <w:p w14:paraId="7405345C" w14:textId="77777777" w:rsidR="00693BAD" w:rsidRDefault="00693BAD" w:rsidP="00693BAD">
      <w:pPr>
        <w:pStyle w:val="CommentText"/>
      </w:pPr>
      <w:r>
        <w:t>Network Management Datastore Architecture (NMDA) [RFC8342].</w:t>
      </w:r>
    </w:p>
  </w:comment>
  <w:comment w:id="19" w:author="Graf Thomas, SCS-INI-NET-VNC-E2E" w:date="2025-08-17T14:17:00Z" w:initials="TG">
    <w:p w14:paraId="3A17E56D" w14:textId="453C4C36" w:rsidR="002A30B9" w:rsidRDefault="002A30B9" w:rsidP="002A30B9">
      <w:pPr>
        <w:pStyle w:val="CommentText"/>
      </w:pPr>
      <w:r>
        <w:rPr>
          <w:rStyle w:val="CommentReference"/>
        </w:rPr>
        <w:annotationRef/>
      </w:r>
      <w:r>
        <w:t xml:space="preserve">Consider using template from </w:t>
      </w:r>
      <w:hyperlink r:id="rId1" w:history="1">
        <w:r w:rsidRPr="00C13FA6">
          <w:rPr>
            <w:rStyle w:val="Hyperlink"/>
          </w:rPr>
          <w:t>https://datatracker.ietf.org/doc/html/draft-ietf-netmod-rfc8407bis-28#section-3.8.3.1</w:t>
        </w:r>
      </w:hyperlink>
    </w:p>
  </w:comment>
  <w:comment w:id="20" w:author="Graf Thomas, SCS-INI-NET-VNC-E2E" w:date="2025-08-17T14:19:00Z" w:initials="TG">
    <w:p w14:paraId="144D964D" w14:textId="77777777" w:rsidR="00693BAD" w:rsidRDefault="00693BAD" w:rsidP="00693BAD">
      <w:pPr>
        <w:pStyle w:val="CommentText"/>
      </w:pPr>
      <w:r>
        <w:rPr>
          <w:rStyle w:val="CommentReference"/>
        </w:rPr>
        <w:annotationRef/>
      </w:r>
      <w:r>
        <w:t>What does upbytes mean in this context?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05345C" w15:done="0"/>
  <w15:commentEx w15:paraId="3A17E56D" w15:done="0"/>
  <w15:commentEx w15:paraId="144D96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9EBE352" w16cex:dateUtc="2025-08-17T12:25:00Z"/>
  <w16cex:commentExtensible w16cex:durableId="21B0D72E" w16cex:dateUtc="2025-08-17T12:17:00Z"/>
  <w16cex:commentExtensible w16cex:durableId="2A5A6793" w16cex:dateUtc="2025-08-17T1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05345C" w16cid:durableId="69EBE352"/>
  <w16cid:commentId w16cid:paraId="3A17E56D" w16cid:durableId="21B0D72E"/>
  <w16cid:commentId w16cid:paraId="144D964D" w16cid:durableId="2A5A67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af Thomas, SCS-INI-NET-VNC-E2E">
    <w15:presenceInfo w15:providerId="AD" w15:userId="S::Thomas.Graf@swisscom.com::487bc3e3-9ce7-4cdd-b7b4-8899ea88d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28"/>
    <w:rsid w:val="002A30B9"/>
    <w:rsid w:val="00693BAD"/>
    <w:rsid w:val="00A40DF3"/>
    <w:rsid w:val="00CF0B28"/>
    <w:rsid w:val="00E91327"/>
    <w:rsid w:val="00EA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E331"/>
  <w15:chartTrackingRefBased/>
  <w15:docId w15:val="{67E0F07D-7754-4324-982E-E1E9F0F1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0B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0B28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2A30B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A30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A30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30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30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atracker.ietf.org/doc/html/draft-ietf-netmod-rfc8407bis-28#section-3.8.3.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11316</Words>
  <Characters>71292</Characters>
  <Application>Microsoft Office Word</Application>
  <DocSecurity>0</DocSecurity>
  <Lines>594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Thomas, SCS-INI-NET-VNC-E2E</dc:creator>
  <cp:keywords/>
  <dc:description/>
  <cp:lastModifiedBy>Graf Thomas, SCS-INI-NET-VNC-E2E</cp:lastModifiedBy>
  <cp:revision>2</cp:revision>
  <dcterms:created xsi:type="dcterms:W3CDTF">2025-08-17T12:26:00Z</dcterms:created>
  <dcterms:modified xsi:type="dcterms:W3CDTF">2025-08-17T12:26:00Z</dcterms:modified>
</cp:coreProperties>
</file>