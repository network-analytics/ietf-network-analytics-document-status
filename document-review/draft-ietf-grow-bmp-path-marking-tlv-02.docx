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D607D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</w:p>
    <w:p w14:paraId="024B97F2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</w:p>
    <w:p w14:paraId="2910CE32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</w:p>
    <w:p w14:paraId="04C31F40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</w:p>
    <w:p w14:paraId="4C927E84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>Network Working Group                                         C. Cardona</w:t>
      </w:r>
    </w:p>
    <w:p w14:paraId="2B0C647F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>Internet-Draft                                                P. Lucente</w:t>
      </w:r>
    </w:p>
    <w:p w14:paraId="15782E1C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>Intended status: Standards Track                                     NTT</w:t>
      </w:r>
    </w:p>
    <w:p w14:paraId="3E8DB712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>Expires: 20 March 2025                                       P. Francois</w:t>
      </w:r>
    </w:p>
    <w:p w14:paraId="5DB511A4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                                                INSA-Lyon</w:t>
      </w:r>
    </w:p>
    <w:p w14:paraId="0672B432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                                                    Y. Gu</w:t>
      </w:r>
    </w:p>
    <w:p w14:paraId="7977A00D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                                                   Huawei</w:t>
      </w:r>
    </w:p>
    <w:p w14:paraId="7D441445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                                                  T. Graf</w:t>
      </w:r>
    </w:p>
    <w:p w14:paraId="37CA9D84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                                                 Swisscom</w:t>
      </w:r>
    </w:p>
    <w:p w14:paraId="7309B3EE" w14:textId="3C29D9B1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                                        16 September 2024</w:t>
      </w:r>
    </w:p>
    <w:p w14:paraId="5760A54A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</w:p>
    <w:p w14:paraId="31B1FC2C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</w:p>
    <w:p w14:paraId="1423FA3B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    BMP Extension for Path Status TLV</w:t>
      </w:r>
    </w:p>
    <w:p w14:paraId="43435F88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 draft-ietf-grow-bmp-path-marking-tlv-02</w:t>
      </w:r>
    </w:p>
    <w:p w14:paraId="0AB4C3CB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</w:p>
    <w:p w14:paraId="53C7FEFD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>Abstract</w:t>
      </w:r>
    </w:p>
    <w:p w14:paraId="3A8E0B40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</w:p>
    <w:p w14:paraId="765259D5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The BGP Monitoring Protocol (BMP) provides an interface for obtaining</w:t>
      </w:r>
    </w:p>
    <w:p w14:paraId="504D3A70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BGP Path information.  BGP Path Information is conveyed within BMP</w:t>
      </w:r>
    </w:p>
    <w:p w14:paraId="3DC7B07B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Route Monitoring (RM) messages.  This document proposes an extension</w:t>
      </w:r>
    </w:p>
    <w:p w14:paraId="30CA37B3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to BMP to convey the status of a path after being processed by the</w:t>
      </w:r>
    </w:p>
    <w:p w14:paraId="58C79FC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BGP process.  This extension makes use of the TLV </w:t>
      </w:r>
      <w:proofErr w:type="spellStart"/>
      <w:r w:rsidRPr="00975626">
        <w:rPr>
          <w:rFonts w:ascii="Courier New" w:hAnsi="Courier New" w:cs="Courier New"/>
          <w:lang w:val="en-US"/>
        </w:rPr>
        <w:t>mechanim</w:t>
      </w:r>
      <w:proofErr w:type="spellEnd"/>
      <w:del w:id="0" w:author="Graf Thomas, INI-NET-VNC-E2E" w:date="2025-03-23T15:20:00Z">
        <w:r w:rsidRPr="00975626" w:rsidDel="00975626">
          <w:rPr>
            <w:rFonts w:ascii="Courier New" w:hAnsi="Courier New" w:cs="Courier New"/>
            <w:lang w:val="en-US"/>
          </w:rPr>
          <w:delText>s</w:delText>
        </w:r>
      </w:del>
      <w:r w:rsidRPr="00975626">
        <w:rPr>
          <w:rFonts w:ascii="Courier New" w:hAnsi="Courier New" w:cs="Courier New"/>
          <w:lang w:val="en-US"/>
        </w:rPr>
        <w:t xml:space="preserve"> described</w:t>
      </w:r>
    </w:p>
    <w:p w14:paraId="7D494F49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in draft-</w:t>
      </w:r>
      <w:proofErr w:type="spellStart"/>
      <w:r w:rsidRPr="00975626">
        <w:rPr>
          <w:rFonts w:ascii="Courier New" w:hAnsi="Courier New" w:cs="Courier New"/>
          <w:lang w:val="en-US"/>
        </w:rPr>
        <w:t>ietf</w:t>
      </w:r>
      <w:proofErr w:type="spellEnd"/>
      <w:r w:rsidRPr="00975626">
        <w:rPr>
          <w:rFonts w:ascii="Courier New" w:hAnsi="Courier New" w:cs="Courier New"/>
          <w:lang w:val="en-US"/>
        </w:rPr>
        <w:t>-grow-bmp-</w:t>
      </w:r>
      <w:proofErr w:type="spellStart"/>
      <w:r w:rsidRPr="00975626">
        <w:rPr>
          <w:rFonts w:ascii="Courier New" w:hAnsi="Courier New" w:cs="Courier New"/>
          <w:lang w:val="en-US"/>
        </w:rPr>
        <w:t>tlv</w:t>
      </w:r>
      <w:proofErr w:type="spellEnd"/>
      <w:r w:rsidRPr="00975626">
        <w:rPr>
          <w:rFonts w:ascii="Courier New" w:hAnsi="Courier New" w:cs="Courier New"/>
          <w:lang w:val="en-US"/>
        </w:rPr>
        <w:t xml:space="preserve"> [I-</w:t>
      </w:r>
      <w:proofErr w:type="spellStart"/>
      <w:proofErr w:type="gramStart"/>
      <w:r w:rsidRPr="00975626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975626">
        <w:rPr>
          <w:rFonts w:ascii="Courier New" w:hAnsi="Courier New" w:cs="Courier New"/>
          <w:lang w:val="en-US"/>
        </w:rPr>
        <w:t>-grow-bmp-</w:t>
      </w:r>
      <w:proofErr w:type="spellStart"/>
      <w:r w:rsidRPr="00975626">
        <w:rPr>
          <w:rFonts w:ascii="Courier New" w:hAnsi="Courier New" w:cs="Courier New"/>
          <w:lang w:val="en-US"/>
        </w:rPr>
        <w:t>tlv</w:t>
      </w:r>
      <w:proofErr w:type="spellEnd"/>
      <w:r w:rsidRPr="00975626">
        <w:rPr>
          <w:rFonts w:ascii="Courier New" w:hAnsi="Courier New" w:cs="Courier New"/>
          <w:lang w:val="en-US"/>
        </w:rPr>
        <w:t>] and</w:t>
      </w:r>
    </w:p>
    <w:p w14:paraId="007393FE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draft-</w:t>
      </w:r>
      <w:proofErr w:type="spellStart"/>
      <w:r w:rsidRPr="00975626">
        <w:rPr>
          <w:rFonts w:ascii="Courier New" w:hAnsi="Courier New" w:cs="Courier New"/>
          <w:lang w:val="en-US"/>
        </w:rPr>
        <w:t>ietf</w:t>
      </w:r>
      <w:proofErr w:type="spellEnd"/>
      <w:r w:rsidRPr="00975626">
        <w:rPr>
          <w:rFonts w:ascii="Courier New" w:hAnsi="Courier New" w:cs="Courier New"/>
          <w:lang w:val="en-US"/>
        </w:rPr>
        <w:t>-grow-bmp-</w:t>
      </w:r>
      <w:proofErr w:type="spellStart"/>
      <w:r w:rsidRPr="00975626">
        <w:rPr>
          <w:rFonts w:ascii="Courier New" w:hAnsi="Courier New" w:cs="Courier New"/>
          <w:lang w:val="en-US"/>
        </w:rPr>
        <w:t>tlv</w:t>
      </w:r>
      <w:proofErr w:type="spellEnd"/>
      <w:r w:rsidRPr="00975626">
        <w:rPr>
          <w:rFonts w:ascii="Courier New" w:hAnsi="Courier New" w:cs="Courier New"/>
          <w:lang w:val="en-US"/>
        </w:rPr>
        <w:t>-</w:t>
      </w:r>
      <w:proofErr w:type="spellStart"/>
      <w:r w:rsidRPr="00975626">
        <w:rPr>
          <w:rFonts w:ascii="Courier New" w:hAnsi="Courier New" w:cs="Courier New"/>
          <w:lang w:val="en-US"/>
        </w:rPr>
        <w:t>ebit</w:t>
      </w:r>
      <w:proofErr w:type="spellEnd"/>
      <w:r w:rsidRPr="00975626">
        <w:rPr>
          <w:rFonts w:ascii="Courier New" w:hAnsi="Courier New" w:cs="Courier New"/>
          <w:lang w:val="en-US"/>
        </w:rPr>
        <w:t xml:space="preserve"> [I-</w:t>
      </w:r>
      <w:proofErr w:type="spellStart"/>
      <w:proofErr w:type="gramStart"/>
      <w:r w:rsidRPr="00975626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975626">
        <w:rPr>
          <w:rFonts w:ascii="Courier New" w:hAnsi="Courier New" w:cs="Courier New"/>
          <w:lang w:val="en-US"/>
        </w:rPr>
        <w:t>-grow-bmp-</w:t>
      </w:r>
      <w:proofErr w:type="spellStart"/>
      <w:r w:rsidRPr="00975626">
        <w:rPr>
          <w:rFonts w:ascii="Courier New" w:hAnsi="Courier New" w:cs="Courier New"/>
          <w:lang w:val="en-US"/>
        </w:rPr>
        <w:t>tlv</w:t>
      </w:r>
      <w:proofErr w:type="spellEnd"/>
      <w:r w:rsidRPr="00975626">
        <w:rPr>
          <w:rFonts w:ascii="Courier New" w:hAnsi="Courier New" w:cs="Courier New"/>
          <w:lang w:val="en-US"/>
        </w:rPr>
        <w:t>-</w:t>
      </w:r>
      <w:proofErr w:type="spellStart"/>
      <w:r w:rsidRPr="00975626">
        <w:rPr>
          <w:rFonts w:ascii="Courier New" w:hAnsi="Courier New" w:cs="Courier New"/>
          <w:lang w:val="en-US"/>
        </w:rPr>
        <w:t>ebit</w:t>
      </w:r>
      <w:proofErr w:type="spellEnd"/>
      <w:r w:rsidRPr="00975626">
        <w:rPr>
          <w:rFonts w:ascii="Courier New" w:hAnsi="Courier New" w:cs="Courier New"/>
          <w:lang w:val="en-US"/>
        </w:rPr>
        <w:t>].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>Requirements Language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The key words "MUST", "MUST NOT", "REQUIRED", "SHALL", "SHALL NOT",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"SHOULD", "SHOULD NOT", "RECOMMENDED", "NOT RECOMMENDED", "MAY", and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"OPTIONAL" in this document are to be interpreted as described in BCP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14 RFC 2119 [RFC2119] RFC 8174 [RFC8174] when, and only when, they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appear in all capitals, as shown here.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>Status of This Memo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provisions of BCP 78 and BCP 79.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Task Force (IETF).  Note that other groups may also distribute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working documents as Internet-Drafts.  The list of current Internet-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Drafts is at https://datatracker.ietf.org/drafts/current/.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and may be updated, replaced, or obsoleted by other documents at any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material or to cite them other than as "work in progress."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Cardona, et al.           Expires 20 March 2025              </w:t>
      </w:r>
      <w:proofErr w:type="gramStart"/>
      <w:r w:rsidRPr="00975626">
        <w:rPr>
          <w:rFonts w:ascii="Courier New" w:hAnsi="Courier New" w:cs="Courier New"/>
          <w:lang w:val="en-US"/>
        </w:rPr>
        <w:t xml:space="preserve">   [</w:t>
      </w:r>
      <w:proofErr w:type="gramEnd"/>
      <w:r w:rsidRPr="00975626">
        <w:rPr>
          <w:rFonts w:ascii="Courier New" w:hAnsi="Courier New" w:cs="Courier New"/>
          <w:lang w:val="en-US"/>
        </w:rPr>
        <w:t>Page 1]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br w:type="page"/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lastRenderedPageBreak/>
        <w:t xml:space="preserve">Internet-Draft             BMP path status </w:t>
      </w:r>
      <w:proofErr w:type="spellStart"/>
      <w:r w:rsidRPr="00975626">
        <w:rPr>
          <w:rFonts w:ascii="Courier New" w:hAnsi="Courier New" w:cs="Courier New"/>
          <w:lang w:val="en-US"/>
        </w:rPr>
        <w:t>tlv</w:t>
      </w:r>
      <w:proofErr w:type="spellEnd"/>
      <w:r w:rsidRPr="00975626">
        <w:rPr>
          <w:rFonts w:ascii="Courier New" w:hAnsi="Courier New" w:cs="Courier New"/>
          <w:lang w:val="en-US"/>
        </w:rPr>
        <w:t xml:space="preserve">            September 2024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This Internet-Draft will expire on 20 March 2025.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>Copyright Notice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Copyright (c) 2024 IETF Trust and the persons identified as the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document authors.  All rights reserved.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This document is subject to BCP 78 and the IETF Trust's Legal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Provisions Relating to IETF Documents (https://trustee.ietf.org/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license-info) in effect on the date of publication of this document.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Please review these documents carefully, as they describe your rights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and restrictions with respect to this document.  Code Components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extracted from this document must include Revised BSD License text as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described in Section 4.e of the Trust Legal Provisions and are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provided without warranty as described in the Revised BSD License.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>Table of Contents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1.  </w:t>
      </w:r>
      <w:proofErr w:type="gramStart"/>
      <w:r w:rsidRPr="00975626">
        <w:rPr>
          <w:rFonts w:ascii="Courier New" w:hAnsi="Courier New" w:cs="Courier New"/>
          <w:lang w:val="en-US"/>
        </w:rPr>
        <w:t>Introduction  . . .</w:t>
      </w:r>
      <w:proofErr w:type="gramEnd"/>
      <w:r w:rsidRPr="00975626">
        <w:rPr>
          <w:rFonts w:ascii="Courier New" w:hAnsi="Courier New" w:cs="Courier New"/>
          <w:lang w:val="en-US"/>
        </w:rPr>
        <w:t xml:space="preserve"> . . . . . . . . . . . . . . . . . . . . .   2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2.  Path Status TLV . . . . . . . . . . . . . . . . . . </w:t>
      </w:r>
      <w:proofErr w:type="gramStart"/>
      <w:r w:rsidRPr="00975626">
        <w:rPr>
          <w:rFonts w:ascii="Courier New" w:hAnsi="Courier New" w:cs="Courier New"/>
          <w:lang w:val="en-US"/>
        </w:rPr>
        <w:t>. . . .</w:t>
      </w:r>
      <w:proofErr w:type="gramEnd"/>
      <w:r w:rsidRPr="00975626">
        <w:rPr>
          <w:rFonts w:ascii="Courier New" w:hAnsi="Courier New" w:cs="Courier New"/>
          <w:lang w:val="en-US"/>
        </w:rPr>
        <w:t xml:space="preserve"> .   3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2.1.  IANA-registered Path Status TLV . . . . . . . . . </w:t>
      </w:r>
      <w:proofErr w:type="gramStart"/>
      <w:r w:rsidRPr="00975626">
        <w:rPr>
          <w:rFonts w:ascii="Courier New" w:hAnsi="Courier New" w:cs="Courier New"/>
          <w:lang w:val="en-US"/>
        </w:rPr>
        <w:t>. . . .</w:t>
      </w:r>
      <w:proofErr w:type="gramEnd"/>
      <w:r w:rsidRPr="00975626">
        <w:rPr>
          <w:rFonts w:ascii="Courier New" w:hAnsi="Courier New" w:cs="Courier New"/>
          <w:lang w:val="en-US"/>
        </w:rPr>
        <w:t xml:space="preserve">   3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2.2.  Enterprise-specific Path Status TLV . . . . . . </w:t>
      </w:r>
      <w:proofErr w:type="gramStart"/>
      <w:r w:rsidRPr="00975626">
        <w:rPr>
          <w:rFonts w:ascii="Courier New" w:hAnsi="Courier New" w:cs="Courier New"/>
          <w:lang w:val="en-US"/>
        </w:rPr>
        <w:t>. . . .</w:t>
      </w:r>
      <w:proofErr w:type="gramEnd"/>
      <w:r w:rsidRPr="00975626">
        <w:rPr>
          <w:rFonts w:ascii="Courier New" w:hAnsi="Courier New" w:cs="Courier New"/>
          <w:lang w:val="en-US"/>
        </w:rPr>
        <w:t xml:space="preserve"> .   6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3.  Implementation </w:t>
      </w:r>
      <w:proofErr w:type="gramStart"/>
      <w:r w:rsidRPr="00975626">
        <w:rPr>
          <w:rFonts w:ascii="Courier New" w:hAnsi="Courier New" w:cs="Courier New"/>
          <w:lang w:val="en-US"/>
        </w:rPr>
        <w:t>notes  . . .</w:t>
      </w:r>
      <w:proofErr w:type="gramEnd"/>
      <w:r w:rsidRPr="00975626">
        <w:rPr>
          <w:rFonts w:ascii="Courier New" w:hAnsi="Courier New" w:cs="Courier New"/>
          <w:lang w:val="en-US"/>
        </w:rPr>
        <w:t xml:space="preserve"> . . . . . . . . . . . . . . . . .   6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3.1.  Configuration of BMP path marking . . . . . . . . . . . .   7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3.2.  Paths with no </w:t>
      </w:r>
      <w:proofErr w:type="gramStart"/>
      <w:r w:rsidRPr="00975626">
        <w:rPr>
          <w:rFonts w:ascii="Courier New" w:hAnsi="Courier New" w:cs="Courier New"/>
          <w:lang w:val="en-US"/>
        </w:rPr>
        <w:t>markings  . . .</w:t>
      </w:r>
      <w:proofErr w:type="gramEnd"/>
      <w:r w:rsidRPr="00975626">
        <w:rPr>
          <w:rFonts w:ascii="Courier New" w:hAnsi="Courier New" w:cs="Courier New"/>
          <w:lang w:val="en-US"/>
        </w:rPr>
        <w:t xml:space="preserve"> . . . . . . . . . . . . . .   7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3.3.  Significance of status and origin </w:t>
      </w:r>
      <w:proofErr w:type="gramStart"/>
      <w:r w:rsidRPr="00975626">
        <w:rPr>
          <w:rFonts w:ascii="Courier New" w:hAnsi="Courier New" w:cs="Courier New"/>
          <w:lang w:val="en-US"/>
        </w:rPr>
        <w:t>RIBs  . . .</w:t>
      </w:r>
      <w:proofErr w:type="gramEnd"/>
      <w:r w:rsidRPr="00975626">
        <w:rPr>
          <w:rFonts w:ascii="Courier New" w:hAnsi="Courier New" w:cs="Courier New"/>
          <w:lang w:val="en-US"/>
        </w:rPr>
        <w:t xml:space="preserve"> . . . . . .   7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3.4.  Enterprise-specific status and </w:t>
      </w:r>
      <w:proofErr w:type="gramStart"/>
      <w:r w:rsidRPr="00975626">
        <w:rPr>
          <w:rFonts w:ascii="Courier New" w:hAnsi="Courier New" w:cs="Courier New"/>
          <w:lang w:val="en-US"/>
        </w:rPr>
        <w:t>reasons  . . .</w:t>
      </w:r>
      <w:proofErr w:type="gramEnd"/>
      <w:r w:rsidRPr="00975626">
        <w:rPr>
          <w:rFonts w:ascii="Courier New" w:hAnsi="Courier New" w:cs="Courier New"/>
          <w:lang w:val="en-US"/>
        </w:rPr>
        <w:t xml:space="preserve"> . . . . . .   8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3.5.  Multiple TLVs assigned to the same route. . . . . . . . .   8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4.  Acknowledgments . . . . . . . . . . . . . . . . . . </w:t>
      </w:r>
      <w:proofErr w:type="gramStart"/>
      <w:r w:rsidRPr="00975626">
        <w:rPr>
          <w:rFonts w:ascii="Courier New" w:hAnsi="Courier New" w:cs="Courier New"/>
          <w:lang w:val="en-US"/>
        </w:rPr>
        <w:t>. . . .</w:t>
      </w:r>
      <w:proofErr w:type="gramEnd"/>
      <w:r w:rsidRPr="00975626">
        <w:rPr>
          <w:rFonts w:ascii="Courier New" w:hAnsi="Courier New" w:cs="Courier New"/>
          <w:lang w:val="en-US"/>
        </w:rPr>
        <w:t xml:space="preserve"> .   8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5.  IANA Considerations . . . . . . . . . . . . . . . . . . . . .   8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6.  Security Considerations . . . . . . . . . . . . . . . </w:t>
      </w:r>
      <w:proofErr w:type="gramStart"/>
      <w:r w:rsidRPr="00975626">
        <w:rPr>
          <w:rFonts w:ascii="Courier New" w:hAnsi="Courier New" w:cs="Courier New"/>
          <w:lang w:val="en-US"/>
        </w:rPr>
        <w:t>. . . .</w:t>
      </w:r>
      <w:proofErr w:type="gramEnd"/>
      <w:r w:rsidRPr="00975626">
        <w:rPr>
          <w:rFonts w:ascii="Courier New" w:hAnsi="Courier New" w:cs="Courier New"/>
          <w:lang w:val="en-US"/>
        </w:rPr>
        <w:t xml:space="preserve">   8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7.  Normative </w:t>
      </w:r>
      <w:proofErr w:type="gramStart"/>
      <w:r w:rsidRPr="00975626">
        <w:rPr>
          <w:rFonts w:ascii="Courier New" w:hAnsi="Courier New" w:cs="Courier New"/>
          <w:lang w:val="en-US"/>
        </w:rPr>
        <w:t>References  . . .</w:t>
      </w:r>
      <w:proofErr w:type="gramEnd"/>
      <w:r w:rsidRPr="00975626">
        <w:rPr>
          <w:rFonts w:ascii="Courier New" w:hAnsi="Courier New" w:cs="Courier New"/>
          <w:lang w:val="en-US"/>
        </w:rPr>
        <w:t xml:space="preserve"> . . . . . . . . . . . . . . . . .   8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Authors' </w:t>
      </w:r>
      <w:proofErr w:type="gramStart"/>
      <w:r w:rsidRPr="00975626">
        <w:rPr>
          <w:rFonts w:ascii="Courier New" w:hAnsi="Courier New" w:cs="Courier New"/>
          <w:lang w:val="en-US"/>
        </w:rPr>
        <w:t>Addresses  . . .</w:t>
      </w:r>
      <w:proofErr w:type="gramEnd"/>
      <w:r w:rsidRPr="00975626">
        <w:rPr>
          <w:rFonts w:ascii="Courier New" w:hAnsi="Courier New" w:cs="Courier New"/>
          <w:lang w:val="en-US"/>
        </w:rPr>
        <w:t xml:space="preserve"> . . . . . . . . . . . . . . . . . . . .  10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>1.  Introduction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For a given prefix, multiple paths with different path status, e.g.,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the "</w:t>
      </w:r>
      <w:proofErr w:type="gramStart"/>
      <w:r w:rsidRPr="00975626">
        <w:rPr>
          <w:rFonts w:ascii="Courier New" w:hAnsi="Courier New" w:cs="Courier New"/>
          <w:lang w:val="en-US"/>
        </w:rPr>
        <w:t>best-path</w:t>
      </w:r>
      <w:proofErr w:type="gramEnd"/>
      <w:r w:rsidRPr="00975626">
        <w:rPr>
          <w:rFonts w:ascii="Courier New" w:hAnsi="Courier New" w:cs="Courier New"/>
          <w:lang w:val="en-US"/>
        </w:rPr>
        <w:t>", "back-up path", "invalid", and so on, may co-exist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in the BGP RIBs after being processed by the BGP decision process.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The path status information is currently not carried in the BGP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Update Message RFC4271 [RFC4271] or in the BMP Update Message RFC7854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[RFC7854].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External systems can use the path status for various applications.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The path status is commonly </w:t>
      </w:r>
      <w:del w:id="1" w:author="Graf Thomas, INI-NET-VNC-E2E" w:date="2025-03-23T15:21:00Z">
        <w:r w:rsidRPr="00975626" w:rsidDel="00975626">
          <w:rPr>
            <w:rFonts w:ascii="Courier New" w:hAnsi="Courier New" w:cs="Courier New"/>
            <w:lang w:val="en-US"/>
          </w:rPr>
          <w:delText xml:space="preserve">checked </w:delText>
        </w:r>
      </w:del>
      <w:ins w:id="2" w:author="Graf Thomas, INI-NET-VNC-E2E" w:date="2025-03-23T15:21:00Z">
        <w:r w:rsidR="00975626">
          <w:rPr>
            <w:rFonts w:ascii="Courier New" w:hAnsi="Courier New" w:cs="Courier New"/>
            <w:lang w:val="en-US"/>
          </w:rPr>
          <w:t>used</w:t>
        </w:r>
        <w:r w:rsidR="00975626" w:rsidRPr="00975626">
          <w:rPr>
            <w:rFonts w:ascii="Courier New" w:hAnsi="Courier New" w:cs="Courier New"/>
            <w:lang w:val="en-US"/>
          </w:rPr>
          <w:t xml:space="preserve"> </w:t>
        </w:r>
      </w:ins>
      <w:r w:rsidRPr="00975626">
        <w:rPr>
          <w:rFonts w:ascii="Courier New" w:hAnsi="Courier New" w:cs="Courier New"/>
          <w:lang w:val="en-US"/>
        </w:rPr>
        <w:t>by operators when performing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</w:t>
      </w:r>
      <w:del w:id="3" w:author="Graf Thomas, INI-NET-VNC-E2E" w:date="2025-03-23T15:21:00Z">
        <w:r w:rsidR="00975626" w:rsidRPr="00975626" w:rsidDel="00975626">
          <w:rPr>
            <w:rFonts w:ascii="Courier New" w:hAnsi="Courier New" w:cs="Courier New"/>
            <w:lang w:val="en-US"/>
          </w:rPr>
          <w:delText>T</w:delText>
        </w:r>
        <w:r w:rsidRPr="00975626" w:rsidDel="00975626">
          <w:rPr>
            <w:rFonts w:ascii="Courier New" w:hAnsi="Courier New" w:cs="Courier New"/>
            <w:lang w:val="en-US"/>
          </w:rPr>
          <w:delText>roubleshooting</w:delText>
        </w:r>
      </w:del>
      <w:ins w:id="4" w:author="Graf Thomas, INI-NET-VNC-E2E" w:date="2025-03-23T15:21:00Z">
        <w:r w:rsidR="00975626">
          <w:rPr>
            <w:rFonts w:ascii="Courier New" w:hAnsi="Courier New" w:cs="Courier New"/>
            <w:lang w:val="en-US"/>
          </w:rPr>
          <w:t>t</w:t>
        </w:r>
        <w:r w:rsidR="00975626" w:rsidRPr="00975626">
          <w:rPr>
            <w:rFonts w:ascii="Courier New" w:hAnsi="Courier New" w:cs="Courier New"/>
            <w:lang w:val="en-US"/>
          </w:rPr>
          <w:t>roubleshooting</w:t>
        </w:r>
        <w:r w:rsidR="00975626">
          <w:rPr>
            <w:rFonts w:ascii="Courier New" w:hAnsi="Courier New" w:cs="Courier New"/>
            <w:lang w:val="en-US"/>
          </w:rPr>
          <w:t xml:space="preserve"> </w:t>
        </w:r>
        <w:r w:rsidR="00975626">
          <w:rPr>
            <w:rFonts w:ascii="Courier New" w:hAnsi="Courier New" w:cs="Courier New"/>
            <w:lang w:val="en-US"/>
          </w:rPr>
          <w:t>or verify redundancy</w:t>
        </w:r>
      </w:ins>
      <w:r w:rsidRPr="00975626">
        <w:rPr>
          <w:rFonts w:ascii="Courier New" w:hAnsi="Courier New" w:cs="Courier New"/>
          <w:lang w:val="en-US"/>
        </w:rPr>
        <w:t>.  Having such status stored in a centralized system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</w:t>
      </w:r>
      <w:del w:id="5" w:author="Graf Thomas, INI-NET-VNC-E2E" w:date="2025-03-23T15:22:00Z">
        <w:r w:rsidRPr="00975626" w:rsidDel="00975626">
          <w:rPr>
            <w:rFonts w:ascii="Courier New" w:hAnsi="Courier New" w:cs="Courier New"/>
            <w:lang w:val="en-US"/>
          </w:rPr>
          <w:delText>can enable</w:delText>
        </w:r>
      </w:del>
      <w:ins w:id="6" w:author="Graf Thomas, INI-NET-VNC-E2E" w:date="2025-03-23T15:22:00Z">
        <w:r w:rsidR="00975626">
          <w:rPr>
            <w:rFonts w:ascii="Courier New" w:hAnsi="Courier New" w:cs="Courier New"/>
            <w:lang w:val="en-US"/>
          </w:rPr>
          <w:t>enables</w:t>
        </w:r>
      </w:ins>
      <w:r w:rsidRPr="00975626">
        <w:rPr>
          <w:rFonts w:ascii="Courier New" w:hAnsi="Courier New" w:cs="Courier New"/>
          <w:lang w:val="en-US"/>
        </w:rPr>
        <w:t xml:space="preserve"> the development of tools that facilitate this process.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</w:t>
      </w:r>
      <w:del w:id="7" w:author="Graf Thomas, INI-NET-VNC-E2E" w:date="2025-03-23T15:22:00Z">
        <w:r w:rsidRPr="00975626" w:rsidDel="00975626">
          <w:rPr>
            <w:rFonts w:ascii="Courier New" w:hAnsi="Courier New" w:cs="Courier New"/>
            <w:lang w:val="en-US"/>
          </w:rPr>
          <w:delText xml:space="preserve">Optimisation </w:delText>
        </w:r>
      </w:del>
      <w:ins w:id="8" w:author="Graf Thomas, INI-NET-VNC-E2E" w:date="2025-03-23T15:22:00Z">
        <w:r w:rsidR="00975626" w:rsidRPr="00975626">
          <w:rPr>
            <w:rFonts w:ascii="Courier New" w:hAnsi="Courier New" w:cs="Courier New"/>
            <w:lang w:val="en-US"/>
          </w:rPr>
          <w:t>Optimi</w:t>
        </w:r>
        <w:r w:rsidR="00975626">
          <w:rPr>
            <w:rFonts w:ascii="Courier New" w:hAnsi="Courier New" w:cs="Courier New"/>
            <w:lang w:val="en-US"/>
          </w:rPr>
          <w:t>z</w:t>
        </w:r>
        <w:r w:rsidR="00975626" w:rsidRPr="00975626">
          <w:rPr>
            <w:rFonts w:ascii="Courier New" w:hAnsi="Courier New" w:cs="Courier New"/>
            <w:lang w:val="en-US"/>
          </w:rPr>
          <w:t xml:space="preserve">ation </w:t>
        </w:r>
      </w:ins>
      <w:r w:rsidRPr="00975626">
        <w:rPr>
          <w:rFonts w:ascii="Courier New" w:hAnsi="Courier New" w:cs="Courier New"/>
          <w:lang w:val="en-US"/>
        </w:rPr>
        <w:t>systems can include the path status in their process,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Cardona, et al.           Expires 20 March 2025              </w:t>
      </w:r>
      <w:proofErr w:type="gramStart"/>
      <w:r w:rsidRPr="00975626">
        <w:rPr>
          <w:rFonts w:ascii="Courier New" w:hAnsi="Courier New" w:cs="Courier New"/>
          <w:lang w:val="en-US"/>
        </w:rPr>
        <w:t xml:space="preserve">   [</w:t>
      </w:r>
      <w:proofErr w:type="gramEnd"/>
      <w:r w:rsidRPr="00975626">
        <w:rPr>
          <w:rFonts w:ascii="Courier New" w:hAnsi="Courier New" w:cs="Courier New"/>
          <w:lang w:val="en-US"/>
        </w:rPr>
        <w:t>Page 2]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br w:type="page"/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lastRenderedPageBreak/>
        <w:t xml:space="preserve">Internet-Draft             BMP path status </w:t>
      </w:r>
      <w:proofErr w:type="spellStart"/>
      <w:r w:rsidRPr="00975626">
        <w:rPr>
          <w:rFonts w:ascii="Courier New" w:hAnsi="Courier New" w:cs="Courier New"/>
          <w:lang w:val="en-US"/>
        </w:rPr>
        <w:t>tlv</w:t>
      </w:r>
      <w:proofErr w:type="spellEnd"/>
      <w:r w:rsidRPr="00975626">
        <w:rPr>
          <w:rFonts w:ascii="Courier New" w:hAnsi="Courier New" w:cs="Courier New"/>
          <w:lang w:val="en-US"/>
        </w:rPr>
        <w:t xml:space="preserve">            September 2024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and </w:t>
      </w:r>
      <w:del w:id="9" w:author="Graf Thomas, INI-NET-VNC-E2E" w:date="2025-03-23T15:22:00Z">
        <w:r w:rsidRPr="00975626" w:rsidDel="00975626">
          <w:rPr>
            <w:rFonts w:ascii="Courier New" w:hAnsi="Courier New" w:cs="Courier New"/>
            <w:lang w:val="en-US"/>
          </w:rPr>
          <w:delText xml:space="preserve">also </w:delText>
        </w:r>
      </w:del>
      <w:r w:rsidRPr="00975626">
        <w:rPr>
          <w:rFonts w:ascii="Courier New" w:hAnsi="Courier New" w:cs="Courier New"/>
          <w:lang w:val="en-US"/>
        </w:rPr>
        <w:t>use the status as a validation source (since it can compare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the calculated state to the actual outcome of the network, such as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primary and backup path).  As a final example, path status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information can complement other centralized sources of data, for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example, flow collectors.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This document defines a so-called Path Status TLV to convey the BGP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path status to the BMP server.  The BMP Path Status TLV is carried in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the BMP Route Monitoring (RM) Message.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>2.  Path Status TLV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This document defines two types of Path Status TLVs: </w:t>
      </w:r>
      <w:del w:id="10" w:author="Graf Thomas, INI-NET-VNC-E2E" w:date="2025-03-23T15:23:00Z">
        <w:r w:rsidRPr="00975626" w:rsidDel="00975626">
          <w:rPr>
            <w:rFonts w:ascii="Courier New" w:hAnsi="Courier New" w:cs="Courier New"/>
            <w:lang w:val="en-US"/>
          </w:rPr>
          <w:delText xml:space="preserve">one is the </w:delText>
        </w:r>
      </w:del>
      <w:r w:rsidRPr="00975626">
        <w:rPr>
          <w:rFonts w:ascii="Courier New" w:hAnsi="Courier New" w:cs="Courier New"/>
          <w:lang w:val="en-US"/>
        </w:rPr>
        <w:t>IANA-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registered Path Status TLV</w:t>
      </w:r>
      <w:del w:id="11" w:author="Graf Thomas, INI-NET-VNC-E2E" w:date="2025-03-23T15:23:00Z">
        <w:r w:rsidRPr="00975626" w:rsidDel="00975626">
          <w:rPr>
            <w:rFonts w:ascii="Courier New" w:hAnsi="Courier New" w:cs="Courier New"/>
            <w:lang w:val="en-US"/>
          </w:rPr>
          <w:delText>,</w:delText>
        </w:r>
      </w:del>
      <w:r w:rsidRPr="00975626">
        <w:rPr>
          <w:rFonts w:ascii="Courier New" w:hAnsi="Courier New" w:cs="Courier New"/>
          <w:lang w:val="en-US"/>
        </w:rPr>
        <w:t xml:space="preserve"> and </w:t>
      </w:r>
      <w:del w:id="12" w:author="Graf Thomas, INI-NET-VNC-E2E" w:date="2025-03-23T15:23:00Z">
        <w:r w:rsidRPr="00975626" w:rsidDel="00975626">
          <w:rPr>
            <w:rFonts w:ascii="Courier New" w:hAnsi="Courier New" w:cs="Courier New"/>
            <w:lang w:val="en-US"/>
          </w:rPr>
          <w:delText xml:space="preserve">the other is the </w:delText>
        </w:r>
      </w:del>
      <w:r w:rsidRPr="00975626">
        <w:rPr>
          <w:rFonts w:ascii="Courier New" w:hAnsi="Courier New" w:cs="Courier New"/>
          <w:lang w:val="en-US"/>
        </w:rPr>
        <w:t>Enterprise-specific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Path Status TLV.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>2.1.  IANA-registered Path Status TLV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0 1 2 3 4 5 6 7 8 9 0 1 2 3 4 5 6 7 8 9 0 1 2 3 4 5 6 7 8 9 0 1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+-------------------------------+-------------------------------+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|E|       Type (15 </w:t>
      </w:r>
      <w:proofErr w:type="gramStart"/>
      <w:r w:rsidRPr="00975626">
        <w:rPr>
          <w:rFonts w:ascii="Courier New" w:hAnsi="Courier New" w:cs="Courier New"/>
          <w:lang w:val="en-US"/>
        </w:rPr>
        <w:t xml:space="preserve">bits)   </w:t>
      </w:r>
      <w:proofErr w:type="gramEnd"/>
      <w:r w:rsidRPr="00975626">
        <w:rPr>
          <w:rFonts w:ascii="Courier New" w:hAnsi="Courier New" w:cs="Courier New"/>
          <w:lang w:val="en-US"/>
        </w:rPr>
        <w:t xml:space="preserve">     |       Length (2 octets)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+---------------------------------------------------------------+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|        Index (2 </w:t>
      </w:r>
      <w:proofErr w:type="gramStart"/>
      <w:r w:rsidRPr="00975626">
        <w:rPr>
          <w:rFonts w:ascii="Courier New" w:hAnsi="Courier New" w:cs="Courier New"/>
          <w:lang w:val="en-US"/>
        </w:rPr>
        <w:t xml:space="preserve">octets)   </w:t>
      </w:r>
      <w:proofErr w:type="gramEnd"/>
      <w:r w:rsidRPr="00975626">
        <w:rPr>
          <w:rFonts w:ascii="Courier New" w:hAnsi="Courier New" w:cs="Courier New"/>
          <w:lang w:val="en-US"/>
        </w:rPr>
        <w:t xml:space="preserve">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+-------------------------------+-------------------------------+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|                      Path Status (4 </w:t>
      </w:r>
      <w:proofErr w:type="gramStart"/>
      <w:r w:rsidRPr="00975626">
        <w:rPr>
          <w:rFonts w:ascii="Courier New" w:hAnsi="Courier New" w:cs="Courier New"/>
          <w:lang w:val="en-US"/>
        </w:rPr>
        <w:t xml:space="preserve">octets)   </w:t>
      </w:r>
      <w:proofErr w:type="gramEnd"/>
      <w:r w:rsidRPr="00975626">
        <w:rPr>
          <w:rFonts w:ascii="Courier New" w:hAnsi="Courier New" w:cs="Courier New"/>
          <w:lang w:val="en-US"/>
        </w:rPr>
        <w:t xml:space="preserve">   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+---------------------------------------------------------------+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|                 Reason Code (2 octets, </w:t>
      </w:r>
      <w:proofErr w:type="gramStart"/>
      <w:r w:rsidRPr="00975626">
        <w:rPr>
          <w:rFonts w:ascii="Courier New" w:hAnsi="Courier New" w:cs="Courier New"/>
          <w:lang w:val="en-US"/>
        </w:rPr>
        <w:t xml:space="preserve">optional)   </w:t>
      </w:r>
      <w:proofErr w:type="gramEnd"/>
      <w:r w:rsidRPr="00975626">
        <w:rPr>
          <w:rFonts w:ascii="Courier New" w:hAnsi="Courier New" w:cs="Courier New"/>
          <w:lang w:val="en-US"/>
        </w:rPr>
        <w:t xml:space="preserve">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+---------------------------------------------------------------+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Figure 2: Encoding of IANA-Registered Path Status TLV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*  E bit: For an IANA-registered TLV, the E bit MUST be set to 0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[I-</w:t>
      </w:r>
      <w:proofErr w:type="spellStart"/>
      <w:proofErr w:type="gramStart"/>
      <w:r w:rsidRPr="00975626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975626">
        <w:rPr>
          <w:rFonts w:ascii="Courier New" w:hAnsi="Courier New" w:cs="Courier New"/>
          <w:lang w:val="en-US"/>
        </w:rPr>
        <w:t>-grow-bmp-</w:t>
      </w:r>
      <w:proofErr w:type="spellStart"/>
      <w:r w:rsidRPr="00975626">
        <w:rPr>
          <w:rFonts w:ascii="Courier New" w:hAnsi="Courier New" w:cs="Courier New"/>
          <w:lang w:val="en-US"/>
        </w:rPr>
        <w:t>tlv</w:t>
      </w:r>
      <w:proofErr w:type="spellEnd"/>
      <w:r w:rsidRPr="00975626">
        <w:rPr>
          <w:rFonts w:ascii="Courier New" w:hAnsi="Courier New" w:cs="Courier New"/>
          <w:lang w:val="en-US"/>
        </w:rPr>
        <w:t>-</w:t>
      </w:r>
      <w:proofErr w:type="spellStart"/>
      <w:r w:rsidRPr="00975626">
        <w:rPr>
          <w:rFonts w:ascii="Courier New" w:hAnsi="Courier New" w:cs="Courier New"/>
          <w:lang w:val="en-US"/>
        </w:rPr>
        <w:t>ebit</w:t>
      </w:r>
      <w:proofErr w:type="spellEnd"/>
      <w:r w:rsidRPr="00975626">
        <w:rPr>
          <w:rFonts w:ascii="Courier New" w:hAnsi="Courier New" w:cs="Courier New"/>
          <w:lang w:val="en-US"/>
        </w:rPr>
        <w:t>].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*  Type = TBD2 (15 Bits): indicates that it is the IANA-registered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Path Status TLV.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*  Length (2 Octets): indicates the length of the value field of the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Path Status TLV.  The value field further consists of the Path-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Status field and Reason Code field.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*  Index (2 Octets): indicates the prefix that this TLV is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describing.  Please see [I-</w:t>
      </w:r>
      <w:proofErr w:type="spellStart"/>
      <w:proofErr w:type="gramStart"/>
      <w:r w:rsidRPr="00975626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975626">
        <w:rPr>
          <w:rFonts w:ascii="Courier New" w:hAnsi="Courier New" w:cs="Courier New"/>
          <w:lang w:val="en-US"/>
        </w:rPr>
        <w:t>-grow-bmp-</w:t>
      </w:r>
      <w:proofErr w:type="spellStart"/>
      <w:r w:rsidRPr="00975626">
        <w:rPr>
          <w:rFonts w:ascii="Courier New" w:hAnsi="Courier New" w:cs="Courier New"/>
          <w:lang w:val="en-US"/>
        </w:rPr>
        <w:t>tlv</w:t>
      </w:r>
      <w:proofErr w:type="spellEnd"/>
      <w:r w:rsidRPr="00975626">
        <w:rPr>
          <w:rFonts w:ascii="Courier New" w:hAnsi="Courier New" w:cs="Courier New"/>
          <w:lang w:val="en-US"/>
        </w:rPr>
        <w:t>] for details of the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use of the index field to associate the path marking content with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one or more NLRIs.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Cardona, et al.           Expires 20 March 2025              </w:t>
      </w:r>
      <w:proofErr w:type="gramStart"/>
      <w:r w:rsidRPr="00975626">
        <w:rPr>
          <w:rFonts w:ascii="Courier New" w:hAnsi="Courier New" w:cs="Courier New"/>
          <w:lang w:val="en-US"/>
        </w:rPr>
        <w:t xml:space="preserve">   [</w:t>
      </w:r>
      <w:proofErr w:type="gramEnd"/>
      <w:r w:rsidRPr="00975626">
        <w:rPr>
          <w:rFonts w:ascii="Courier New" w:hAnsi="Courier New" w:cs="Courier New"/>
          <w:lang w:val="en-US"/>
        </w:rPr>
        <w:t>Page 3]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br w:type="page"/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lastRenderedPageBreak/>
        <w:t xml:space="preserve">Internet-Draft             BMP path status </w:t>
      </w:r>
      <w:proofErr w:type="spellStart"/>
      <w:r w:rsidRPr="00975626">
        <w:rPr>
          <w:rFonts w:ascii="Courier New" w:hAnsi="Courier New" w:cs="Courier New"/>
          <w:lang w:val="en-US"/>
        </w:rPr>
        <w:t>tlv</w:t>
      </w:r>
      <w:proofErr w:type="spellEnd"/>
      <w:r w:rsidRPr="00975626">
        <w:rPr>
          <w:rFonts w:ascii="Courier New" w:hAnsi="Courier New" w:cs="Courier New"/>
          <w:lang w:val="en-US"/>
        </w:rPr>
        <w:t xml:space="preserve">            September 2024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*  Path Status (4 Octets): indicates the path status of the BGP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Update PDU encapsulated in the RM Message.  Currently 10 types of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path </w:t>
      </w:r>
      <w:proofErr w:type="gramStart"/>
      <w:r w:rsidRPr="00975626">
        <w:rPr>
          <w:rFonts w:ascii="Courier New" w:hAnsi="Courier New" w:cs="Courier New"/>
          <w:lang w:val="en-US"/>
        </w:rPr>
        <w:t>status</w:t>
      </w:r>
      <w:proofErr w:type="gramEnd"/>
      <w:r w:rsidRPr="00975626">
        <w:rPr>
          <w:rFonts w:ascii="Courier New" w:hAnsi="Courier New" w:cs="Courier New"/>
          <w:lang w:val="en-US"/>
        </w:rPr>
        <w:t xml:space="preserve"> are defined, as shown in Table 1.  All zeros are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reserved.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*  Reason Code (2 Octets, optional): indicates the reason of the path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status indicated in the Path Status field.  The reason code field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is optional.  If no reason code is carried, this field is empty.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If a reason code is carried, the reason code is indicated by a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2-byte value, which is defined in Table 2.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+------------+-----------------------------+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| Value      | Path type      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+------------------------------------------+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| 0x00000001 | Invalid        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| 0x00000002 | Best           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| 0x00000004 | </w:t>
      </w:r>
      <w:proofErr w:type="gramStart"/>
      <w:r w:rsidRPr="00975626">
        <w:rPr>
          <w:rFonts w:ascii="Courier New" w:hAnsi="Courier New" w:cs="Courier New"/>
          <w:lang w:val="en-US"/>
        </w:rPr>
        <w:t>Non-selected</w:t>
      </w:r>
      <w:proofErr w:type="gramEnd"/>
      <w:r w:rsidRPr="00975626">
        <w:rPr>
          <w:rFonts w:ascii="Courier New" w:hAnsi="Courier New" w:cs="Courier New"/>
          <w:lang w:val="en-US"/>
        </w:rPr>
        <w:t xml:space="preserve">   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| 0x00000008 | Primary        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| 0x00000010 | Backup         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| 0x00000020 | </w:t>
      </w:r>
      <w:proofErr w:type="gramStart"/>
      <w:r w:rsidRPr="00975626">
        <w:rPr>
          <w:rFonts w:ascii="Courier New" w:hAnsi="Courier New" w:cs="Courier New"/>
          <w:lang w:val="en-US"/>
        </w:rPr>
        <w:t>Non-installed</w:t>
      </w:r>
      <w:proofErr w:type="gramEnd"/>
      <w:r w:rsidRPr="00975626">
        <w:rPr>
          <w:rFonts w:ascii="Courier New" w:hAnsi="Courier New" w:cs="Courier New"/>
          <w:lang w:val="en-US"/>
        </w:rPr>
        <w:t xml:space="preserve">  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| 0x00000040 | Best-external  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| 0x00000080 | Add-Path       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| 0x00000100 | Filtered in inbound </w:t>
      </w:r>
      <w:proofErr w:type="gramStart"/>
      <w:r w:rsidRPr="00975626">
        <w:rPr>
          <w:rFonts w:ascii="Courier New" w:hAnsi="Courier New" w:cs="Courier New"/>
          <w:lang w:val="en-US"/>
        </w:rPr>
        <w:t>policy  |</w:t>
      </w:r>
      <w:proofErr w:type="gramEnd"/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| 0x00000200 | Filtered in outbound policy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| 0x00000400 | Invalid ROV    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| 0x00000800 | Stale          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| 0x00001000 | Suppressed     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+------------+-----------------------------+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Table 1: IANA-Registered Path Type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                   Figure 1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The Path Status field contains a bitmap where each bit encodes a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specific role of the path.  Multiple bits may be set when multiple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path status </w:t>
      </w:r>
      <w:del w:id="13" w:author="Graf Thomas, INI-NET-VNC-E2E" w:date="2025-03-23T15:24:00Z">
        <w:r w:rsidRPr="00975626" w:rsidDel="00975626">
          <w:rPr>
            <w:rFonts w:ascii="Courier New" w:hAnsi="Courier New" w:cs="Courier New"/>
            <w:lang w:val="en-US"/>
          </w:rPr>
          <w:delText>apply</w:delText>
        </w:r>
      </w:del>
      <w:ins w:id="14" w:author="Graf Thomas, INI-NET-VNC-E2E" w:date="2025-03-23T15:24:00Z">
        <w:r w:rsidR="00975626" w:rsidRPr="00975626">
          <w:rPr>
            <w:rFonts w:ascii="Courier New" w:hAnsi="Courier New" w:cs="Courier New"/>
            <w:lang w:val="en-US"/>
          </w:rPr>
          <w:t>applies</w:t>
        </w:r>
      </w:ins>
      <w:r w:rsidRPr="00975626">
        <w:rPr>
          <w:rFonts w:ascii="Courier New" w:hAnsi="Courier New" w:cs="Courier New"/>
          <w:lang w:val="en-US"/>
        </w:rPr>
        <w:t xml:space="preserve"> to a path.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*  The best-path is defined in RFC4271 [RFC4271] and the best-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external path is defined in draft-</w:t>
      </w:r>
      <w:proofErr w:type="spellStart"/>
      <w:r w:rsidRPr="00975626">
        <w:rPr>
          <w:rFonts w:ascii="Courier New" w:hAnsi="Courier New" w:cs="Courier New"/>
          <w:lang w:val="en-US"/>
        </w:rPr>
        <w:t>ietf</w:t>
      </w:r>
      <w:proofErr w:type="spellEnd"/>
      <w:r w:rsidRPr="00975626">
        <w:rPr>
          <w:rFonts w:ascii="Courier New" w:hAnsi="Courier New" w:cs="Courier New"/>
          <w:lang w:val="en-US"/>
        </w:rPr>
        <w:t>-</w:t>
      </w:r>
      <w:proofErr w:type="spellStart"/>
      <w:r w:rsidRPr="00975626">
        <w:rPr>
          <w:rFonts w:ascii="Courier New" w:hAnsi="Courier New" w:cs="Courier New"/>
          <w:lang w:val="en-US"/>
        </w:rPr>
        <w:t>idr</w:t>
      </w:r>
      <w:proofErr w:type="spellEnd"/>
      <w:r w:rsidRPr="00975626">
        <w:rPr>
          <w:rFonts w:ascii="Courier New" w:hAnsi="Courier New" w:cs="Courier New"/>
          <w:lang w:val="en-US"/>
        </w:rPr>
        <w:t>-best-external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[I-</w:t>
      </w:r>
      <w:proofErr w:type="spellStart"/>
      <w:proofErr w:type="gramStart"/>
      <w:r w:rsidRPr="00975626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975626">
        <w:rPr>
          <w:rFonts w:ascii="Courier New" w:hAnsi="Courier New" w:cs="Courier New"/>
          <w:lang w:val="en-US"/>
        </w:rPr>
        <w:t>-</w:t>
      </w:r>
      <w:proofErr w:type="spellStart"/>
      <w:r w:rsidRPr="00975626">
        <w:rPr>
          <w:rFonts w:ascii="Courier New" w:hAnsi="Courier New" w:cs="Courier New"/>
          <w:lang w:val="en-US"/>
        </w:rPr>
        <w:t>idr</w:t>
      </w:r>
      <w:proofErr w:type="spellEnd"/>
      <w:r w:rsidRPr="00975626">
        <w:rPr>
          <w:rFonts w:ascii="Courier New" w:hAnsi="Courier New" w:cs="Courier New"/>
          <w:lang w:val="en-US"/>
        </w:rPr>
        <w:t>-best-external].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*  An invalid path is a route that does not enter the BGP decision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process.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*  A non-selected path is a route that is not selected in the BGP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decision process.  Back-up routes are considered non-selected,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while the best and ECMP routes are not considered as non-selected.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Cardona, et al.           Expires 20 March 2025              </w:t>
      </w:r>
      <w:proofErr w:type="gramStart"/>
      <w:r w:rsidRPr="00975626">
        <w:rPr>
          <w:rFonts w:ascii="Courier New" w:hAnsi="Courier New" w:cs="Courier New"/>
          <w:lang w:val="en-US"/>
        </w:rPr>
        <w:t xml:space="preserve">   [</w:t>
      </w:r>
      <w:proofErr w:type="gramEnd"/>
      <w:r w:rsidRPr="00975626">
        <w:rPr>
          <w:rFonts w:ascii="Courier New" w:hAnsi="Courier New" w:cs="Courier New"/>
          <w:lang w:val="en-US"/>
        </w:rPr>
        <w:t>Page 4]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br w:type="page"/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lastRenderedPageBreak/>
        <w:t xml:space="preserve">Internet-Draft             BMP path status </w:t>
      </w:r>
      <w:proofErr w:type="spellStart"/>
      <w:r w:rsidRPr="00975626">
        <w:rPr>
          <w:rFonts w:ascii="Courier New" w:hAnsi="Courier New" w:cs="Courier New"/>
          <w:lang w:val="en-US"/>
        </w:rPr>
        <w:t>tlv</w:t>
      </w:r>
      <w:proofErr w:type="spellEnd"/>
      <w:r w:rsidRPr="00975626">
        <w:rPr>
          <w:rFonts w:ascii="Courier New" w:hAnsi="Courier New" w:cs="Courier New"/>
          <w:lang w:val="en-US"/>
        </w:rPr>
        <w:t xml:space="preserve">            September 2024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*  A primary path is a recursive or non-recursive path whose </w:t>
      </w:r>
      <w:proofErr w:type="spellStart"/>
      <w:r w:rsidRPr="00975626">
        <w:rPr>
          <w:rFonts w:ascii="Courier New" w:hAnsi="Courier New" w:cs="Courier New"/>
          <w:lang w:val="en-US"/>
        </w:rPr>
        <w:t>nexthop</w:t>
      </w:r>
      <w:proofErr w:type="spellEnd"/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resolution ends with an adjacency draft-</w:t>
      </w:r>
      <w:proofErr w:type="spellStart"/>
      <w:r w:rsidRPr="00975626">
        <w:rPr>
          <w:rFonts w:ascii="Courier New" w:hAnsi="Courier New" w:cs="Courier New"/>
          <w:lang w:val="en-US"/>
        </w:rPr>
        <w:t>ietf</w:t>
      </w:r>
      <w:proofErr w:type="spellEnd"/>
      <w:r w:rsidRPr="00975626">
        <w:rPr>
          <w:rFonts w:ascii="Courier New" w:hAnsi="Courier New" w:cs="Courier New"/>
          <w:lang w:val="en-US"/>
        </w:rPr>
        <w:t>-</w:t>
      </w:r>
      <w:proofErr w:type="spellStart"/>
      <w:r w:rsidRPr="00975626">
        <w:rPr>
          <w:rFonts w:ascii="Courier New" w:hAnsi="Courier New" w:cs="Courier New"/>
          <w:lang w:val="en-US"/>
        </w:rPr>
        <w:t>rtgwg</w:t>
      </w:r>
      <w:proofErr w:type="spellEnd"/>
      <w:r w:rsidRPr="00975626">
        <w:rPr>
          <w:rFonts w:ascii="Courier New" w:hAnsi="Courier New" w:cs="Courier New"/>
          <w:lang w:val="en-US"/>
        </w:rPr>
        <w:t>-</w:t>
      </w:r>
      <w:proofErr w:type="spellStart"/>
      <w:r w:rsidRPr="00975626">
        <w:rPr>
          <w:rFonts w:ascii="Courier New" w:hAnsi="Courier New" w:cs="Courier New"/>
          <w:lang w:val="en-US"/>
        </w:rPr>
        <w:t>bgp</w:t>
      </w:r>
      <w:proofErr w:type="spellEnd"/>
      <w:r w:rsidRPr="00975626">
        <w:rPr>
          <w:rFonts w:ascii="Courier New" w:hAnsi="Courier New" w:cs="Courier New"/>
          <w:lang w:val="en-US"/>
        </w:rPr>
        <w:t>-pic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[I-</w:t>
      </w:r>
      <w:proofErr w:type="spellStart"/>
      <w:proofErr w:type="gramStart"/>
      <w:r w:rsidRPr="00975626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975626">
        <w:rPr>
          <w:rFonts w:ascii="Courier New" w:hAnsi="Courier New" w:cs="Courier New"/>
          <w:lang w:val="en-US"/>
        </w:rPr>
        <w:t>-</w:t>
      </w:r>
      <w:proofErr w:type="spellStart"/>
      <w:r w:rsidRPr="00975626">
        <w:rPr>
          <w:rFonts w:ascii="Courier New" w:hAnsi="Courier New" w:cs="Courier New"/>
          <w:lang w:val="en-US"/>
        </w:rPr>
        <w:t>rtgwg</w:t>
      </w:r>
      <w:proofErr w:type="spellEnd"/>
      <w:r w:rsidRPr="00975626">
        <w:rPr>
          <w:rFonts w:ascii="Courier New" w:hAnsi="Courier New" w:cs="Courier New"/>
          <w:lang w:val="en-US"/>
        </w:rPr>
        <w:t>-</w:t>
      </w:r>
      <w:proofErr w:type="spellStart"/>
      <w:r w:rsidRPr="00975626">
        <w:rPr>
          <w:rFonts w:ascii="Courier New" w:hAnsi="Courier New" w:cs="Courier New"/>
          <w:lang w:val="en-US"/>
        </w:rPr>
        <w:t>bgp</w:t>
      </w:r>
      <w:proofErr w:type="spellEnd"/>
      <w:r w:rsidRPr="00975626">
        <w:rPr>
          <w:rFonts w:ascii="Courier New" w:hAnsi="Courier New" w:cs="Courier New"/>
          <w:lang w:val="en-US"/>
        </w:rPr>
        <w:t>-pic].  A prefix can have more than one primary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path </w:t>
      </w:r>
      <w:del w:id="15" w:author="Graf Thomas, INI-NET-VNC-E2E" w:date="2025-03-23T15:25:00Z">
        <w:r w:rsidRPr="00975626" w:rsidDel="00975626">
          <w:rPr>
            <w:rFonts w:ascii="Courier New" w:hAnsi="Courier New" w:cs="Courier New"/>
            <w:lang w:val="en-US"/>
          </w:rPr>
          <w:delText xml:space="preserve">if </w:delText>
        </w:r>
      </w:del>
      <w:ins w:id="16" w:author="Graf Thomas, INI-NET-VNC-E2E" w:date="2025-03-23T15:25:00Z">
        <w:r w:rsidR="00975626">
          <w:rPr>
            <w:rFonts w:ascii="Courier New" w:hAnsi="Courier New" w:cs="Courier New"/>
            <w:lang w:val="en-US"/>
          </w:rPr>
          <w:t>whe</w:t>
        </w:r>
      </w:ins>
      <w:ins w:id="17" w:author="Graf Thomas, INI-NET-VNC-E2E" w:date="2025-03-23T15:26:00Z">
        <w:r w:rsidR="00975626">
          <w:rPr>
            <w:rFonts w:ascii="Courier New" w:hAnsi="Courier New" w:cs="Courier New"/>
            <w:lang w:val="en-US"/>
          </w:rPr>
          <w:t>n</w:t>
        </w:r>
      </w:ins>
      <w:ins w:id="18" w:author="Graf Thomas, INI-NET-VNC-E2E" w:date="2025-03-23T15:25:00Z">
        <w:r w:rsidR="00975626" w:rsidRPr="00975626">
          <w:rPr>
            <w:rFonts w:ascii="Courier New" w:hAnsi="Courier New" w:cs="Courier New"/>
            <w:lang w:val="en-US"/>
          </w:rPr>
          <w:t xml:space="preserve"> </w:t>
        </w:r>
      </w:ins>
      <w:r w:rsidRPr="00975626">
        <w:rPr>
          <w:rFonts w:ascii="Courier New" w:hAnsi="Courier New" w:cs="Courier New"/>
          <w:lang w:val="en-US"/>
        </w:rPr>
        <w:t>multipath is configured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draft-</w:t>
      </w:r>
      <w:proofErr w:type="spellStart"/>
      <w:r w:rsidRPr="00975626">
        <w:rPr>
          <w:rFonts w:ascii="Courier New" w:hAnsi="Courier New" w:cs="Courier New"/>
          <w:lang w:val="en-US"/>
        </w:rPr>
        <w:t>lapukhov</w:t>
      </w:r>
      <w:proofErr w:type="spellEnd"/>
      <w:r w:rsidRPr="00975626">
        <w:rPr>
          <w:rFonts w:ascii="Courier New" w:hAnsi="Courier New" w:cs="Courier New"/>
          <w:lang w:val="en-US"/>
        </w:rPr>
        <w:t>-</w:t>
      </w:r>
      <w:proofErr w:type="spellStart"/>
      <w:r w:rsidRPr="00975626">
        <w:rPr>
          <w:rFonts w:ascii="Courier New" w:hAnsi="Courier New" w:cs="Courier New"/>
          <w:lang w:val="en-US"/>
        </w:rPr>
        <w:t>bgp</w:t>
      </w:r>
      <w:proofErr w:type="spellEnd"/>
      <w:r w:rsidRPr="00975626">
        <w:rPr>
          <w:rFonts w:ascii="Courier New" w:hAnsi="Courier New" w:cs="Courier New"/>
          <w:lang w:val="en-US"/>
        </w:rPr>
        <w:t>-</w:t>
      </w:r>
      <w:proofErr w:type="spellStart"/>
      <w:r w:rsidRPr="00975626">
        <w:rPr>
          <w:rFonts w:ascii="Courier New" w:hAnsi="Courier New" w:cs="Courier New"/>
          <w:lang w:val="en-US"/>
        </w:rPr>
        <w:t>ecmp</w:t>
      </w:r>
      <w:proofErr w:type="spellEnd"/>
      <w:r w:rsidRPr="00975626">
        <w:rPr>
          <w:rFonts w:ascii="Courier New" w:hAnsi="Courier New" w:cs="Courier New"/>
          <w:lang w:val="en-US"/>
        </w:rPr>
        <w:t>-considerations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[I-</w:t>
      </w:r>
      <w:proofErr w:type="spellStart"/>
      <w:proofErr w:type="gramStart"/>
      <w:r w:rsidRPr="00975626">
        <w:rPr>
          <w:rFonts w:ascii="Courier New" w:hAnsi="Courier New" w:cs="Courier New"/>
          <w:lang w:val="en-US"/>
        </w:rPr>
        <w:t>D.lapukhov</w:t>
      </w:r>
      <w:proofErr w:type="spellEnd"/>
      <w:proofErr w:type="gramEnd"/>
      <w:r w:rsidRPr="00975626">
        <w:rPr>
          <w:rFonts w:ascii="Courier New" w:hAnsi="Courier New" w:cs="Courier New"/>
          <w:lang w:val="en-US"/>
        </w:rPr>
        <w:t>-</w:t>
      </w:r>
      <w:proofErr w:type="spellStart"/>
      <w:r w:rsidRPr="00975626">
        <w:rPr>
          <w:rFonts w:ascii="Courier New" w:hAnsi="Courier New" w:cs="Courier New"/>
          <w:lang w:val="en-US"/>
        </w:rPr>
        <w:t>bgp</w:t>
      </w:r>
      <w:proofErr w:type="spellEnd"/>
      <w:r w:rsidRPr="00975626">
        <w:rPr>
          <w:rFonts w:ascii="Courier New" w:hAnsi="Courier New" w:cs="Courier New"/>
          <w:lang w:val="en-US"/>
        </w:rPr>
        <w:t>-</w:t>
      </w:r>
      <w:proofErr w:type="spellStart"/>
      <w:r w:rsidRPr="00975626">
        <w:rPr>
          <w:rFonts w:ascii="Courier New" w:hAnsi="Courier New" w:cs="Courier New"/>
          <w:lang w:val="en-US"/>
        </w:rPr>
        <w:t>ecmp</w:t>
      </w:r>
      <w:proofErr w:type="spellEnd"/>
      <w:r w:rsidRPr="00975626">
        <w:rPr>
          <w:rFonts w:ascii="Courier New" w:hAnsi="Courier New" w:cs="Courier New"/>
          <w:lang w:val="en-US"/>
        </w:rPr>
        <w:t xml:space="preserve">-considerations].  A </w:t>
      </w:r>
      <w:proofErr w:type="gramStart"/>
      <w:r w:rsidRPr="00975626">
        <w:rPr>
          <w:rFonts w:ascii="Courier New" w:hAnsi="Courier New" w:cs="Courier New"/>
          <w:lang w:val="en-US"/>
        </w:rPr>
        <w:t>best-path</w:t>
      </w:r>
      <w:proofErr w:type="gramEnd"/>
      <w:r w:rsidRPr="00975626">
        <w:rPr>
          <w:rFonts w:ascii="Courier New" w:hAnsi="Courier New" w:cs="Courier New"/>
          <w:lang w:val="en-US"/>
        </w:rPr>
        <w:t xml:space="preserve"> is also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considered as a primary path.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*  A backup path is also installed in the RIB, but it is not used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until some or all primary paths become unreachable.  Backup paths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are used for fast convergence in the event of </w:t>
      </w:r>
      <w:ins w:id="19" w:author="Graf Thomas, INI-NET-VNC-E2E" w:date="2025-03-23T15:26:00Z">
        <w:r w:rsidR="00975626">
          <w:rPr>
            <w:rFonts w:ascii="Courier New" w:hAnsi="Courier New" w:cs="Courier New"/>
            <w:lang w:val="en-US"/>
          </w:rPr>
          <w:t xml:space="preserve">primary path </w:t>
        </w:r>
      </w:ins>
      <w:r w:rsidRPr="00975626">
        <w:rPr>
          <w:rFonts w:ascii="Courier New" w:hAnsi="Courier New" w:cs="Courier New"/>
          <w:lang w:val="en-US"/>
        </w:rPr>
        <w:t>failures.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*  A non-installed path refers to the route that is not installed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into the IP routing table.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*  For the advertisement of multiple paths for the same address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prefix without the new paths implicitly replacing any previous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ones, the add-path status is applied [RFC7911].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*  Stale refers to a path which has been declared stale by the BGP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Graceful Restart mechanism as described in Section 4.1 of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[RFC4724].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*  Suppressed refers to a path which has been declared suppressed by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the BGP Route Flap Damping mechanism as described in Section 2.2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of [RFC2439].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The path status TLV does not force a BMP client to send any of these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paths.  It just provides a method to mark the paths that are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available with their status.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+----------+-----------------------------------------------------+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|   </w:t>
      </w:r>
      <w:proofErr w:type="gramStart"/>
      <w:r w:rsidRPr="00975626">
        <w:rPr>
          <w:rFonts w:ascii="Courier New" w:hAnsi="Courier New" w:cs="Courier New"/>
          <w:lang w:val="en-US"/>
        </w:rPr>
        <w:t>Value  |</w:t>
      </w:r>
      <w:proofErr w:type="gramEnd"/>
      <w:r w:rsidRPr="00975626">
        <w:rPr>
          <w:rFonts w:ascii="Courier New" w:hAnsi="Courier New" w:cs="Courier New"/>
          <w:lang w:val="en-US"/>
        </w:rPr>
        <w:t xml:space="preserve"> Reason code                            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+----------------------------------------------------------------+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| [0x0001] | invalid for AS loop                    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| [0x0002] | invalid for unresolvable </w:t>
      </w:r>
      <w:proofErr w:type="spellStart"/>
      <w:r w:rsidRPr="00975626">
        <w:rPr>
          <w:rFonts w:ascii="Courier New" w:hAnsi="Courier New" w:cs="Courier New"/>
          <w:lang w:val="en-US"/>
        </w:rPr>
        <w:t>nexthop</w:t>
      </w:r>
      <w:proofErr w:type="spellEnd"/>
      <w:r w:rsidRPr="00975626">
        <w:rPr>
          <w:rFonts w:ascii="Courier New" w:hAnsi="Courier New" w:cs="Courier New"/>
          <w:lang w:val="en-US"/>
        </w:rPr>
        <w:t xml:space="preserve">       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| [0x0003] | not preferred for Local preference     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| [0x0004] | not preferred for AS Path Length       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| [0x0005] | not preferred for origin               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| [0x0006] | not preferred for MED                  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| [0x0007] | not preferred for peer type            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| [0x0008] | not preferred for IGP cost             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| [0x0009] | not preferred for router ID            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| [0x000A] | not preferred for peer address         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| [0x000B] | not preferred for AIGP                 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+----------+-----------------------------------------------------+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    Table 2: IANA-Registered Reason Code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Cardona, et al.           Expires 20 March 2025              </w:t>
      </w:r>
      <w:proofErr w:type="gramStart"/>
      <w:r w:rsidRPr="00975626">
        <w:rPr>
          <w:rFonts w:ascii="Courier New" w:hAnsi="Courier New" w:cs="Courier New"/>
          <w:lang w:val="en-US"/>
        </w:rPr>
        <w:t xml:space="preserve">   [</w:t>
      </w:r>
      <w:proofErr w:type="gramEnd"/>
      <w:r w:rsidRPr="00975626">
        <w:rPr>
          <w:rFonts w:ascii="Courier New" w:hAnsi="Courier New" w:cs="Courier New"/>
          <w:lang w:val="en-US"/>
        </w:rPr>
        <w:t>Page 5]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br w:type="page"/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lastRenderedPageBreak/>
        <w:t xml:space="preserve">Internet-Draft             BMP path status </w:t>
      </w:r>
      <w:proofErr w:type="spellStart"/>
      <w:r w:rsidRPr="00975626">
        <w:rPr>
          <w:rFonts w:ascii="Courier New" w:hAnsi="Courier New" w:cs="Courier New"/>
          <w:lang w:val="en-US"/>
        </w:rPr>
        <w:t>tlv</w:t>
      </w:r>
      <w:proofErr w:type="spellEnd"/>
      <w:r w:rsidRPr="00975626">
        <w:rPr>
          <w:rFonts w:ascii="Courier New" w:hAnsi="Courier New" w:cs="Courier New"/>
          <w:lang w:val="en-US"/>
        </w:rPr>
        <w:t xml:space="preserve">            September 2024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                    Figure 2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>2.2.  Enterprise-specific Path Status TLV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0 1 2 3 4 5 6 7 8 9 0 1 2 3 4 5 6 7 8 9 0 1 2 3 4 5 6 7 8 9 0 1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+-------------------------------+-------------------------------+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|E|       Type (15 </w:t>
      </w:r>
      <w:proofErr w:type="gramStart"/>
      <w:r w:rsidRPr="00975626">
        <w:rPr>
          <w:rFonts w:ascii="Courier New" w:hAnsi="Courier New" w:cs="Courier New"/>
          <w:lang w:val="en-US"/>
        </w:rPr>
        <w:t xml:space="preserve">bits)   </w:t>
      </w:r>
      <w:proofErr w:type="gramEnd"/>
      <w:r w:rsidRPr="00975626">
        <w:rPr>
          <w:rFonts w:ascii="Courier New" w:hAnsi="Courier New" w:cs="Courier New"/>
          <w:lang w:val="en-US"/>
        </w:rPr>
        <w:t xml:space="preserve">     |       Length (2 octets)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+-------------------------------+-------------------------------+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|                      PEN number (4 </w:t>
      </w:r>
      <w:proofErr w:type="gramStart"/>
      <w:r w:rsidRPr="00975626">
        <w:rPr>
          <w:rFonts w:ascii="Courier New" w:hAnsi="Courier New" w:cs="Courier New"/>
          <w:lang w:val="en-US"/>
        </w:rPr>
        <w:t xml:space="preserve">octets)   </w:t>
      </w:r>
      <w:proofErr w:type="gramEnd"/>
      <w:r w:rsidRPr="00975626">
        <w:rPr>
          <w:rFonts w:ascii="Courier New" w:hAnsi="Courier New" w:cs="Courier New"/>
          <w:lang w:val="en-US"/>
        </w:rPr>
        <w:t xml:space="preserve">    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+---------------------------------------------------------------+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|        Index (2 </w:t>
      </w:r>
      <w:proofErr w:type="gramStart"/>
      <w:r w:rsidRPr="00975626">
        <w:rPr>
          <w:rFonts w:ascii="Courier New" w:hAnsi="Courier New" w:cs="Courier New"/>
          <w:lang w:val="en-US"/>
        </w:rPr>
        <w:t xml:space="preserve">octets)   </w:t>
      </w:r>
      <w:proofErr w:type="gramEnd"/>
      <w:r w:rsidRPr="00975626">
        <w:rPr>
          <w:rFonts w:ascii="Courier New" w:hAnsi="Courier New" w:cs="Courier New"/>
          <w:lang w:val="en-US"/>
        </w:rPr>
        <w:t xml:space="preserve">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+---------------------------------------------------------------+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|                      Path Status (4 </w:t>
      </w:r>
      <w:proofErr w:type="gramStart"/>
      <w:r w:rsidRPr="00975626">
        <w:rPr>
          <w:rFonts w:ascii="Courier New" w:hAnsi="Courier New" w:cs="Courier New"/>
          <w:lang w:val="en-US"/>
        </w:rPr>
        <w:t xml:space="preserve">octets)   </w:t>
      </w:r>
      <w:proofErr w:type="gramEnd"/>
      <w:r w:rsidRPr="00975626">
        <w:rPr>
          <w:rFonts w:ascii="Courier New" w:hAnsi="Courier New" w:cs="Courier New"/>
          <w:lang w:val="en-US"/>
        </w:rPr>
        <w:t xml:space="preserve">   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+---------------------------------------------------------------+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|               Reason Code (2 octets, </w:t>
      </w:r>
      <w:proofErr w:type="gramStart"/>
      <w:r w:rsidRPr="00975626">
        <w:rPr>
          <w:rFonts w:ascii="Courier New" w:hAnsi="Courier New" w:cs="Courier New"/>
          <w:lang w:val="en-US"/>
        </w:rPr>
        <w:t xml:space="preserve">optional)   </w:t>
      </w:r>
      <w:proofErr w:type="gramEnd"/>
      <w:r w:rsidRPr="00975626">
        <w:rPr>
          <w:rFonts w:ascii="Courier New" w:hAnsi="Courier New" w:cs="Courier New"/>
          <w:lang w:val="en-US"/>
        </w:rPr>
        <w:t xml:space="preserve">             |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+---------------------------------------------------------------+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Figure 3: Encoding of Enterprise-specific Path Status TLV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*  E bit: For an Enterprise-specific TLV, the E bit MUST be set to 1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[I-</w:t>
      </w:r>
      <w:proofErr w:type="spellStart"/>
      <w:proofErr w:type="gramStart"/>
      <w:r w:rsidRPr="00975626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975626">
        <w:rPr>
          <w:rFonts w:ascii="Courier New" w:hAnsi="Courier New" w:cs="Courier New"/>
          <w:lang w:val="en-US"/>
        </w:rPr>
        <w:t>-grow-bmp-</w:t>
      </w:r>
      <w:proofErr w:type="spellStart"/>
      <w:r w:rsidRPr="00975626">
        <w:rPr>
          <w:rFonts w:ascii="Courier New" w:hAnsi="Courier New" w:cs="Courier New"/>
          <w:lang w:val="en-US"/>
        </w:rPr>
        <w:t>tlv</w:t>
      </w:r>
      <w:proofErr w:type="spellEnd"/>
      <w:r w:rsidRPr="00975626">
        <w:rPr>
          <w:rFonts w:ascii="Courier New" w:hAnsi="Courier New" w:cs="Courier New"/>
          <w:lang w:val="en-US"/>
        </w:rPr>
        <w:t>-</w:t>
      </w:r>
      <w:proofErr w:type="spellStart"/>
      <w:r w:rsidRPr="00975626">
        <w:rPr>
          <w:rFonts w:ascii="Courier New" w:hAnsi="Courier New" w:cs="Courier New"/>
          <w:lang w:val="en-US"/>
        </w:rPr>
        <w:t>ebit</w:t>
      </w:r>
      <w:proofErr w:type="spellEnd"/>
      <w:r w:rsidRPr="00975626">
        <w:rPr>
          <w:rFonts w:ascii="Courier New" w:hAnsi="Courier New" w:cs="Courier New"/>
          <w:lang w:val="en-US"/>
        </w:rPr>
        <w:t>].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*  Type = 1 (15 Bits): indicates that it's the Enterprise-specific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Path Status TLV.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*  Length (2 Octets): indicates the length of the value field of the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Path Status TLV.  The value field further consists of the Path-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Status field and Reason Code field.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*  Index (2 Octets): indicates the prefix that this TLV is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describing.  The index is the encapsulation order, starting from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</w:t>
      </w:r>
      <w:proofErr w:type="gramStart"/>
      <w:r w:rsidRPr="00975626">
        <w:rPr>
          <w:rFonts w:ascii="Courier New" w:hAnsi="Courier New" w:cs="Courier New"/>
          <w:lang w:val="en-US"/>
        </w:rPr>
        <w:t>0,</w:t>
      </w:r>
      <w:proofErr w:type="gramEnd"/>
      <w:r w:rsidRPr="00975626">
        <w:rPr>
          <w:rFonts w:ascii="Courier New" w:hAnsi="Courier New" w:cs="Courier New"/>
          <w:lang w:val="en-US"/>
        </w:rPr>
        <w:t xml:space="preserve"> of the prefix in the BGP Update PDU.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*  PEN Number (4 octets): indicates the IANA enterprise number IANA-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PEN.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*  Path Status (4 Octets): indicates the enterprise-specific path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status.  The format is to be determined </w:t>
      </w:r>
      <w:del w:id="20" w:author="Graf Thomas, INI-NET-VNC-E2E" w:date="2025-03-23T15:27:00Z">
        <w:r w:rsidRPr="00975626" w:rsidDel="00975626">
          <w:rPr>
            <w:rFonts w:ascii="Courier New" w:hAnsi="Courier New" w:cs="Courier New"/>
            <w:lang w:val="en-US"/>
          </w:rPr>
          <w:delText>w.r.t.</w:delText>
        </w:r>
      </w:del>
      <w:ins w:id="21" w:author="Graf Thomas, INI-NET-VNC-E2E" w:date="2025-03-23T15:27:00Z">
        <w:r w:rsidR="00975626">
          <w:rPr>
            <w:rFonts w:ascii="Courier New" w:hAnsi="Courier New" w:cs="Courier New"/>
            <w:lang w:val="en-US"/>
          </w:rPr>
          <w:t>with respect to</w:t>
        </w:r>
      </w:ins>
      <w:r w:rsidRPr="00975626">
        <w:rPr>
          <w:rFonts w:ascii="Courier New" w:hAnsi="Courier New" w:cs="Courier New"/>
          <w:lang w:val="en-US"/>
        </w:rPr>
        <w:t xml:space="preserve"> each PEN number.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*  Reason Code (2 octets, optional): indicates the reasons/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explanations of the path status indicated in the Path Status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field.  The format is to be determined </w:t>
      </w:r>
      <w:del w:id="22" w:author="Graf Thomas, INI-NET-VNC-E2E" w:date="2025-03-23T15:27:00Z">
        <w:r w:rsidRPr="00975626" w:rsidDel="00975626">
          <w:rPr>
            <w:rFonts w:ascii="Courier New" w:hAnsi="Courier New" w:cs="Courier New"/>
            <w:lang w:val="en-US"/>
          </w:rPr>
          <w:delText>w.r.t.</w:delText>
        </w:r>
      </w:del>
      <w:ins w:id="23" w:author="Graf Thomas, INI-NET-VNC-E2E" w:date="2025-03-23T15:27:00Z">
        <w:r w:rsidR="00975626">
          <w:rPr>
            <w:rFonts w:ascii="Courier New" w:hAnsi="Courier New" w:cs="Courier New"/>
            <w:lang w:val="en-US"/>
          </w:rPr>
          <w:t>with respect to</w:t>
        </w:r>
      </w:ins>
      <w:r w:rsidRPr="00975626">
        <w:rPr>
          <w:rFonts w:ascii="Courier New" w:hAnsi="Courier New" w:cs="Courier New"/>
          <w:lang w:val="en-US"/>
        </w:rPr>
        <w:t xml:space="preserve"> each PEN number.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>3.  Implementation notes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The BMP path marking TLV remains optional within BMP implementations.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Cardona, et al.           Expires 20 March 2025              </w:t>
      </w:r>
      <w:proofErr w:type="gramStart"/>
      <w:r w:rsidRPr="00975626">
        <w:rPr>
          <w:rFonts w:ascii="Courier New" w:hAnsi="Courier New" w:cs="Courier New"/>
          <w:lang w:val="en-US"/>
        </w:rPr>
        <w:t xml:space="preserve">   [</w:t>
      </w:r>
      <w:proofErr w:type="gramEnd"/>
      <w:r w:rsidRPr="00975626">
        <w:rPr>
          <w:rFonts w:ascii="Courier New" w:hAnsi="Courier New" w:cs="Courier New"/>
          <w:lang w:val="en-US"/>
        </w:rPr>
        <w:t>Page 6]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br w:type="page"/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lastRenderedPageBreak/>
        <w:t xml:space="preserve">Internet-Draft             BMP path status </w:t>
      </w:r>
      <w:proofErr w:type="spellStart"/>
      <w:r w:rsidRPr="00975626">
        <w:rPr>
          <w:rFonts w:ascii="Courier New" w:hAnsi="Courier New" w:cs="Courier New"/>
          <w:lang w:val="en-US"/>
        </w:rPr>
        <w:t>tlv</w:t>
      </w:r>
      <w:proofErr w:type="spellEnd"/>
      <w:r w:rsidRPr="00975626">
        <w:rPr>
          <w:rFonts w:ascii="Courier New" w:hAnsi="Courier New" w:cs="Courier New"/>
          <w:lang w:val="en-US"/>
        </w:rPr>
        <w:t xml:space="preserve">            September 2024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An implementation of the BMP path marking TLV may not fully support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marking of all status defined in table Figure 1 or any future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extensions.  Similarly, an implementation may choose to support the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inclusion of the reason code (for which support is also optional),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without necessarily incorporating any of the reason codes defined in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table Figure 2 or future extensions.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This document refrains from defining mechanisms for signaling the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status or reason codes an implementation supports.  This could be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established through external means (e.g. documentation) or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potentially addressed in a subsequent document.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The remainder of this section encompasses additional points related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to the implementation of the BMP Path marking TLV.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>3.1.  Configuration of BMP path marking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Implementations supporting the BMP path marking TLV SHOULD provide an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option for enabling or disabling the Path Marking TLV over BMP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sessions.  Furthermore, the configuration options for this TLV SHOULD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provide the means to </w:t>
      </w:r>
      <w:commentRangeStart w:id="24"/>
      <w:r w:rsidRPr="00975626">
        <w:rPr>
          <w:rFonts w:ascii="Courier New" w:hAnsi="Courier New" w:cs="Courier New"/>
          <w:lang w:val="en-US"/>
        </w:rPr>
        <w:t>enable and disable the transmission of reason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codes</w:t>
      </w:r>
      <w:commentRangeEnd w:id="24"/>
      <w:r w:rsidR="0089756C">
        <w:rPr>
          <w:rStyle w:val="CommentReference"/>
          <w:rFonts w:asciiTheme="minorHAnsi" w:hAnsiTheme="minorHAnsi"/>
        </w:rPr>
        <w:commentReference w:id="24"/>
      </w:r>
      <w:r w:rsidRPr="00975626">
        <w:rPr>
          <w:rFonts w:ascii="Courier New" w:hAnsi="Courier New" w:cs="Courier New"/>
          <w:lang w:val="en-US"/>
        </w:rPr>
        <w:t>, if the reason code are supported by the implementation.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>3.2.  Paths with no markings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Some BGP routes might not require any type of status or reasons.  For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example, </w:t>
      </w:r>
      <w:commentRangeStart w:id="25"/>
      <w:r w:rsidRPr="00975626">
        <w:rPr>
          <w:rFonts w:ascii="Courier New" w:hAnsi="Courier New" w:cs="Courier New"/>
          <w:lang w:val="en-US"/>
        </w:rPr>
        <w:t>an unfiltered path obtained via the Adj-RIB-IN may fall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under this category</w:t>
      </w:r>
      <w:commentRangeEnd w:id="25"/>
      <w:r w:rsidR="00E00278">
        <w:rPr>
          <w:rStyle w:val="CommentReference"/>
          <w:rFonts w:asciiTheme="minorHAnsi" w:hAnsiTheme="minorHAnsi"/>
        </w:rPr>
        <w:commentReference w:id="25"/>
      </w:r>
      <w:r w:rsidRPr="00975626">
        <w:rPr>
          <w:rFonts w:ascii="Courier New" w:hAnsi="Courier New" w:cs="Courier New"/>
          <w:lang w:val="en-US"/>
        </w:rPr>
        <w:t xml:space="preserve"> since there is really nothing to mark for that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path.  We suggest a couple of approaches for signaling that a path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has no markings: (1) An implicit form of marking, achieved by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abstaining from appending any BMP marking TLV pointing toward the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route. (2) Alternatively, an explicit marking of the packet through a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TLV containing no marked status and no associated reason code.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>3.3.  Significance of status and origin RIBs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This document refrains from imposing any implementation to mark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specific status from specific RIBs.  We recognize the diversity among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</w:t>
      </w:r>
      <w:proofErr w:type="gramStart"/>
      <w:r w:rsidRPr="00975626">
        <w:rPr>
          <w:rFonts w:ascii="Courier New" w:hAnsi="Courier New" w:cs="Courier New"/>
          <w:lang w:val="en-US"/>
        </w:rPr>
        <w:t>implementations;</w:t>
      </w:r>
      <w:proofErr w:type="gramEnd"/>
      <w:r w:rsidRPr="00975626">
        <w:rPr>
          <w:rFonts w:ascii="Courier New" w:hAnsi="Courier New" w:cs="Courier New"/>
          <w:lang w:val="en-US"/>
        </w:rPr>
        <w:t xml:space="preserve"> some might be able to mark some status over one RIB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while other do it on others.  For instance, some might be able to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mark Adj-RIB-in filtered routes when obtained from the Adj-RIB-IN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pre</w:t>
      </w:r>
      <w:ins w:id="26" w:author="Graf Thomas, INI-NET-VNC-E2E" w:date="2025-03-23T15:32:00Z">
        <w:r w:rsidR="00E00278">
          <w:rPr>
            <w:rFonts w:ascii="Courier New" w:hAnsi="Courier New" w:cs="Courier New"/>
            <w:lang w:val="en-US"/>
          </w:rPr>
          <w:t>-policy</w:t>
        </w:r>
      </w:ins>
      <w:r w:rsidRPr="00975626">
        <w:rPr>
          <w:rFonts w:ascii="Courier New" w:hAnsi="Courier New" w:cs="Courier New"/>
          <w:lang w:val="en-US"/>
        </w:rPr>
        <w:t>, while other could do it only from the Adj-RIB-IN post</w:t>
      </w:r>
      <w:ins w:id="27" w:author="Graf Thomas, INI-NET-VNC-E2E" w:date="2025-03-23T15:32:00Z">
        <w:r w:rsidR="00E00278">
          <w:rPr>
            <w:rFonts w:ascii="Courier New" w:hAnsi="Courier New" w:cs="Courier New"/>
            <w:lang w:val="en-US"/>
          </w:rPr>
          <w:t>-policy</w:t>
        </w:r>
      </w:ins>
      <w:r w:rsidRPr="00975626">
        <w:rPr>
          <w:rFonts w:ascii="Courier New" w:hAnsi="Courier New" w:cs="Courier New"/>
          <w:lang w:val="en-US"/>
        </w:rPr>
        <w:t>.  To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remove ambiguities in implementations, we recommend the meaning of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status (and reason codes) to not depend on the origin RIB of a route.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Cardona, et al.           Expires 20 March 2025              </w:t>
      </w:r>
      <w:proofErr w:type="gramStart"/>
      <w:r w:rsidRPr="00975626">
        <w:rPr>
          <w:rFonts w:ascii="Courier New" w:hAnsi="Courier New" w:cs="Courier New"/>
          <w:lang w:val="en-US"/>
        </w:rPr>
        <w:t xml:space="preserve">   [</w:t>
      </w:r>
      <w:proofErr w:type="gramEnd"/>
      <w:r w:rsidRPr="00975626">
        <w:rPr>
          <w:rFonts w:ascii="Courier New" w:hAnsi="Courier New" w:cs="Courier New"/>
          <w:lang w:val="en-US"/>
        </w:rPr>
        <w:t>Page 7]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br w:type="page"/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lastRenderedPageBreak/>
        <w:t xml:space="preserve">Internet-Draft             BMP path status </w:t>
      </w:r>
      <w:proofErr w:type="spellStart"/>
      <w:r w:rsidRPr="00975626">
        <w:rPr>
          <w:rFonts w:ascii="Courier New" w:hAnsi="Courier New" w:cs="Courier New"/>
          <w:lang w:val="en-US"/>
        </w:rPr>
        <w:t>tlv</w:t>
      </w:r>
      <w:proofErr w:type="spellEnd"/>
      <w:r w:rsidRPr="00975626">
        <w:rPr>
          <w:rFonts w:ascii="Courier New" w:hAnsi="Courier New" w:cs="Courier New"/>
          <w:lang w:val="en-US"/>
        </w:rPr>
        <w:t xml:space="preserve">            September 2024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>3.4.  Enterprise-specific status and reasons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Implementations introducing their own status and reason codes are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advised to adhere to [I-</w:t>
      </w:r>
      <w:proofErr w:type="spellStart"/>
      <w:proofErr w:type="gramStart"/>
      <w:r w:rsidRPr="00975626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975626">
        <w:rPr>
          <w:rFonts w:ascii="Courier New" w:hAnsi="Courier New" w:cs="Courier New"/>
          <w:lang w:val="en-US"/>
        </w:rPr>
        <w:t>-grow-bmp-</w:t>
      </w:r>
      <w:proofErr w:type="spellStart"/>
      <w:r w:rsidRPr="00975626">
        <w:rPr>
          <w:rFonts w:ascii="Courier New" w:hAnsi="Courier New" w:cs="Courier New"/>
          <w:lang w:val="en-US"/>
        </w:rPr>
        <w:t>tlv</w:t>
      </w:r>
      <w:proofErr w:type="spellEnd"/>
      <w:r w:rsidRPr="00975626">
        <w:rPr>
          <w:rFonts w:ascii="Courier New" w:hAnsi="Courier New" w:cs="Courier New"/>
          <w:lang w:val="en-US"/>
        </w:rPr>
        <w:t>-</w:t>
      </w:r>
      <w:proofErr w:type="spellStart"/>
      <w:r w:rsidRPr="00975626">
        <w:rPr>
          <w:rFonts w:ascii="Courier New" w:hAnsi="Courier New" w:cs="Courier New"/>
          <w:lang w:val="en-US"/>
        </w:rPr>
        <w:t>ebit</w:t>
      </w:r>
      <w:proofErr w:type="spellEnd"/>
      <w:r w:rsidRPr="00975626">
        <w:rPr>
          <w:rFonts w:ascii="Courier New" w:hAnsi="Courier New" w:cs="Courier New"/>
          <w:lang w:val="en-US"/>
        </w:rPr>
        <w:t xml:space="preserve">] and use </w:t>
      </w:r>
      <w:proofErr w:type="spellStart"/>
      <w:r w:rsidRPr="00975626">
        <w:rPr>
          <w:rFonts w:ascii="Courier New" w:hAnsi="Courier New" w:cs="Courier New"/>
          <w:lang w:val="en-US"/>
        </w:rPr>
        <w:t>ebit</w:t>
      </w:r>
      <w:proofErr w:type="spellEnd"/>
      <w:r w:rsidRPr="00975626">
        <w:rPr>
          <w:rFonts w:ascii="Courier New" w:hAnsi="Courier New" w:cs="Courier New"/>
          <w:lang w:val="en-US"/>
        </w:rPr>
        <w:t xml:space="preserve"> and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vendor specific status and reasons.  Additionally, we recommend all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implementations to provide comprehensive documentation for these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codes.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For scenarios where a path state combines a standard status with an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enterprise-specific reason code (or vice versa), the following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alternatives are presented: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*  Replication of the standard definitions within the enterprise-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specific space, thus permitting direct marking within the same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packet using the </w:t>
      </w:r>
      <w:proofErr w:type="spellStart"/>
      <w:r w:rsidRPr="00975626">
        <w:rPr>
          <w:rFonts w:ascii="Courier New" w:hAnsi="Courier New" w:cs="Courier New"/>
          <w:lang w:val="en-US"/>
        </w:rPr>
        <w:t>ebit</w:t>
      </w:r>
      <w:proofErr w:type="spellEnd"/>
      <w:r w:rsidRPr="00975626">
        <w:rPr>
          <w:rFonts w:ascii="Courier New" w:hAnsi="Courier New" w:cs="Courier New"/>
          <w:lang w:val="en-US"/>
        </w:rPr>
        <w:t>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*  Assigning two TLVs to the same path(s): one containing the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standard part and another housing the vendor-specific part.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>3.5.  Multiple TLVs assigned to the same route.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We advocate for the employment of TLV grouping wherever feasible.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The inclusion of all marking information within a single message is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recommended, except on the case described in </w:t>
      </w:r>
      <w:del w:id="28" w:author="Graf Thomas, INI-NET-VNC-E2E" w:date="2025-03-23T15:33:00Z">
        <w:r w:rsidRPr="00975626" w:rsidDel="00E00278">
          <w:rPr>
            <w:rFonts w:ascii="Courier New" w:hAnsi="Courier New" w:cs="Courier New"/>
            <w:lang w:val="en-US"/>
          </w:rPr>
          <w:delText xml:space="preserve">section </w:delText>
        </w:r>
      </w:del>
      <w:r w:rsidRPr="00975626">
        <w:rPr>
          <w:rFonts w:ascii="Courier New" w:hAnsi="Courier New" w:cs="Courier New"/>
          <w:lang w:val="en-US"/>
        </w:rPr>
        <w:t>Section 3.4.  In</w:t>
      </w:r>
    </w:p>
    <w:p w14:paraId="25F68A36" w14:textId="77777777"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situations where multiple TLVs are associated with a single route,</w:t>
      </w:r>
    </w:p>
    <w:p w14:paraId="25F68A36" w14:textId="77777777" w:rsidR="00000000" w:rsidRDefault="00000000" w:rsidP="00016B76">
      <w:pPr>
        <w:pStyle w:val="PlainText"/>
        <w:rPr>
          <w:ins w:id="29" w:author="Graf Thomas, INI-NET-VNC-E2E" w:date="2025-03-23T15:33:00Z"/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all markings will be applicable to that route.</w:t>
      </w:r>
    </w:p>
    <w:p w14:paraId="10F0E64E" w14:textId="1416ACA2" w:rsidR="00E00278" w:rsidRDefault="00E00278" w:rsidP="00016B76">
      <w:pPr>
        <w:pStyle w:val="PlainText"/>
        <w:rPr>
          <w:ins w:id="30" w:author="Graf Thomas, INI-NET-VNC-E2E" w:date="2025-03-23T15:33:00Z"/>
          <w:rFonts w:ascii="Courier New" w:hAnsi="Courier New" w:cs="Courier New"/>
          <w:lang w:val="en-US"/>
        </w:rPr>
      </w:pPr>
    </w:p>
    <w:p w14:paraId="5C79A200" w14:textId="3E8A3E31" w:rsidR="00E00278" w:rsidRDefault="00E00278" w:rsidP="00016B76">
      <w:pPr>
        <w:pStyle w:val="PlainText"/>
        <w:rPr>
          <w:ins w:id="31" w:author="Graf Thomas, INI-NET-VNC-E2E" w:date="2025-03-23T15:34:00Z"/>
          <w:rFonts w:ascii="Courier New" w:hAnsi="Courier New" w:cs="Courier New"/>
          <w:lang w:val="en-US"/>
        </w:rPr>
      </w:pPr>
      <w:ins w:id="32" w:author="Graf Thomas, INI-NET-VNC-E2E" w:date="2025-03-23T15:33:00Z">
        <w:r>
          <w:rPr>
            <w:rFonts w:ascii="Courier New" w:hAnsi="Courier New" w:cs="Courier New"/>
            <w:lang w:val="en-US"/>
          </w:rPr>
          <w:t xml:space="preserve">3.6. </w:t>
        </w:r>
      </w:ins>
      <w:ins w:id="33" w:author="Graf Thomas, INI-NET-VNC-E2E" w:date="2025-03-23T15:34:00Z">
        <w:r>
          <w:rPr>
            <w:rFonts w:ascii="Courier New" w:hAnsi="Courier New" w:cs="Courier New"/>
            <w:lang w:val="en-US"/>
          </w:rPr>
          <w:t>Reason Code Applicability</w:t>
        </w:r>
      </w:ins>
    </w:p>
    <w:p w14:paraId="0605A45C" w14:textId="77777777" w:rsidR="00E00278" w:rsidRDefault="00E00278" w:rsidP="00016B76">
      <w:pPr>
        <w:pStyle w:val="PlainText"/>
        <w:rPr>
          <w:ins w:id="34" w:author="Graf Thomas, INI-NET-VNC-E2E" w:date="2025-03-23T15:34:00Z"/>
          <w:rFonts w:ascii="Courier New" w:hAnsi="Courier New" w:cs="Courier New"/>
          <w:lang w:val="en-US"/>
        </w:rPr>
      </w:pPr>
    </w:p>
    <w:p w14:paraId="714782F1" w14:textId="443049EF" w:rsidR="00E00278" w:rsidRDefault="00E00278" w:rsidP="00016B76">
      <w:pPr>
        <w:pStyle w:val="PlainText"/>
        <w:rPr>
          <w:ins w:id="35" w:author="Graf Thomas, INI-NET-VNC-E2E" w:date="2025-03-23T15:41:00Z"/>
          <w:rFonts w:ascii="Courier New" w:hAnsi="Courier New" w:cs="Courier New"/>
          <w:lang w:val="en-US"/>
        </w:rPr>
      </w:pPr>
      <w:ins w:id="36" w:author="Graf Thomas, INI-NET-VNC-E2E" w:date="2025-03-23T15:34:00Z">
        <w:r>
          <w:rPr>
            <w:rFonts w:ascii="Courier New" w:hAnsi="Courier New" w:cs="Courier New"/>
            <w:lang w:val="en-US"/>
          </w:rPr>
          <w:t xml:space="preserve">Reason </w:t>
        </w:r>
      </w:ins>
      <w:ins w:id="37" w:author="Graf Thomas, INI-NET-VNC-E2E" w:date="2025-03-23T15:35:00Z">
        <w:r>
          <w:rPr>
            <w:rFonts w:ascii="Courier New" w:hAnsi="Courier New" w:cs="Courier New"/>
            <w:lang w:val="en-US"/>
          </w:rPr>
          <w:t xml:space="preserve">codes </w:t>
        </w:r>
      </w:ins>
      <w:ins w:id="38" w:author="Graf Thomas, INI-NET-VNC-E2E" w:date="2025-03-23T15:36:00Z">
        <w:r>
          <w:rPr>
            <w:rFonts w:ascii="Courier New" w:hAnsi="Courier New" w:cs="Courier New"/>
            <w:lang w:val="en-US"/>
          </w:rPr>
          <w:t>starting</w:t>
        </w:r>
      </w:ins>
      <w:ins w:id="39" w:author="Graf Thomas, INI-NET-VNC-E2E" w:date="2025-03-23T15:35:00Z">
        <w:r>
          <w:rPr>
            <w:rFonts w:ascii="Courier New" w:hAnsi="Courier New" w:cs="Courier New"/>
            <w:lang w:val="en-US"/>
          </w:rPr>
          <w:t xml:space="preserve"> with </w:t>
        </w:r>
      </w:ins>
      <w:ins w:id="40" w:author="Graf Thomas, INI-NET-VNC-E2E" w:date="2025-03-23T15:36:00Z">
        <w:r>
          <w:rPr>
            <w:rFonts w:ascii="Courier New" w:hAnsi="Courier New" w:cs="Courier New"/>
            <w:lang w:val="en-US"/>
          </w:rPr>
          <w:t>'</w:t>
        </w:r>
      </w:ins>
      <w:ins w:id="41" w:author="Graf Thomas, INI-NET-VNC-E2E" w:date="2025-03-23T15:35:00Z">
        <w:r>
          <w:rPr>
            <w:rFonts w:ascii="Courier New" w:hAnsi="Courier New" w:cs="Courier New"/>
            <w:lang w:val="en-US"/>
          </w:rPr>
          <w:t>invalid</w:t>
        </w:r>
      </w:ins>
      <w:ins w:id="42" w:author="Graf Thomas, INI-NET-VNC-E2E" w:date="2025-03-23T15:36:00Z">
        <w:r>
          <w:rPr>
            <w:rFonts w:ascii="Courier New" w:hAnsi="Courier New" w:cs="Courier New"/>
            <w:lang w:val="en-US"/>
          </w:rPr>
          <w:t>'</w:t>
        </w:r>
      </w:ins>
      <w:ins w:id="43" w:author="Graf Thomas, INI-NET-VNC-E2E" w:date="2025-03-23T15:35:00Z">
        <w:r>
          <w:rPr>
            <w:rFonts w:ascii="Courier New" w:hAnsi="Courier New" w:cs="Courier New"/>
            <w:lang w:val="en-US"/>
          </w:rPr>
          <w:t xml:space="preserve"> are most likely to be applied to path type </w:t>
        </w:r>
      </w:ins>
      <w:ins w:id="44" w:author="Graf Thomas, INI-NET-VNC-E2E" w:date="2025-03-23T15:37:00Z">
        <w:r>
          <w:rPr>
            <w:rFonts w:ascii="Courier New" w:hAnsi="Courier New" w:cs="Courier New"/>
            <w:lang w:val="en-US"/>
          </w:rPr>
          <w:t>'I</w:t>
        </w:r>
      </w:ins>
      <w:ins w:id="45" w:author="Graf Thomas, INI-NET-VNC-E2E" w:date="2025-03-23T15:35:00Z">
        <w:r>
          <w:rPr>
            <w:rFonts w:ascii="Courier New" w:hAnsi="Courier New" w:cs="Courier New"/>
            <w:lang w:val="en-US"/>
          </w:rPr>
          <w:t>nvalid</w:t>
        </w:r>
      </w:ins>
      <w:ins w:id="46" w:author="Graf Thomas, INI-NET-VNC-E2E" w:date="2025-03-23T15:37:00Z">
        <w:r>
          <w:rPr>
            <w:rFonts w:ascii="Courier New" w:hAnsi="Courier New" w:cs="Courier New"/>
            <w:lang w:val="en-US"/>
          </w:rPr>
          <w:t>'</w:t>
        </w:r>
      </w:ins>
      <w:ins w:id="47" w:author="Graf Thomas, INI-NET-VNC-E2E" w:date="2025-03-23T15:35:00Z">
        <w:r>
          <w:rPr>
            <w:rFonts w:ascii="Courier New" w:hAnsi="Courier New" w:cs="Courier New"/>
            <w:lang w:val="en-US"/>
          </w:rPr>
          <w:t>. Describing the reason why they are invalid. Where reason code</w:t>
        </w:r>
      </w:ins>
      <w:ins w:id="48" w:author="Graf Thomas, INI-NET-VNC-E2E" w:date="2025-03-23T15:36:00Z">
        <w:r>
          <w:rPr>
            <w:rFonts w:ascii="Courier New" w:hAnsi="Courier New" w:cs="Courier New"/>
            <w:lang w:val="en-US"/>
          </w:rPr>
          <w:t xml:space="preserve">s starting with 'not preferred' are most likely being used with path types </w:t>
        </w:r>
      </w:ins>
      <w:ins w:id="49" w:author="Graf Thomas, INI-NET-VNC-E2E" w:date="2025-03-23T15:37:00Z">
        <w:r>
          <w:rPr>
            <w:rFonts w:ascii="Courier New" w:hAnsi="Courier New" w:cs="Courier New"/>
            <w:lang w:val="en-US"/>
          </w:rPr>
          <w:t xml:space="preserve">which are not 'Best'. For </w:t>
        </w:r>
        <w:proofErr w:type="gramStart"/>
        <w:r>
          <w:rPr>
            <w:rFonts w:ascii="Courier New" w:hAnsi="Courier New" w:cs="Courier New"/>
            <w:lang w:val="en-US"/>
          </w:rPr>
          <w:t>example</w:t>
        </w:r>
        <w:proofErr w:type="gramEnd"/>
        <w:r>
          <w:rPr>
            <w:rFonts w:ascii="Courier New" w:hAnsi="Courier New" w:cs="Courier New"/>
            <w:lang w:val="en-US"/>
          </w:rPr>
          <w:t xml:space="preserve"> </w:t>
        </w:r>
      </w:ins>
      <w:ins w:id="50" w:author="Graf Thomas, INI-NET-VNC-E2E" w:date="2025-03-23T15:39:00Z">
        <w:r>
          <w:rPr>
            <w:rFonts w:ascii="Courier New" w:hAnsi="Courier New" w:cs="Courier New"/>
            <w:lang w:val="en-US"/>
          </w:rPr>
          <w:t>reason codes '</w:t>
        </w:r>
      </w:ins>
      <w:ins w:id="51" w:author="Graf Thomas, INI-NET-VNC-E2E" w:date="2025-03-23T15:40:00Z">
        <w:r w:rsidRPr="00975626">
          <w:rPr>
            <w:rFonts w:ascii="Courier New" w:hAnsi="Courier New" w:cs="Courier New"/>
            <w:lang w:val="en-US"/>
          </w:rPr>
          <w:t>not preferred for AS Path Length</w:t>
        </w:r>
      </w:ins>
      <w:ins w:id="52" w:author="Graf Thomas, INI-NET-VNC-E2E" w:date="2025-03-23T15:39:00Z">
        <w:r>
          <w:rPr>
            <w:rFonts w:ascii="Courier New" w:hAnsi="Courier New" w:cs="Courier New"/>
            <w:lang w:val="en-US"/>
          </w:rPr>
          <w:t>'</w:t>
        </w:r>
        <w:r w:rsidRPr="00E00278">
          <w:rPr>
            <w:rFonts w:ascii="Courier New" w:hAnsi="Courier New" w:cs="Courier New"/>
            <w:lang w:val="en-US"/>
          </w:rPr>
          <w:t xml:space="preserve"> </w:t>
        </w:r>
      </w:ins>
      <w:ins w:id="53" w:author="Graf Thomas, INI-NET-VNC-E2E" w:date="2025-03-23T15:40:00Z">
        <w:r w:rsidR="00340814">
          <w:rPr>
            <w:rFonts w:ascii="Courier New" w:hAnsi="Courier New" w:cs="Courier New"/>
            <w:lang w:val="en-US"/>
          </w:rPr>
          <w:t>or '</w:t>
        </w:r>
      </w:ins>
      <w:ins w:id="54" w:author="Graf Thomas, INI-NET-VNC-E2E" w:date="2025-03-23T15:39:00Z">
        <w:r w:rsidRPr="00975626">
          <w:rPr>
            <w:rFonts w:ascii="Courier New" w:hAnsi="Courier New" w:cs="Courier New"/>
            <w:lang w:val="en-US"/>
          </w:rPr>
          <w:t>not preferred for Local preference</w:t>
        </w:r>
        <w:r>
          <w:rPr>
            <w:rFonts w:ascii="Courier New" w:hAnsi="Courier New" w:cs="Courier New"/>
            <w:lang w:val="en-US"/>
          </w:rPr>
          <w:t xml:space="preserve">' </w:t>
        </w:r>
      </w:ins>
      <w:ins w:id="55" w:author="Graf Thomas, INI-NET-VNC-E2E" w:date="2025-03-23T15:37:00Z">
        <w:r>
          <w:rPr>
            <w:rFonts w:ascii="Courier New" w:hAnsi="Courier New" w:cs="Courier New"/>
            <w:lang w:val="en-US"/>
          </w:rPr>
          <w:t>a</w:t>
        </w:r>
      </w:ins>
      <w:ins w:id="56" w:author="Graf Thomas, INI-NET-VNC-E2E" w:date="2025-03-23T15:40:00Z">
        <w:r w:rsidR="00340814">
          <w:rPr>
            <w:rFonts w:ascii="Courier New" w:hAnsi="Courier New" w:cs="Courier New"/>
            <w:lang w:val="en-US"/>
          </w:rPr>
          <w:t>re likely applied to</w:t>
        </w:r>
      </w:ins>
      <w:ins w:id="57" w:author="Graf Thomas, INI-NET-VNC-E2E" w:date="2025-03-23T15:37:00Z">
        <w:r>
          <w:rPr>
            <w:rFonts w:ascii="Courier New" w:hAnsi="Courier New" w:cs="Courier New"/>
            <w:lang w:val="en-US"/>
          </w:rPr>
          <w:t xml:space="preserve"> path </w:t>
        </w:r>
      </w:ins>
      <w:ins w:id="58" w:author="Graf Thomas, INI-NET-VNC-E2E" w:date="2025-03-23T15:38:00Z">
        <w:r>
          <w:rPr>
            <w:rFonts w:ascii="Courier New" w:hAnsi="Courier New" w:cs="Courier New"/>
            <w:lang w:val="en-US"/>
          </w:rPr>
          <w:t>type 'Backup'</w:t>
        </w:r>
      </w:ins>
      <w:ins w:id="59" w:author="Graf Thomas, INI-NET-VNC-E2E" w:date="2025-03-23T15:40:00Z">
        <w:r w:rsidR="00340814">
          <w:rPr>
            <w:rFonts w:ascii="Courier New" w:hAnsi="Courier New" w:cs="Courier New"/>
            <w:lang w:val="en-US"/>
          </w:rPr>
          <w:t xml:space="preserve"> to describe why they are consider</w:t>
        </w:r>
      </w:ins>
      <w:ins w:id="60" w:author="Graf Thomas, INI-NET-VNC-E2E" w:date="2025-03-23T15:41:00Z">
        <w:r w:rsidR="00340814">
          <w:rPr>
            <w:rFonts w:ascii="Courier New" w:hAnsi="Courier New" w:cs="Courier New"/>
            <w:lang w:val="en-US"/>
          </w:rPr>
          <w:t>ed 'Backup' and not 'Best'.</w:t>
        </w:r>
      </w:ins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>4.  Acknowledgments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We would like to thank Jeff Haas and Maxence Younsi for their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valuable comments.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>5.  IANA Considerations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This document requests that IANA assign the following new parameters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to the BMP parameters name space.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Type = TBD1 (15 Bits): indicates that it is the IANA-registered Path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Status TLV.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>6.  Security Considerations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It is not believed that this document adds any additional security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considerations.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>7.  Normative References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Cardona, et al.           Expires 20 March 2025              </w:t>
      </w:r>
      <w:proofErr w:type="gramStart"/>
      <w:r w:rsidRPr="00975626">
        <w:rPr>
          <w:rFonts w:ascii="Courier New" w:hAnsi="Courier New" w:cs="Courier New"/>
          <w:lang w:val="en-US"/>
        </w:rPr>
        <w:t xml:space="preserve">   [</w:t>
      </w:r>
      <w:proofErr w:type="gramEnd"/>
      <w:r w:rsidRPr="00975626">
        <w:rPr>
          <w:rFonts w:ascii="Courier New" w:hAnsi="Courier New" w:cs="Courier New"/>
          <w:lang w:val="en-US"/>
        </w:rPr>
        <w:t>Page 8]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br w:type="page"/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lastRenderedPageBreak/>
        <w:t xml:space="preserve">Internet-Draft             BMP path status </w:t>
      </w:r>
      <w:proofErr w:type="spellStart"/>
      <w:r w:rsidRPr="00975626">
        <w:rPr>
          <w:rFonts w:ascii="Courier New" w:hAnsi="Courier New" w:cs="Courier New"/>
          <w:lang w:val="en-US"/>
        </w:rPr>
        <w:t>tlv</w:t>
      </w:r>
      <w:proofErr w:type="spellEnd"/>
      <w:r w:rsidRPr="00975626">
        <w:rPr>
          <w:rFonts w:ascii="Courier New" w:hAnsi="Courier New" w:cs="Courier New"/>
          <w:lang w:val="en-US"/>
        </w:rPr>
        <w:t xml:space="preserve">            September 2024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975626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975626">
        <w:rPr>
          <w:rFonts w:ascii="Courier New" w:hAnsi="Courier New" w:cs="Courier New"/>
          <w:lang w:val="en-US"/>
        </w:rPr>
        <w:t>-grow-bmp-</w:t>
      </w:r>
      <w:proofErr w:type="spellStart"/>
      <w:r w:rsidRPr="00975626">
        <w:rPr>
          <w:rFonts w:ascii="Courier New" w:hAnsi="Courier New" w:cs="Courier New"/>
          <w:lang w:val="en-US"/>
        </w:rPr>
        <w:t>tlv</w:t>
      </w:r>
      <w:proofErr w:type="spellEnd"/>
      <w:r w:rsidRPr="00975626">
        <w:rPr>
          <w:rFonts w:ascii="Courier New" w:hAnsi="Courier New" w:cs="Courier New"/>
          <w:lang w:val="en-US"/>
        </w:rPr>
        <w:t>]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Lucente, P. and Y. Gu, "BMP v4: TLV support for BMP Route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Monitoring and Peer Down Messages", Work in Progress,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Internet-Draft, draft-ietf-grow-bmp-tlv-14, 18 March 2024,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&lt;https://datatracker.ietf.org/doc/html/draft-ietf-grow-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bmp-tlv-14&gt;.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975626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975626">
        <w:rPr>
          <w:rFonts w:ascii="Courier New" w:hAnsi="Courier New" w:cs="Courier New"/>
          <w:lang w:val="en-US"/>
        </w:rPr>
        <w:t>-grow-bmp-</w:t>
      </w:r>
      <w:proofErr w:type="spellStart"/>
      <w:r w:rsidRPr="00975626">
        <w:rPr>
          <w:rFonts w:ascii="Courier New" w:hAnsi="Courier New" w:cs="Courier New"/>
          <w:lang w:val="en-US"/>
        </w:rPr>
        <w:t>tlv</w:t>
      </w:r>
      <w:proofErr w:type="spellEnd"/>
      <w:r w:rsidRPr="00975626">
        <w:rPr>
          <w:rFonts w:ascii="Courier New" w:hAnsi="Courier New" w:cs="Courier New"/>
          <w:lang w:val="en-US"/>
        </w:rPr>
        <w:t>-</w:t>
      </w:r>
      <w:proofErr w:type="spellStart"/>
      <w:r w:rsidRPr="00975626">
        <w:rPr>
          <w:rFonts w:ascii="Courier New" w:hAnsi="Courier New" w:cs="Courier New"/>
          <w:lang w:val="en-US"/>
        </w:rPr>
        <w:t>ebit</w:t>
      </w:r>
      <w:proofErr w:type="spellEnd"/>
      <w:r w:rsidRPr="00975626">
        <w:rPr>
          <w:rFonts w:ascii="Courier New" w:hAnsi="Courier New" w:cs="Courier New"/>
          <w:lang w:val="en-US"/>
        </w:rPr>
        <w:t>]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Lucente, P. and Y. Gu, "Support for Enterprise-specific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TLVs in the BGP Monitoring Protocol", Work in Progress,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Internet-Draft, draft-ietf-grow-bmp-tlv-ebit-05, 18 March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2024, &lt;https://datatracker.ietf.org/doc/html/draft-ietf-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grow-bmp-tlv-ebit-05&gt;.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975626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975626">
        <w:rPr>
          <w:rFonts w:ascii="Courier New" w:hAnsi="Courier New" w:cs="Courier New"/>
          <w:lang w:val="en-US"/>
        </w:rPr>
        <w:t>-</w:t>
      </w:r>
      <w:proofErr w:type="spellStart"/>
      <w:r w:rsidRPr="00975626">
        <w:rPr>
          <w:rFonts w:ascii="Courier New" w:hAnsi="Courier New" w:cs="Courier New"/>
          <w:lang w:val="en-US"/>
        </w:rPr>
        <w:t>idr</w:t>
      </w:r>
      <w:proofErr w:type="spellEnd"/>
      <w:r w:rsidRPr="00975626">
        <w:rPr>
          <w:rFonts w:ascii="Courier New" w:hAnsi="Courier New" w:cs="Courier New"/>
          <w:lang w:val="en-US"/>
        </w:rPr>
        <w:t>-best-external]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Marques, P., Fernando, R., Chen, E., Mohapatra, P., and H.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975626">
        <w:rPr>
          <w:rFonts w:ascii="Courier New" w:hAnsi="Courier New" w:cs="Courier New"/>
          <w:lang w:val="en-US"/>
        </w:rPr>
        <w:t>Gredler</w:t>
      </w:r>
      <w:proofErr w:type="spellEnd"/>
      <w:r w:rsidRPr="00975626">
        <w:rPr>
          <w:rFonts w:ascii="Courier New" w:hAnsi="Courier New" w:cs="Courier New"/>
          <w:lang w:val="en-US"/>
        </w:rPr>
        <w:t>, "Advertisement of the best external route in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BGP", Work in Progress, Internet-Draft, draft-</w:t>
      </w:r>
      <w:proofErr w:type="spellStart"/>
      <w:r w:rsidRPr="00975626">
        <w:rPr>
          <w:rFonts w:ascii="Courier New" w:hAnsi="Courier New" w:cs="Courier New"/>
          <w:lang w:val="en-US"/>
        </w:rPr>
        <w:t>ietf</w:t>
      </w:r>
      <w:proofErr w:type="spellEnd"/>
      <w:r w:rsidRPr="00975626">
        <w:rPr>
          <w:rFonts w:ascii="Courier New" w:hAnsi="Courier New" w:cs="Courier New"/>
          <w:lang w:val="en-US"/>
        </w:rPr>
        <w:t>-</w:t>
      </w:r>
      <w:proofErr w:type="spellStart"/>
      <w:r w:rsidRPr="00975626">
        <w:rPr>
          <w:rFonts w:ascii="Courier New" w:hAnsi="Courier New" w:cs="Courier New"/>
          <w:lang w:val="en-US"/>
        </w:rPr>
        <w:t>idr</w:t>
      </w:r>
      <w:proofErr w:type="spellEnd"/>
      <w:r w:rsidRPr="00975626">
        <w:rPr>
          <w:rFonts w:ascii="Courier New" w:hAnsi="Courier New" w:cs="Courier New"/>
          <w:lang w:val="en-US"/>
        </w:rPr>
        <w:t>-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best-external-05, 3 January 2012,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&lt;https://datatracker.ietf.org/doc/html/draft-ietf-idr-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best-external-05&gt;.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975626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975626">
        <w:rPr>
          <w:rFonts w:ascii="Courier New" w:hAnsi="Courier New" w:cs="Courier New"/>
          <w:lang w:val="en-US"/>
        </w:rPr>
        <w:t>-</w:t>
      </w:r>
      <w:proofErr w:type="spellStart"/>
      <w:r w:rsidRPr="00975626">
        <w:rPr>
          <w:rFonts w:ascii="Courier New" w:hAnsi="Courier New" w:cs="Courier New"/>
          <w:lang w:val="en-US"/>
        </w:rPr>
        <w:t>rtgwg</w:t>
      </w:r>
      <w:proofErr w:type="spellEnd"/>
      <w:r w:rsidRPr="00975626">
        <w:rPr>
          <w:rFonts w:ascii="Courier New" w:hAnsi="Courier New" w:cs="Courier New"/>
          <w:lang w:val="en-US"/>
        </w:rPr>
        <w:t>-</w:t>
      </w:r>
      <w:proofErr w:type="spellStart"/>
      <w:r w:rsidRPr="00975626">
        <w:rPr>
          <w:rFonts w:ascii="Courier New" w:hAnsi="Courier New" w:cs="Courier New"/>
          <w:lang w:val="en-US"/>
        </w:rPr>
        <w:t>bgp</w:t>
      </w:r>
      <w:proofErr w:type="spellEnd"/>
      <w:r w:rsidRPr="00975626">
        <w:rPr>
          <w:rFonts w:ascii="Courier New" w:hAnsi="Courier New" w:cs="Courier New"/>
          <w:lang w:val="en-US"/>
        </w:rPr>
        <w:t>-pic]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Bashandy, A., Filsfils, C., and P. Mohapatra, "BGP Prefix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Independent Convergence", Work in Progress, Internet-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Draft, draft-ietf-rtgwg-bgp-pic-21, 7 July 2024,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&lt;https://datatracker.ietf.org/doc/html/draft-ietf-rtgwg-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bgp-pic-21&gt;.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975626">
        <w:rPr>
          <w:rFonts w:ascii="Courier New" w:hAnsi="Courier New" w:cs="Courier New"/>
          <w:lang w:val="en-US"/>
        </w:rPr>
        <w:t>D.lapukhov</w:t>
      </w:r>
      <w:proofErr w:type="spellEnd"/>
      <w:proofErr w:type="gramEnd"/>
      <w:r w:rsidRPr="00975626">
        <w:rPr>
          <w:rFonts w:ascii="Courier New" w:hAnsi="Courier New" w:cs="Courier New"/>
          <w:lang w:val="en-US"/>
        </w:rPr>
        <w:t>-</w:t>
      </w:r>
      <w:proofErr w:type="spellStart"/>
      <w:r w:rsidRPr="00975626">
        <w:rPr>
          <w:rFonts w:ascii="Courier New" w:hAnsi="Courier New" w:cs="Courier New"/>
          <w:lang w:val="en-US"/>
        </w:rPr>
        <w:t>bgp</w:t>
      </w:r>
      <w:proofErr w:type="spellEnd"/>
      <w:r w:rsidRPr="00975626">
        <w:rPr>
          <w:rFonts w:ascii="Courier New" w:hAnsi="Courier New" w:cs="Courier New"/>
          <w:lang w:val="en-US"/>
        </w:rPr>
        <w:t>-</w:t>
      </w:r>
      <w:proofErr w:type="spellStart"/>
      <w:r w:rsidRPr="00975626">
        <w:rPr>
          <w:rFonts w:ascii="Courier New" w:hAnsi="Courier New" w:cs="Courier New"/>
          <w:lang w:val="en-US"/>
        </w:rPr>
        <w:t>ecmp</w:t>
      </w:r>
      <w:proofErr w:type="spellEnd"/>
      <w:r w:rsidRPr="00975626">
        <w:rPr>
          <w:rFonts w:ascii="Courier New" w:hAnsi="Courier New" w:cs="Courier New"/>
          <w:lang w:val="en-US"/>
        </w:rPr>
        <w:t>-considerations]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975626">
        <w:rPr>
          <w:rFonts w:ascii="Courier New" w:hAnsi="Courier New" w:cs="Courier New"/>
          <w:lang w:val="en-US"/>
        </w:rPr>
        <w:t>Lapukhov</w:t>
      </w:r>
      <w:proofErr w:type="spellEnd"/>
      <w:r w:rsidRPr="00975626">
        <w:rPr>
          <w:rFonts w:ascii="Courier New" w:hAnsi="Courier New" w:cs="Courier New"/>
          <w:lang w:val="en-US"/>
        </w:rPr>
        <w:t>, P. and J. Tantsura, "Equal-Cost Multipath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Considerations for BGP", Work in Progress, Internet-Draft,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draft-lapukhov-bgp-ecmp-considerations-12, 28 December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2023, &lt;https://datatracker.ietf.org/doc/html/draft-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lapukhov-bgp-ecmp-considerations-12&gt;.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[RFC2119</w:t>
      </w:r>
      <w:proofErr w:type="gramStart"/>
      <w:r w:rsidRPr="00975626">
        <w:rPr>
          <w:rFonts w:ascii="Courier New" w:hAnsi="Courier New" w:cs="Courier New"/>
          <w:lang w:val="en-US"/>
        </w:rPr>
        <w:t xml:space="preserve">]  </w:t>
      </w:r>
      <w:proofErr w:type="spellStart"/>
      <w:r w:rsidRPr="00975626">
        <w:rPr>
          <w:rFonts w:ascii="Courier New" w:hAnsi="Courier New" w:cs="Courier New"/>
          <w:lang w:val="en-US"/>
        </w:rPr>
        <w:t>Bradner</w:t>
      </w:r>
      <w:proofErr w:type="spellEnd"/>
      <w:proofErr w:type="gramEnd"/>
      <w:r w:rsidRPr="00975626">
        <w:rPr>
          <w:rFonts w:ascii="Courier New" w:hAnsi="Courier New" w:cs="Courier New"/>
          <w:lang w:val="en-US"/>
        </w:rPr>
        <w:t>, S., "Key words for use in RFCs to Indicate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Requirement Levels", BCP 14, RFC 2119,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DOI 10.17487/RFC2119, March 1997,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&lt;https://www.rfc-editor.org/info/rfc2119&gt;.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[RFC2439</w:t>
      </w:r>
      <w:proofErr w:type="gramStart"/>
      <w:r w:rsidRPr="00975626">
        <w:rPr>
          <w:rFonts w:ascii="Courier New" w:hAnsi="Courier New" w:cs="Courier New"/>
          <w:lang w:val="en-US"/>
        </w:rPr>
        <w:t>]  Villamizar</w:t>
      </w:r>
      <w:proofErr w:type="gramEnd"/>
      <w:r w:rsidRPr="00975626">
        <w:rPr>
          <w:rFonts w:ascii="Courier New" w:hAnsi="Courier New" w:cs="Courier New"/>
          <w:lang w:val="en-US"/>
        </w:rPr>
        <w:t>, C., Chandra, R., and R. Govindan, "BGP Route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Flap Damping", RFC 2439, DOI 10.17487/RFC2439, November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1998, &lt;https://www.rfc-editor.org/info/rfc2439&gt;.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Cardona, et al.           Expires 20 March 2025              </w:t>
      </w:r>
      <w:proofErr w:type="gramStart"/>
      <w:r w:rsidRPr="00975626">
        <w:rPr>
          <w:rFonts w:ascii="Courier New" w:hAnsi="Courier New" w:cs="Courier New"/>
          <w:lang w:val="en-US"/>
        </w:rPr>
        <w:t xml:space="preserve">   [</w:t>
      </w:r>
      <w:proofErr w:type="gramEnd"/>
      <w:r w:rsidRPr="00975626">
        <w:rPr>
          <w:rFonts w:ascii="Courier New" w:hAnsi="Courier New" w:cs="Courier New"/>
          <w:lang w:val="en-US"/>
        </w:rPr>
        <w:t>Page 9]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br w:type="page"/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lastRenderedPageBreak/>
        <w:t xml:space="preserve">Internet-Draft             BMP path status </w:t>
      </w:r>
      <w:proofErr w:type="spellStart"/>
      <w:r w:rsidRPr="00975626">
        <w:rPr>
          <w:rFonts w:ascii="Courier New" w:hAnsi="Courier New" w:cs="Courier New"/>
          <w:lang w:val="en-US"/>
        </w:rPr>
        <w:t>tlv</w:t>
      </w:r>
      <w:proofErr w:type="spellEnd"/>
      <w:r w:rsidRPr="00975626">
        <w:rPr>
          <w:rFonts w:ascii="Courier New" w:hAnsi="Courier New" w:cs="Courier New"/>
          <w:lang w:val="en-US"/>
        </w:rPr>
        <w:t xml:space="preserve">            September 2024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[RFC4271</w:t>
      </w:r>
      <w:proofErr w:type="gramStart"/>
      <w:r w:rsidRPr="00975626">
        <w:rPr>
          <w:rFonts w:ascii="Courier New" w:hAnsi="Courier New" w:cs="Courier New"/>
          <w:lang w:val="en-US"/>
        </w:rPr>
        <w:t xml:space="preserve">]  </w:t>
      </w:r>
      <w:proofErr w:type="spellStart"/>
      <w:r w:rsidRPr="00975626">
        <w:rPr>
          <w:rFonts w:ascii="Courier New" w:hAnsi="Courier New" w:cs="Courier New"/>
          <w:lang w:val="en-US"/>
        </w:rPr>
        <w:t>Rekhter</w:t>
      </w:r>
      <w:proofErr w:type="spellEnd"/>
      <w:proofErr w:type="gramEnd"/>
      <w:r w:rsidRPr="00975626">
        <w:rPr>
          <w:rFonts w:ascii="Courier New" w:hAnsi="Courier New" w:cs="Courier New"/>
          <w:lang w:val="en-US"/>
        </w:rPr>
        <w:t>, Y., Ed., Li, T., Ed., and S. Hares, Ed., "A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Border Gateway Protocol 4 (BGP-4)", RFC 4271,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DOI 10.17487/RFC4271, January 2006,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&lt;https://www.rfc-editor.org/info/rfc4271&gt;.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[RFC4724</w:t>
      </w:r>
      <w:proofErr w:type="gramStart"/>
      <w:r w:rsidRPr="00975626">
        <w:rPr>
          <w:rFonts w:ascii="Courier New" w:hAnsi="Courier New" w:cs="Courier New"/>
          <w:lang w:val="en-US"/>
        </w:rPr>
        <w:t xml:space="preserve">]  </w:t>
      </w:r>
      <w:proofErr w:type="spellStart"/>
      <w:r w:rsidRPr="00975626">
        <w:rPr>
          <w:rFonts w:ascii="Courier New" w:hAnsi="Courier New" w:cs="Courier New"/>
          <w:lang w:val="en-US"/>
        </w:rPr>
        <w:t>Sangli</w:t>
      </w:r>
      <w:proofErr w:type="spellEnd"/>
      <w:proofErr w:type="gramEnd"/>
      <w:r w:rsidRPr="00975626">
        <w:rPr>
          <w:rFonts w:ascii="Courier New" w:hAnsi="Courier New" w:cs="Courier New"/>
          <w:lang w:val="en-US"/>
        </w:rPr>
        <w:t>, S., Chen, E., Fernando, R., Scudder, J., and Y.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975626">
        <w:rPr>
          <w:rFonts w:ascii="Courier New" w:hAnsi="Courier New" w:cs="Courier New"/>
          <w:lang w:val="en-US"/>
        </w:rPr>
        <w:t>Rekhter</w:t>
      </w:r>
      <w:proofErr w:type="spellEnd"/>
      <w:r w:rsidRPr="00975626">
        <w:rPr>
          <w:rFonts w:ascii="Courier New" w:hAnsi="Courier New" w:cs="Courier New"/>
          <w:lang w:val="en-US"/>
        </w:rPr>
        <w:t>, "Graceful Restart Mechanism for BGP", RFC 4724,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DOI 10.17487/RFC4724, January 2007,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&lt;https://www.rfc-editor.org/info/rfc4724&gt;.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[RFC7854</w:t>
      </w:r>
      <w:proofErr w:type="gramStart"/>
      <w:r w:rsidRPr="00975626">
        <w:rPr>
          <w:rFonts w:ascii="Courier New" w:hAnsi="Courier New" w:cs="Courier New"/>
          <w:lang w:val="en-US"/>
        </w:rPr>
        <w:t>]  Scudder</w:t>
      </w:r>
      <w:proofErr w:type="gramEnd"/>
      <w:r w:rsidRPr="00975626">
        <w:rPr>
          <w:rFonts w:ascii="Courier New" w:hAnsi="Courier New" w:cs="Courier New"/>
          <w:lang w:val="en-US"/>
        </w:rPr>
        <w:t>, J., Ed., Fernando, R., and S. Stuart, "BGP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Monitoring Protocol (BMP)", RFC 7854,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DOI 10.17487/RFC7854, June 2016,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&lt;https://www.rfc-editor.org/info/rfc7854&gt;.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[RFC7911</w:t>
      </w:r>
      <w:proofErr w:type="gramStart"/>
      <w:r w:rsidRPr="00975626">
        <w:rPr>
          <w:rFonts w:ascii="Courier New" w:hAnsi="Courier New" w:cs="Courier New"/>
          <w:lang w:val="en-US"/>
        </w:rPr>
        <w:t>]  Walton</w:t>
      </w:r>
      <w:proofErr w:type="gramEnd"/>
      <w:r w:rsidRPr="00975626">
        <w:rPr>
          <w:rFonts w:ascii="Courier New" w:hAnsi="Courier New" w:cs="Courier New"/>
          <w:lang w:val="en-US"/>
        </w:rPr>
        <w:t>, D., Retana, A., Chen, E., and J. Scudder,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"Advertisement of Multiple Paths in BGP", RFC 7911,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DOI 10.17487/RFC7911, July 2016,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&lt;https://www.rfc-editor.org/info/rfc7911&gt;.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[RFC8174</w:t>
      </w:r>
      <w:proofErr w:type="gramStart"/>
      <w:r w:rsidRPr="00975626">
        <w:rPr>
          <w:rFonts w:ascii="Courier New" w:hAnsi="Courier New" w:cs="Courier New"/>
          <w:lang w:val="en-US"/>
        </w:rPr>
        <w:t>]  Leiba</w:t>
      </w:r>
      <w:proofErr w:type="gramEnd"/>
      <w:r w:rsidRPr="00975626">
        <w:rPr>
          <w:rFonts w:ascii="Courier New" w:hAnsi="Courier New" w:cs="Courier New"/>
          <w:lang w:val="en-US"/>
        </w:rPr>
        <w:t>, B., "Ambiguity of Uppercase vs Lowercase in RFC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2119 Key Words", BCP 14, RFC 8174, DOI 10.17487/RFC8174,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           May 2017, &lt;https://www.rfc-editor.org/info/rfc8174&gt;.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>Authors' Addresses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Camilo Cardona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NTT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164-168, </w:t>
      </w:r>
      <w:proofErr w:type="spellStart"/>
      <w:r w:rsidRPr="00975626">
        <w:rPr>
          <w:rFonts w:ascii="Courier New" w:hAnsi="Courier New" w:cs="Courier New"/>
          <w:lang w:val="en-US"/>
        </w:rPr>
        <w:t>Carrer</w:t>
      </w:r>
      <w:proofErr w:type="spellEnd"/>
      <w:r w:rsidRPr="00975626">
        <w:rPr>
          <w:rFonts w:ascii="Courier New" w:hAnsi="Courier New" w:cs="Courier New"/>
          <w:lang w:val="en-US"/>
        </w:rPr>
        <w:t xml:space="preserve"> de </w:t>
      </w:r>
      <w:proofErr w:type="spellStart"/>
      <w:r w:rsidRPr="00975626">
        <w:rPr>
          <w:rFonts w:ascii="Courier New" w:hAnsi="Courier New" w:cs="Courier New"/>
          <w:lang w:val="en-US"/>
        </w:rPr>
        <w:t>Numancia</w:t>
      </w:r>
      <w:proofErr w:type="spellEnd"/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08029 Barcelona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Spain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Email: camilo@ntt.net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Paolo Lucente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NTT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</w:t>
      </w:r>
      <w:proofErr w:type="spellStart"/>
      <w:r w:rsidRPr="00975626">
        <w:rPr>
          <w:rFonts w:ascii="Courier New" w:hAnsi="Courier New" w:cs="Courier New"/>
          <w:lang w:val="en-US"/>
        </w:rPr>
        <w:t>Siriusdreef</w:t>
      </w:r>
      <w:proofErr w:type="spellEnd"/>
      <w:r w:rsidRPr="00975626">
        <w:rPr>
          <w:rFonts w:ascii="Courier New" w:hAnsi="Courier New" w:cs="Courier New"/>
          <w:lang w:val="en-US"/>
        </w:rPr>
        <w:t xml:space="preserve"> 70-72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2132 </w:t>
      </w:r>
      <w:proofErr w:type="spellStart"/>
      <w:r w:rsidRPr="00975626">
        <w:rPr>
          <w:rFonts w:ascii="Courier New" w:hAnsi="Courier New" w:cs="Courier New"/>
          <w:lang w:val="en-US"/>
        </w:rPr>
        <w:t>Hoofddorp</w:t>
      </w:r>
      <w:proofErr w:type="spellEnd"/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Netherlands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Email: paolo@ntt.net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Pierre Francois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INSA-Lyon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Lyon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France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Email: Pierre.Francois@insa-lyon.fr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Cardona, et al.           Expires 20 March 2025             </w:t>
      </w:r>
      <w:proofErr w:type="gramStart"/>
      <w:r w:rsidRPr="00975626">
        <w:rPr>
          <w:rFonts w:ascii="Courier New" w:hAnsi="Courier New" w:cs="Courier New"/>
          <w:lang w:val="en-US"/>
        </w:rPr>
        <w:t xml:space="preserve">   [</w:t>
      </w:r>
      <w:proofErr w:type="gramEnd"/>
      <w:r w:rsidRPr="00975626">
        <w:rPr>
          <w:rFonts w:ascii="Courier New" w:hAnsi="Courier New" w:cs="Courier New"/>
          <w:lang w:val="en-US"/>
        </w:rPr>
        <w:t>Page 10]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br w:type="page"/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lastRenderedPageBreak/>
        <w:t xml:space="preserve">Internet-Draft             BMP path status </w:t>
      </w:r>
      <w:proofErr w:type="spellStart"/>
      <w:r w:rsidRPr="00975626">
        <w:rPr>
          <w:rFonts w:ascii="Courier New" w:hAnsi="Courier New" w:cs="Courier New"/>
          <w:lang w:val="en-US"/>
        </w:rPr>
        <w:t>tlv</w:t>
      </w:r>
      <w:proofErr w:type="spellEnd"/>
      <w:r w:rsidRPr="00975626">
        <w:rPr>
          <w:rFonts w:ascii="Courier New" w:hAnsi="Courier New" w:cs="Courier New"/>
          <w:lang w:val="en-US"/>
        </w:rPr>
        <w:t xml:space="preserve">            September 2024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Yunan Gu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Huawei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</w:t>
      </w:r>
      <w:proofErr w:type="spellStart"/>
      <w:r w:rsidRPr="00975626">
        <w:rPr>
          <w:rFonts w:ascii="Courier New" w:hAnsi="Courier New" w:cs="Courier New"/>
          <w:lang w:val="en-US"/>
        </w:rPr>
        <w:t>Huawei</w:t>
      </w:r>
      <w:proofErr w:type="spellEnd"/>
      <w:r w:rsidRPr="00975626">
        <w:rPr>
          <w:rFonts w:ascii="Courier New" w:hAnsi="Courier New" w:cs="Courier New"/>
          <w:lang w:val="en-US"/>
        </w:rPr>
        <w:t xml:space="preserve"> Bld., No.156 </w:t>
      </w:r>
      <w:proofErr w:type="spellStart"/>
      <w:r w:rsidRPr="00975626">
        <w:rPr>
          <w:rFonts w:ascii="Courier New" w:hAnsi="Courier New" w:cs="Courier New"/>
          <w:lang w:val="en-US"/>
        </w:rPr>
        <w:t>Beiqing</w:t>
      </w:r>
      <w:proofErr w:type="spellEnd"/>
      <w:r w:rsidRPr="00975626">
        <w:rPr>
          <w:rFonts w:ascii="Courier New" w:hAnsi="Courier New" w:cs="Courier New"/>
          <w:lang w:val="en-US"/>
        </w:rPr>
        <w:t xml:space="preserve"> Rd.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Beijing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100095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China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Email: guyunan@huawei.com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Thomas Graf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Swisscom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</w:t>
      </w:r>
      <w:proofErr w:type="spellStart"/>
      <w:r w:rsidRPr="00975626">
        <w:rPr>
          <w:rFonts w:ascii="Courier New" w:hAnsi="Courier New" w:cs="Courier New"/>
          <w:lang w:val="en-US"/>
        </w:rPr>
        <w:t>Binzring</w:t>
      </w:r>
      <w:proofErr w:type="spellEnd"/>
      <w:r w:rsidRPr="00975626">
        <w:rPr>
          <w:rFonts w:ascii="Courier New" w:hAnsi="Courier New" w:cs="Courier New"/>
          <w:lang w:val="en-US"/>
        </w:rPr>
        <w:t xml:space="preserve"> 17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CH-8045 Zurich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Switzerland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   Email: thomas.graf@swisscom.com</w:t>
      </w:r>
    </w:p>
    <w:p w:rsidR="00000000" w:rsidRPr="00975626" w:rsidRDefault="00000000" w:rsidP="00016B76">
      <w:pPr>
        <w:pStyle w:val="PlainText"/>
        <w:rPr>
          <w:rFonts w:ascii="Courier New" w:hAnsi="Courier New" w:cs="Courier New"/>
          <w:lang w:val="en-US"/>
        </w:rPr>
      </w:pPr>
      <w:r w:rsidRPr="00975626">
        <w:rPr>
          <w:rFonts w:ascii="Courier New" w:hAnsi="Courier New" w:cs="Courier New"/>
          <w:lang w:val="en-US"/>
        </w:rPr>
        <w:t xml:space="preserve">Cardona, et al.           Expires 20 March 2025             </w:t>
      </w:r>
      <w:proofErr w:type="gramStart"/>
      <w:r w:rsidRPr="00975626">
        <w:rPr>
          <w:rFonts w:ascii="Courier New" w:hAnsi="Courier New" w:cs="Courier New"/>
          <w:lang w:val="en-US"/>
        </w:rPr>
        <w:t xml:space="preserve">   [</w:t>
      </w:r>
      <w:proofErr w:type="gramEnd"/>
      <w:r w:rsidRPr="00975626">
        <w:rPr>
          <w:rFonts w:ascii="Courier New" w:hAnsi="Courier New" w:cs="Courier New"/>
          <w:lang w:val="en-US"/>
        </w:rPr>
        <w:t>Page 11]</w:t>
      </w:r>
    </w:p>
    <w:p w:rsidR="0014316B" w:rsidRPr="00975626" w:rsidRDefault="0014316B" w:rsidP="00016B76">
      <w:pPr>
        <w:pStyle w:val="PlainText"/>
        <w:rPr>
          <w:rFonts w:ascii="Courier New" w:hAnsi="Courier New" w:cs="Courier New"/>
          <w:lang w:val="en-US"/>
        </w:rPr>
      </w:pPr>
    </w:p>
    <w:sectPr w:rsidR="0014316B" w:rsidRPr="00975626" w:rsidSect="00016B76">
      <w:pgSz w:w="11906" w:h="16838"/>
      <w:pgMar w:top="1417" w:right="1335" w:bottom="1134" w:left="13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4" w:author="Graf Thomas, INI-NET-VNC-E2E" w:date="2025-03-23T15:45:00Z" w:initials="TG">
    <w:p w14:paraId="5AC7C525" w14:textId="77777777" w:rsidR="0089756C" w:rsidRDefault="0089756C" w:rsidP="0089756C">
      <w:pPr>
        <w:pStyle w:val="CommentText"/>
      </w:pPr>
      <w:r>
        <w:rPr>
          <w:rStyle w:val="CommentReference"/>
        </w:rPr>
        <w:annotationRef/>
      </w:r>
      <w:r>
        <w:t>I suggest to add this capability in ietf-bmp.yang at draft-ietf-grow-bmp-yang. That leads to a normative reference in draft-ietf-grow-bmp-yang which is fine by me.</w:t>
      </w:r>
    </w:p>
  </w:comment>
  <w:comment w:id="25" w:author="Graf Thomas, INI-NET-VNC-E2E" w:date="2025-03-23T15:31:00Z" w:initials="TG">
    <w:p w14:paraId="664FC406" w14:textId="346A4C59" w:rsidR="00E00278" w:rsidRDefault="00E00278" w:rsidP="00E00278">
      <w:pPr>
        <w:pStyle w:val="CommentText"/>
      </w:pPr>
      <w:r>
        <w:rPr>
          <w:rStyle w:val="CommentReference"/>
        </w:rPr>
        <w:annotationRef/>
      </w:r>
      <w:r>
        <w:t>This is not clear to me. Probably this meant to say that the best path decision process is not applied yet in this stage?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C7C525" w15:done="0"/>
  <w15:commentEx w15:paraId="664FC4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F8EB234" w16cex:dateUtc="2025-03-23T08:45:00Z"/>
  <w16cex:commentExtensible w16cex:durableId="300B0E4A" w16cex:dateUtc="2025-03-23T08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C7C525" w16cid:durableId="3F8EB234"/>
  <w16cid:commentId w16cid:paraId="664FC406" w16cid:durableId="300B0E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af Thomas, INI-NET-VNC-E2E">
    <w15:presenceInfo w15:providerId="AD" w15:userId="S::Thomas.Graf@swisscom.com::487bc3e3-9ce7-4cdd-b7b4-8899ea88d2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76"/>
    <w:rsid w:val="00016B76"/>
    <w:rsid w:val="0014316B"/>
    <w:rsid w:val="00340814"/>
    <w:rsid w:val="005D59FC"/>
    <w:rsid w:val="0089756C"/>
    <w:rsid w:val="00975626"/>
    <w:rsid w:val="00E0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624D"/>
  <w15:chartTrackingRefBased/>
  <w15:docId w15:val="{AA01E491-7D9E-4EBE-80A7-2294A823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6B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6B76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97562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002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02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02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02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02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3296</Words>
  <Characters>20770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 Thomas, INI-NET-VNC-E2E</dc:creator>
  <cp:keywords/>
  <dc:description/>
  <cp:lastModifiedBy>Graf Thomas, INI-NET-VNC-E2E</cp:lastModifiedBy>
  <cp:revision>3</cp:revision>
  <cp:lastPrinted>2025-03-23T08:42:00Z</cp:lastPrinted>
  <dcterms:created xsi:type="dcterms:W3CDTF">2025-03-23T08:42:00Z</dcterms:created>
  <dcterms:modified xsi:type="dcterms:W3CDTF">2025-03-23T08:45:00Z</dcterms:modified>
</cp:coreProperties>
</file>