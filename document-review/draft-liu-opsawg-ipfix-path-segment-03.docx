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CA0B8" w14:textId="77777777" w:rsidR="00B26C53" w:rsidRPr="001967B8" w:rsidRDefault="00B26C53" w:rsidP="001967B8">
      <w:pPr>
        <w:pStyle w:val="PlainText"/>
        <w:rPr>
          <w:rFonts w:ascii="Courier New" w:hAnsi="Courier New" w:cs="Courier New"/>
        </w:rPr>
      </w:pPr>
    </w:p>
    <w:p w14:paraId="4BDEB020" w14:textId="77777777" w:rsidR="00B26C53" w:rsidRPr="001967B8" w:rsidRDefault="00B26C53" w:rsidP="001967B8">
      <w:pPr>
        <w:pStyle w:val="PlainText"/>
        <w:rPr>
          <w:rFonts w:ascii="Courier New" w:hAnsi="Courier New" w:cs="Courier New"/>
        </w:rPr>
      </w:pPr>
    </w:p>
    <w:p w14:paraId="39178A13" w14:textId="77777777" w:rsidR="00B26C53" w:rsidRPr="001967B8" w:rsidRDefault="00B26C53" w:rsidP="001967B8">
      <w:pPr>
        <w:pStyle w:val="PlainText"/>
        <w:rPr>
          <w:rFonts w:ascii="Courier New" w:hAnsi="Courier New" w:cs="Courier New"/>
        </w:rPr>
      </w:pPr>
    </w:p>
    <w:p w14:paraId="5718DB8F" w14:textId="77777777" w:rsidR="00B26C53" w:rsidRPr="001967B8" w:rsidRDefault="00B26C53" w:rsidP="001967B8">
      <w:pPr>
        <w:pStyle w:val="PlainText"/>
        <w:rPr>
          <w:rFonts w:ascii="Courier New" w:hAnsi="Courier New" w:cs="Courier New"/>
        </w:rPr>
      </w:pPr>
    </w:p>
    <w:p w14:paraId="6FABE2ED" w14:textId="77777777" w:rsidR="00B26C53" w:rsidRPr="001967B8" w:rsidRDefault="00B26C53" w:rsidP="001967B8">
      <w:pPr>
        <w:pStyle w:val="PlainText"/>
        <w:rPr>
          <w:rFonts w:ascii="Courier New" w:hAnsi="Courier New" w:cs="Courier New"/>
        </w:rPr>
      </w:pPr>
      <w:r w:rsidRPr="001967B8">
        <w:rPr>
          <w:rFonts w:ascii="Courier New" w:hAnsi="Courier New" w:cs="Courier New"/>
        </w:rPr>
        <w:t>OPSAWG                                                            Y. Liu</w:t>
      </w:r>
    </w:p>
    <w:p w14:paraId="302D801B" w14:textId="77777777" w:rsidR="00B26C53" w:rsidRPr="001967B8" w:rsidRDefault="00B26C53" w:rsidP="001967B8">
      <w:pPr>
        <w:pStyle w:val="PlainText"/>
        <w:rPr>
          <w:rFonts w:ascii="Courier New" w:hAnsi="Courier New" w:cs="Courier New"/>
        </w:rPr>
      </w:pPr>
      <w:r w:rsidRPr="001967B8">
        <w:rPr>
          <w:rFonts w:ascii="Courier New" w:hAnsi="Courier New" w:cs="Courier New"/>
        </w:rPr>
        <w:t>Internet-</w:t>
      </w:r>
      <w:proofErr w:type="spellStart"/>
      <w:r w:rsidRPr="001967B8">
        <w:rPr>
          <w:rFonts w:ascii="Courier New" w:hAnsi="Courier New" w:cs="Courier New"/>
        </w:rPr>
        <w:t>Draft</w:t>
      </w:r>
      <w:proofErr w:type="spellEnd"/>
      <w:r w:rsidRPr="001967B8">
        <w:rPr>
          <w:rFonts w:ascii="Courier New" w:hAnsi="Courier New" w:cs="Courier New"/>
        </w:rPr>
        <w:t xml:space="preserve">                                                       ZTE</w:t>
      </w:r>
    </w:p>
    <w:p w14:paraId="5C9855C3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>Intended status: Standards Track                                   Z. Li</w:t>
      </w:r>
    </w:p>
    <w:p w14:paraId="5B1EFE64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>Expires: 23 February 2026                                         Y. Liu</w:t>
      </w:r>
    </w:p>
    <w:p w14:paraId="4F123963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                                                      China Mobile</w:t>
      </w:r>
    </w:p>
    <w:p w14:paraId="09307CDC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                                                            C. Lin</w:t>
      </w:r>
    </w:p>
    <w:p w14:paraId="2432BAFF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                                              New H3C Technologies</w:t>
      </w:r>
    </w:p>
    <w:p w14:paraId="493C8F85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                                                           G. Dong</w:t>
      </w:r>
    </w:p>
    <w:p w14:paraId="335AB4B6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                                                     China Telecom</w:t>
      </w:r>
    </w:p>
    <w:p w14:paraId="39D38A53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                                                    22 August 2025</w:t>
      </w:r>
    </w:p>
    <w:p w14:paraId="036E74B0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3F7F31F2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0DABD8A0" w14:textId="75374B8E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Export of </w:t>
      </w:r>
      <w:del w:id="0" w:author="Graf Thomas, SCS-INI-NET-VNC-E2E" w:date="2025-09-06T07:00:00Z" w16du:dateUtc="2025-09-06T05:00:00Z">
        <w:r w:rsidRPr="00762C27" w:rsidDel="00AE7EDD">
          <w:rPr>
            <w:rFonts w:ascii="Courier New" w:hAnsi="Courier New" w:cs="Courier New"/>
            <w:lang w:val="en-US"/>
          </w:rPr>
          <w:delText xml:space="preserve">SRv6 </w:delText>
        </w:r>
      </w:del>
      <w:r w:rsidRPr="00762C27">
        <w:rPr>
          <w:rFonts w:ascii="Courier New" w:hAnsi="Courier New" w:cs="Courier New"/>
          <w:lang w:val="en-US"/>
        </w:rPr>
        <w:t>Path Segment Identifier Information in IPFIX</w:t>
      </w:r>
    </w:p>
    <w:p w14:paraId="14A21F16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           draft-liu-opsawg-ipfix-path-segment-03</w:t>
      </w:r>
    </w:p>
    <w:p w14:paraId="2A8F41DF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54DEC84D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>Abstract</w:t>
      </w:r>
    </w:p>
    <w:p w14:paraId="01B705F9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656CC652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This document introduces a new IPFIX Information Element to identify</w:t>
      </w:r>
    </w:p>
    <w:p w14:paraId="19011FB8" w14:textId="5D386753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the Path Segment </w:t>
      </w:r>
      <w:proofErr w:type="gramStart"/>
      <w:r w:rsidRPr="00762C27">
        <w:rPr>
          <w:rFonts w:ascii="Courier New" w:hAnsi="Courier New" w:cs="Courier New"/>
          <w:lang w:val="en-US"/>
        </w:rPr>
        <w:t>Identifier(</w:t>
      </w:r>
      <w:proofErr w:type="gramEnd"/>
      <w:r w:rsidRPr="00762C27">
        <w:rPr>
          <w:rFonts w:ascii="Courier New" w:hAnsi="Courier New" w:cs="Courier New"/>
          <w:lang w:val="en-US"/>
        </w:rPr>
        <w:t xml:space="preserve">PSID) in the SRH for SRv6 </w:t>
      </w:r>
      <w:ins w:id="1" w:author="Graf Thomas, SCS-INI-NET-VNC-E2E" w:date="2025-09-06T07:00:00Z" w16du:dateUtc="2025-09-06T05:00:00Z">
        <w:r w:rsidR="00AE7EDD">
          <w:rPr>
            <w:rFonts w:ascii="Courier New" w:hAnsi="Courier New" w:cs="Courier New"/>
            <w:lang w:val="en-US"/>
          </w:rPr>
          <w:t xml:space="preserve">and MPLS </w:t>
        </w:r>
      </w:ins>
      <w:r w:rsidRPr="00762C27">
        <w:rPr>
          <w:rFonts w:ascii="Courier New" w:hAnsi="Courier New" w:cs="Courier New"/>
          <w:lang w:val="en-US"/>
        </w:rPr>
        <w:t>path</w:t>
      </w:r>
    </w:p>
    <w:p w14:paraId="5B2A9DD9" w14:textId="7D6FFB82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identification</w:t>
      </w:r>
      <w:del w:id="2" w:author="Graf Thomas, SCS-INI-NET-VNC-E2E" w:date="2025-09-06T06:23:00Z" w16du:dateUtc="2025-09-06T04:23:00Z">
        <w:r w:rsidRPr="00762C27" w:rsidDel="00762C27">
          <w:rPr>
            <w:rFonts w:ascii="Courier New" w:hAnsi="Courier New" w:cs="Courier New"/>
            <w:lang w:val="en-US"/>
          </w:rPr>
          <w:delText xml:space="preserve"> purpose</w:delText>
        </w:r>
      </w:del>
      <w:r w:rsidRPr="00762C27">
        <w:rPr>
          <w:rFonts w:ascii="Courier New" w:hAnsi="Courier New" w:cs="Courier New"/>
          <w:lang w:val="en-US"/>
        </w:rPr>
        <w:t>.</w:t>
      </w:r>
    </w:p>
    <w:p w14:paraId="0CF67D07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67273E4C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>Status of This Memo</w:t>
      </w:r>
    </w:p>
    <w:p w14:paraId="678DD1C2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46B4EBBF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This Internet-Draft is submitted in full conformance with the</w:t>
      </w:r>
    </w:p>
    <w:p w14:paraId="25C4EA49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provisions of BCP 78 and BCP 79.</w:t>
      </w:r>
    </w:p>
    <w:p w14:paraId="0E5CBB94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1694D411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Internet-Drafts are working documents of the Internet Engineering</w:t>
      </w:r>
    </w:p>
    <w:p w14:paraId="66984599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Task Force (IETF).  Note that other groups may also distribute</w:t>
      </w:r>
    </w:p>
    <w:p w14:paraId="7AB2EBF9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working documents as Internet-Drafts.  The list of current Internet-</w:t>
      </w:r>
    </w:p>
    <w:p w14:paraId="3D13B727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Drafts </w:t>
      </w:r>
      <w:proofErr w:type="gramStart"/>
      <w:r w:rsidRPr="00762C27">
        <w:rPr>
          <w:rFonts w:ascii="Courier New" w:hAnsi="Courier New" w:cs="Courier New"/>
          <w:lang w:val="en-US"/>
        </w:rPr>
        <w:t>is</w:t>
      </w:r>
      <w:proofErr w:type="gramEnd"/>
      <w:r w:rsidRPr="00762C27">
        <w:rPr>
          <w:rFonts w:ascii="Courier New" w:hAnsi="Courier New" w:cs="Courier New"/>
          <w:lang w:val="en-US"/>
        </w:rPr>
        <w:t xml:space="preserve"> at https://datatracker.ietf.org/drafts/current/.</w:t>
      </w:r>
    </w:p>
    <w:p w14:paraId="38662B36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42947A81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Internet-Drafts are draft documents valid for a maximum of six months</w:t>
      </w:r>
    </w:p>
    <w:p w14:paraId="552C7011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and may be updated, replaced, or obsoleted by other documents at any</w:t>
      </w:r>
    </w:p>
    <w:p w14:paraId="24D427C6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time.  It is inappropriate to use Internet-Drafts as reference</w:t>
      </w:r>
    </w:p>
    <w:p w14:paraId="7A06AA79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material or to cite them other than as "work in progress."</w:t>
      </w:r>
    </w:p>
    <w:p w14:paraId="6CC6D219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227709E3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This Internet-Draft will expire on 23 February 2026.</w:t>
      </w:r>
    </w:p>
    <w:p w14:paraId="4BC3063B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13D2EB30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>Copyright Notice</w:t>
      </w:r>
    </w:p>
    <w:p w14:paraId="1D955D8B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06324D74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Copyright (c) 2025 IETF Trust and the persons identified as the</w:t>
      </w:r>
    </w:p>
    <w:p w14:paraId="52D21835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document authors.  All rights reserved.</w:t>
      </w:r>
    </w:p>
    <w:p w14:paraId="60F78484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12A39EF0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This document is subject to BCP 78 and the IETF Trust's Legal</w:t>
      </w:r>
    </w:p>
    <w:p w14:paraId="2A150EA4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Provisions Relating to IETF Documents (https://trustee.ietf.org/</w:t>
      </w:r>
    </w:p>
    <w:p w14:paraId="04DF7EED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license-info) in effect on the date of publication of this document.</w:t>
      </w:r>
    </w:p>
    <w:p w14:paraId="0D14F94E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Please review these documents carefully, as they describe your rights</w:t>
      </w:r>
    </w:p>
    <w:p w14:paraId="78ACE971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  <w:r w:rsidRPr="00762C27">
        <w:rPr>
          <w:rFonts w:ascii="Courier New" w:hAnsi="Courier New" w:cs="Courier New"/>
          <w:lang w:val="en-US"/>
        </w:rPr>
        <w:t xml:space="preserve">   and restrictions with respect to this document.  </w:t>
      </w:r>
      <w:r w:rsidRPr="00762C27">
        <w:rPr>
          <w:rFonts w:ascii="Courier New" w:hAnsi="Courier New" w:cs="Courier New"/>
          <w:lang w:val="fr-CH"/>
        </w:rPr>
        <w:t>Code Components</w:t>
      </w:r>
    </w:p>
    <w:p w14:paraId="1C849887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</w:p>
    <w:p w14:paraId="25DC2BEA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</w:p>
    <w:p w14:paraId="0A8D84AE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</w:p>
    <w:p w14:paraId="7227C46D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fr-CH"/>
        </w:rPr>
        <w:t xml:space="preserve">Liu, et al.             </w:t>
      </w:r>
      <w:r w:rsidRPr="00762C27">
        <w:rPr>
          <w:rFonts w:ascii="Courier New" w:hAnsi="Courier New" w:cs="Courier New"/>
          <w:lang w:val="en-US"/>
        </w:rPr>
        <w:t xml:space="preserve">Expires 23 February 2026             </w:t>
      </w:r>
      <w:proofErr w:type="gramStart"/>
      <w:r w:rsidRPr="00762C27">
        <w:rPr>
          <w:rFonts w:ascii="Courier New" w:hAnsi="Courier New" w:cs="Courier New"/>
          <w:lang w:val="en-US"/>
        </w:rPr>
        <w:t xml:space="preserve">   [</w:t>
      </w:r>
      <w:proofErr w:type="gramEnd"/>
      <w:r w:rsidRPr="00762C27">
        <w:rPr>
          <w:rFonts w:ascii="Courier New" w:hAnsi="Courier New" w:cs="Courier New"/>
          <w:lang w:val="en-US"/>
        </w:rPr>
        <w:t>Page 1]</w:t>
      </w:r>
    </w:p>
    <w:p w14:paraId="7AA772CB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br w:type="page"/>
      </w:r>
    </w:p>
    <w:p w14:paraId="04EBD6DA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lastRenderedPageBreak/>
        <w:t>Internet-Draft               IPFIX for PSID                  August 2025</w:t>
      </w:r>
    </w:p>
    <w:p w14:paraId="669E1B78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5A90C639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7F116DAB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extracted from this document must include Revised BSD License text as</w:t>
      </w:r>
    </w:p>
    <w:p w14:paraId="5AA927B7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described in Section 4.e of the Trust Legal Provisions and are</w:t>
      </w:r>
    </w:p>
    <w:p w14:paraId="26657538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provided without warranty as described in the Revised BSD License.</w:t>
      </w:r>
    </w:p>
    <w:p w14:paraId="1D4EA1BD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6C9F9292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>Table of Contents</w:t>
      </w:r>
    </w:p>
    <w:p w14:paraId="40C6CCBF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25A98FD5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1.  </w:t>
      </w:r>
      <w:proofErr w:type="gramStart"/>
      <w:r w:rsidRPr="00762C27">
        <w:rPr>
          <w:rFonts w:ascii="Courier New" w:hAnsi="Courier New" w:cs="Courier New"/>
          <w:lang w:val="en-US"/>
        </w:rPr>
        <w:t>Introduction  . . .</w:t>
      </w:r>
      <w:proofErr w:type="gramEnd"/>
      <w:r w:rsidRPr="00762C27">
        <w:rPr>
          <w:rFonts w:ascii="Courier New" w:hAnsi="Courier New" w:cs="Courier New"/>
          <w:lang w:val="en-US"/>
        </w:rPr>
        <w:t xml:space="preserve"> . . . . . . . . . . . . . . . . . . . . .   2</w:t>
      </w:r>
    </w:p>
    <w:p w14:paraId="74FFAD0D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2.  Terminology . . . . . . . . . . . . . . . . . . . . . </w:t>
      </w:r>
      <w:proofErr w:type="gramStart"/>
      <w:r w:rsidRPr="00762C27">
        <w:rPr>
          <w:rFonts w:ascii="Courier New" w:hAnsi="Courier New" w:cs="Courier New"/>
          <w:lang w:val="en-US"/>
        </w:rPr>
        <w:t>. . . .</w:t>
      </w:r>
      <w:proofErr w:type="gramEnd"/>
      <w:r w:rsidRPr="00762C27">
        <w:rPr>
          <w:rFonts w:ascii="Courier New" w:hAnsi="Courier New" w:cs="Courier New"/>
          <w:lang w:val="en-US"/>
        </w:rPr>
        <w:t xml:space="preserve">   3</w:t>
      </w:r>
    </w:p>
    <w:p w14:paraId="0F9EC14A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3.  SRv6 PSID in </w:t>
      </w:r>
      <w:proofErr w:type="gramStart"/>
      <w:r w:rsidRPr="00762C27">
        <w:rPr>
          <w:rFonts w:ascii="Courier New" w:hAnsi="Courier New" w:cs="Courier New"/>
          <w:lang w:val="en-US"/>
        </w:rPr>
        <w:t>IPFIX  . . .</w:t>
      </w:r>
      <w:proofErr w:type="gramEnd"/>
      <w:r w:rsidRPr="00762C27">
        <w:rPr>
          <w:rFonts w:ascii="Courier New" w:hAnsi="Courier New" w:cs="Courier New"/>
          <w:lang w:val="en-US"/>
        </w:rPr>
        <w:t xml:space="preserve"> . . . . . . . . . . . . . . . . . .   4</w:t>
      </w:r>
    </w:p>
    <w:p w14:paraId="5869E735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4.  Operational </w:t>
      </w:r>
      <w:proofErr w:type="gramStart"/>
      <w:r w:rsidRPr="00762C27">
        <w:rPr>
          <w:rFonts w:ascii="Courier New" w:hAnsi="Courier New" w:cs="Courier New"/>
          <w:lang w:val="en-US"/>
        </w:rPr>
        <w:t>Considerations  . . .</w:t>
      </w:r>
      <w:proofErr w:type="gramEnd"/>
      <w:r w:rsidRPr="00762C27">
        <w:rPr>
          <w:rFonts w:ascii="Courier New" w:hAnsi="Courier New" w:cs="Courier New"/>
          <w:lang w:val="en-US"/>
        </w:rPr>
        <w:t xml:space="preserve"> . . . . . . . . . . . . . .   4</w:t>
      </w:r>
    </w:p>
    <w:p w14:paraId="71D7C65A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4.1.  Exporting, Decoding and Analyzing </w:t>
      </w:r>
      <w:proofErr w:type="spellStart"/>
      <w:r w:rsidRPr="00762C27">
        <w:rPr>
          <w:rFonts w:ascii="Courier New" w:hAnsi="Courier New" w:cs="Courier New"/>
          <w:lang w:val="en-US"/>
        </w:rPr>
        <w:t>srhPSID</w:t>
      </w:r>
      <w:proofErr w:type="spellEnd"/>
      <w:r w:rsidRPr="00762C27">
        <w:rPr>
          <w:rFonts w:ascii="Courier New" w:hAnsi="Courier New" w:cs="Courier New"/>
          <w:lang w:val="en-US"/>
        </w:rPr>
        <w:t xml:space="preserve"> . . . </w:t>
      </w:r>
      <w:proofErr w:type="gramStart"/>
      <w:r w:rsidRPr="00762C27">
        <w:rPr>
          <w:rFonts w:ascii="Courier New" w:hAnsi="Courier New" w:cs="Courier New"/>
          <w:lang w:val="en-US"/>
        </w:rPr>
        <w:t>. . . .</w:t>
      </w:r>
      <w:proofErr w:type="gramEnd"/>
      <w:r w:rsidRPr="00762C27">
        <w:rPr>
          <w:rFonts w:ascii="Courier New" w:hAnsi="Courier New" w:cs="Courier New"/>
          <w:lang w:val="en-US"/>
        </w:rPr>
        <w:t xml:space="preserve"> .   5</w:t>
      </w:r>
    </w:p>
    <w:p w14:paraId="7DE14C53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4.2.  Scope of </w:t>
      </w:r>
      <w:proofErr w:type="spellStart"/>
      <w:proofErr w:type="gramStart"/>
      <w:r w:rsidRPr="00762C27">
        <w:rPr>
          <w:rFonts w:ascii="Courier New" w:hAnsi="Courier New" w:cs="Courier New"/>
          <w:lang w:val="en-US"/>
        </w:rPr>
        <w:t>srhPSID</w:t>
      </w:r>
      <w:proofErr w:type="spellEnd"/>
      <w:r w:rsidRPr="00762C27">
        <w:rPr>
          <w:rFonts w:ascii="Courier New" w:hAnsi="Courier New" w:cs="Courier New"/>
          <w:lang w:val="en-US"/>
        </w:rPr>
        <w:t xml:space="preserve">  . . .</w:t>
      </w:r>
      <w:proofErr w:type="gramEnd"/>
      <w:r w:rsidRPr="00762C27">
        <w:rPr>
          <w:rFonts w:ascii="Courier New" w:hAnsi="Courier New" w:cs="Courier New"/>
          <w:lang w:val="en-US"/>
        </w:rPr>
        <w:t xml:space="preserve"> . . . . . . . . . . . . . . . . .   5</w:t>
      </w:r>
    </w:p>
    <w:p w14:paraId="473A0011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5.  Security Considerations . . . . . . . . . . . . . . . </w:t>
      </w:r>
      <w:proofErr w:type="gramStart"/>
      <w:r w:rsidRPr="00762C27">
        <w:rPr>
          <w:rFonts w:ascii="Courier New" w:hAnsi="Courier New" w:cs="Courier New"/>
          <w:lang w:val="en-US"/>
        </w:rPr>
        <w:t>. . . .</w:t>
      </w:r>
      <w:proofErr w:type="gramEnd"/>
      <w:r w:rsidRPr="00762C27">
        <w:rPr>
          <w:rFonts w:ascii="Courier New" w:hAnsi="Courier New" w:cs="Courier New"/>
          <w:lang w:val="en-US"/>
        </w:rPr>
        <w:t xml:space="preserve">   5</w:t>
      </w:r>
    </w:p>
    <w:p w14:paraId="17216605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6.  IANA Considerations . . . . . . . . . . . . . . . . . . . . .   6</w:t>
      </w:r>
    </w:p>
    <w:p w14:paraId="7753791F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7.  Acknowledgement . . . . . . . . . . . . . . . . . . </w:t>
      </w:r>
      <w:proofErr w:type="gramStart"/>
      <w:r w:rsidRPr="00762C27">
        <w:rPr>
          <w:rFonts w:ascii="Courier New" w:hAnsi="Courier New" w:cs="Courier New"/>
          <w:lang w:val="en-US"/>
        </w:rPr>
        <w:t>. . . .</w:t>
      </w:r>
      <w:proofErr w:type="gramEnd"/>
      <w:r w:rsidRPr="00762C27">
        <w:rPr>
          <w:rFonts w:ascii="Courier New" w:hAnsi="Courier New" w:cs="Courier New"/>
          <w:lang w:val="en-US"/>
        </w:rPr>
        <w:t xml:space="preserve"> .   6</w:t>
      </w:r>
    </w:p>
    <w:p w14:paraId="585A9A03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8.  </w:t>
      </w:r>
      <w:proofErr w:type="gramStart"/>
      <w:r w:rsidRPr="00762C27">
        <w:rPr>
          <w:rFonts w:ascii="Courier New" w:hAnsi="Courier New" w:cs="Courier New"/>
          <w:lang w:val="en-US"/>
        </w:rPr>
        <w:t>References  . . .</w:t>
      </w:r>
      <w:proofErr w:type="gramEnd"/>
      <w:r w:rsidRPr="00762C27">
        <w:rPr>
          <w:rFonts w:ascii="Courier New" w:hAnsi="Courier New" w:cs="Courier New"/>
          <w:lang w:val="en-US"/>
        </w:rPr>
        <w:t xml:space="preserve"> . . . . . . . . . . . . . . . . . . . . . .   6</w:t>
      </w:r>
    </w:p>
    <w:p w14:paraId="26D359C1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8.1.  Normative </w:t>
      </w:r>
      <w:proofErr w:type="gramStart"/>
      <w:r w:rsidRPr="00762C27">
        <w:rPr>
          <w:rFonts w:ascii="Courier New" w:hAnsi="Courier New" w:cs="Courier New"/>
          <w:lang w:val="en-US"/>
        </w:rPr>
        <w:t>References  . . .</w:t>
      </w:r>
      <w:proofErr w:type="gramEnd"/>
      <w:r w:rsidRPr="00762C27">
        <w:rPr>
          <w:rFonts w:ascii="Courier New" w:hAnsi="Courier New" w:cs="Courier New"/>
          <w:lang w:val="en-US"/>
        </w:rPr>
        <w:t xml:space="preserve"> . . . . . . . . . . . . . . .   6</w:t>
      </w:r>
    </w:p>
    <w:p w14:paraId="152713D6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8.2.  Informative </w:t>
      </w:r>
      <w:proofErr w:type="gramStart"/>
      <w:r w:rsidRPr="00762C27">
        <w:rPr>
          <w:rFonts w:ascii="Courier New" w:hAnsi="Courier New" w:cs="Courier New"/>
          <w:lang w:val="en-US"/>
        </w:rPr>
        <w:t>References  . . .</w:t>
      </w:r>
      <w:proofErr w:type="gramEnd"/>
      <w:r w:rsidRPr="00762C27">
        <w:rPr>
          <w:rFonts w:ascii="Courier New" w:hAnsi="Courier New" w:cs="Courier New"/>
          <w:lang w:val="en-US"/>
        </w:rPr>
        <w:t xml:space="preserve"> . . . . . . . . . . . . . .   7</w:t>
      </w:r>
    </w:p>
    <w:p w14:paraId="1730C09A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Authors' </w:t>
      </w:r>
      <w:proofErr w:type="gramStart"/>
      <w:r w:rsidRPr="00762C27">
        <w:rPr>
          <w:rFonts w:ascii="Courier New" w:hAnsi="Courier New" w:cs="Courier New"/>
          <w:lang w:val="en-US"/>
        </w:rPr>
        <w:t>Addresses  . . .</w:t>
      </w:r>
      <w:proofErr w:type="gramEnd"/>
      <w:r w:rsidRPr="00762C27">
        <w:rPr>
          <w:rFonts w:ascii="Courier New" w:hAnsi="Courier New" w:cs="Courier New"/>
          <w:lang w:val="en-US"/>
        </w:rPr>
        <w:t xml:space="preserve"> . . . . . . . . . . . . . . . . . . . .   7</w:t>
      </w:r>
    </w:p>
    <w:p w14:paraId="44598ED7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3AC99F1B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commentRangeStart w:id="3"/>
      <w:r w:rsidRPr="00762C27">
        <w:rPr>
          <w:rFonts w:ascii="Courier New" w:hAnsi="Courier New" w:cs="Courier New"/>
          <w:lang w:val="en-US"/>
        </w:rPr>
        <w:t>1.  Introduction</w:t>
      </w:r>
      <w:commentRangeEnd w:id="3"/>
      <w:r>
        <w:rPr>
          <w:rStyle w:val="CommentReference"/>
          <w:rFonts w:asciiTheme="minorHAnsi" w:hAnsiTheme="minorHAnsi"/>
        </w:rPr>
        <w:commentReference w:id="3"/>
      </w:r>
    </w:p>
    <w:p w14:paraId="63E98FD8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124044C9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[RFC9487] introduces new IP Flow Information Export (IPFIX)</w:t>
      </w:r>
    </w:p>
    <w:p w14:paraId="469B9B66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Information Elements (IEs) to identify a set of information related</w:t>
      </w:r>
    </w:p>
    <w:p w14:paraId="5AA583BA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to Segment Routing over IPv6 (SRv6).  For the SRv6 segment list, two</w:t>
      </w:r>
    </w:p>
    <w:p w14:paraId="1ABB5116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IPFIX IPv6 SRH IEs are defined in [RFC9487], srhSegmentIPv6BasicList</w:t>
      </w:r>
    </w:p>
    <w:p w14:paraId="1F227CA8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(elementID:496) and srhSegmentIPv6ListSection (elementID:497), both</w:t>
      </w:r>
    </w:p>
    <w:p w14:paraId="0914ED56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encoding the Segment List in the SRH starting from Segment </w:t>
      </w:r>
      <w:proofErr w:type="gramStart"/>
      <w:r w:rsidRPr="00762C27">
        <w:rPr>
          <w:rFonts w:ascii="Courier New" w:hAnsi="Courier New" w:cs="Courier New"/>
          <w:lang w:val="en-US"/>
        </w:rPr>
        <w:t>List[</w:t>
      </w:r>
      <w:proofErr w:type="gramEnd"/>
      <w:r w:rsidRPr="00762C27">
        <w:rPr>
          <w:rFonts w:ascii="Courier New" w:hAnsi="Courier New" w:cs="Courier New"/>
          <w:lang w:val="en-US"/>
        </w:rPr>
        <w:t>0].</w:t>
      </w:r>
    </w:p>
    <w:p w14:paraId="02E1A77B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25E2C5BE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When monitoring a traffic flow in an SR network, a typical use case</w:t>
      </w:r>
    </w:p>
    <w:p w14:paraId="07C8DC60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is to answer the following questions:</w:t>
      </w:r>
    </w:p>
    <w:p w14:paraId="3FBB0AE5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059DB9A1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*  How many packets are steered into a</w:t>
      </w:r>
      <w:del w:id="4" w:author="Graf Thomas, SCS-INI-NET-VNC-E2E" w:date="2025-09-06T06:26:00Z" w16du:dateUtc="2025-09-06T04:26:00Z">
        <w:r w:rsidRPr="00762C27" w:rsidDel="00762C27">
          <w:rPr>
            <w:rFonts w:ascii="Courier New" w:hAnsi="Courier New" w:cs="Courier New"/>
            <w:lang w:val="en-US"/>
          </w:rPr>
          <w:delText>n</w:delText>
        </w:r>
      </w:del>
      <w:r w:rsidRPr="00762C27">
        <w:rPr>
          <w:rFonts w:ascii="Courier New" w:hAnsi="Courier New" w:cs="Courier New"/>
          <w:lang w:val="en-US"/>
        </w:rPr>
        <w:t xml:space="preserve"> certain SR path</w:t>
      </w:r>
      <w:del w:id="5" w:author="Graf Thomas, SCS-INI-NET-VNC-E2E" w:date="2025-09-06T06:25:00Z" w16du:dateUtc="2025-09-06T04:25:00Z">
        <w:r w:rsidRPr="00762C27" w:rsidDel="00762C27">
          <w:rPr>
            <w:rFonts w:ascii="Courier New" w:hAnsi="Courier New" w:cs="Courier New"/>
            <w:lang w:val="en-US"/>
          </w:rPr>
          <w:delText xml:space="preserve"> </w:delText>
        </w:r>
      </w:del>
      <w:r w:rsidRPr="00762C27">
        <w:rPr>
          <w:rFonts w:ascii="Courier New" w:hAnsi="Courier New" w:cs="Courier New"/>
          <w:lang w:val="en-US"/>
        </w:rPr>
        <w:t>?</w:t>
      </w:r>
    </w:p>
    <w:p w14:paraId="0EE6FF14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4ED44E79" w14:textId="2C9261B8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*  Which SR Policy or candidate path or segment list </w:t>
      </w:r>
      <w:ins w:id="6" w:author="Graf Thomas, SCS-INI-NET-VNC-E2E" w:date="2025-09-06T06:26:00Z" w16du:dateUtc="2025-09-06T04:26:00Z">
        <w:r w:rsidR="00762C27">
          <w:rPr>
            <w:rFonts w:ascii="Courier New" w:hAnsi="Courier New" w:cs="Courier New"/>
            <w:lang w:val="en-US"/>
          </w:rPr>
          <w:t xml:space="preserve">does </w:t>
        </w:r>
      </w:ins>
      <w:r w:rsidRPr="00762C27">
        <w:rPr>
          <w:rFonts w:ascii="Courier New" w:hAnsi="Courier New" w:cs="Courier New"/>
          <w:lang w:val="en-US"/>
        </w:rPr>
        <w:t>this SR path</w:t>
      </w:r>
    </w:p>
    <w:p w14:paraId="41D3583D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belongs to</w:t>
      </w:r>
      <w:del w:id="7" w:author="Graf Thomas, SCS-INI-NET-VNC-E2E" w:date="2025-09-06T06:25:00Z" w16du:dateUtc="2025-09-06T04:25:00Z">
        <w:r w:rsidRPr="00762C27" w:rsidDel="00762C27">
          <w:rPr>
            <w:rFonts w:ascii="Courier New" w:hAnsi="Courier New" w:cs="Courier New"/>
            <w:lang w:val="en-US"/>
          </w:rPr>
          <w:delText xml:space="preserve"> </w:delText>
        </w:r>
      </w:del>
      <w:r w:rsidRPr="00762C27">
        <w:rPr>
          <w:rFonts w:ascii="Courier New" w:hAnsi="Courier New" w:cs="Courier New"/>
          <w:lang w:val="en-US"/>
        </w:rPr>
        <w:t>?</w:t>
      </w:r>
    </w:p>
    <w:p w14:paraId="63ED05A8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16FEF4A5" w14:textId="2B9E6992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To answer these questions, when exporting </w:t>
      </w:r>
      <w:del w:id="8" w:author="Graf Thomas, SCS-INI-NET-VNC-E2E" w:date="2025-09-06T06:27:00Z" w16du:dateUtc="2025-09-06T04:27:00Z">
        <w:r w:rsidRPr="00762C27" w:rsidDel="00762C27">
          <w:rPr>
            <w:rFonts w:ascii="Courier New" w:hAnsi="Courier New" w:cs="Courier New"/>
            <w:lang w:val="en-US"/>
          </w:rPr>
          <w:delText xml:space="preserve">the flow record using </w:delText>
        </w:r>
      </w:del>
      <w:r w:rsidRPr="00762C27">
        <w:rPr>
          <w:rFonts w:ascii="Courier New" w:hAnsi="Courier New" w:cs="Courier New"/>
          <w:lang w:val="en-US"/>
        </w:rPr>
        <w:t>IPFIX</w:t>
      </w:r>
    </w:p>
    <w:p w14:paraId="4DFC2606" w14:textId="179D2466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</w:t>
      </w:r>
      <w:del w:id="9" w:author="Graf Thomas, SCS-INI-NET-VNC-E2E" w:date="2025-09-06T06:27:00Z" w16du:dateUtc="2025-09-06T04:27:00Z">
        <w:r w:rsidR="00762C27" w:rsidRPr="00762C27" w:rsidDel="00762C27">
          <w:rPr>
            <w:rFonts w:ascii="Courier New" w:hAnsi="Courier New" w:cs="Courier New"/>
            <w:lang w:val="en-US"/>
          </w:rPr>
          <w:delText>M</w:delText>
        </w:r>
        <w:r w:rsidRPr="00762C27" w:rsidDel="00762C27">
          <w:rPr>
            <w:rFonts w:ascii="Courier New" w:hAnsi="Courier New" w:cs="Courier New"/>
            <w:lang w:val="en-US"/>
          </w:rPr>
          <w:delText>essages</w:delText>
        </w:r>
      </w:del>
      <w:ins w:id="10" w:author="Graf Thomas, SCS-INI-NET-VNC-E2E" w:date="2025-09-06T06:27:00Z" w16du:dateUtc="2025-09-06T04:27:00Z">
        <w:r w:rsidR="00762C27">
          <w:rPr>
            <w:rFonts w:ascii="Courier New" w:hAnsi="Courier New" w:cs="Courier New"/>
            <w:lang w:val="en-US"/>
          </w:rPr>
          <w:t>flow records</w:t>
        </w:r>
      </w:ins>
      <w:r w:rsidRPr="00762C27">
        <w:rPr>
          <w:rFonts w:ascii="Courier New" w:hAnsi="Courier New" w:cs="Courier New"/>
          <w:lang w:val="en-US"/>
        </w:rPr>
        <w:t>, the SR path information needs to be included.</w:t>
      </w:r>
    </w:p>
    <w:p w14:paraId="5D4B83FA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3512F8D2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An SRv6 path could be identified by the content of a segment list in</w:t>
      </w:r>
    </w:p>
    <w:p w14:paraId="33E05274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IPFIX using IE496 or IE497, but the segment list is not always the</w:t>
      </w:r>
    </w:p>
    <w:p w14:paraId="3FC7EE87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best key identifier due to the following reasons:</w:t>
      </w:r>
    </w:p>
    <w:p w14:paraId="74168855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1F79162C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*  When a segment list contains many SIDs, the size of IPFIX message</w:t>
      </w:r>
    </w:p>
    <w:p w14:paraId="0354620A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(especially the data record) would be large, making the collecting</w:t>
      </w:r>
    </w:p>
    <w:p w14:paraId="5741DB1E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and analyzing of flow records inefficient.</w:t>
      </w:r>
    </w:p>
    <w:p w14:paraId="148004AA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0E3FB46B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3CF92B5D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3E0154FE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542675AE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  <w:r w:rsidRPr="00762C27">
        <w:rPr>
          <w:rFonts w:ascii="Courier New" w:hAnsi="Courier New" w:cs="Courier New"/>
          <w:lang w:val="fr-CH"/>
        </w:rPr>
        <w:t xml:space="preserve">Liu, et al.             Expires 23 </w:t>
      </w:r>
      <w:proofErr w:type="spellStart"/>
      <w:r w:rsidRPr="00762C27">
        <w:rPr>
          <w:rFonts w:ascii="Courier New" w:hAnsi="Courier New" w:cs="Courier New"/>
          <w:lang w:val="fr-CH"/>
        </w:rPr>
        <w:t>February</w:t>
      </w:r>
      <w:proofErr w:type="spellEnd"/>
      <w:r w:rsidRPr="00762C27">
        <w:rPr>
          <w:rFonts w:ascii="Courier New" w:hAnsi="Courier New" w:cs="Courier New"/>
          <w:lang w:val="fr-CH"/>
        </w:rPr>
        <w:t xml:space="preserve"> 2026             </w:t>
      </w:r>
      <w:proofErr w:type="gramStart"/>
      <w:r w:rsidRPr="00762C27">
        <w:rPr>
          <w:rFonts w:ascii="Courier New" w:hAnsi="Courier New" w:cs="Courier New"/>
          <w:lang w:val="fr-CH"/>
        </w:rPr>
        <w:t xml:space="preserve">   [</w:t>
      </w:r>
      <w:proofErr w:type="gramEnd"/>
      <w:r w:rsidRPr="00762C27">
        <w:rPr>
          <w:rFonts w:ascii="Courier New" w:hAnsi="Courier New" w:cs="Courier New"/>
          <w:lang w:val="fr-CH"/>
        </w:rPr>
        <w:t>Page 2]</w:t>
      </w:r>
    </w:p>
    <w:p w14:paraId="627D7325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  <w:r w:rsidRPr="00762C27">
        <w:rPr>
          <w:rFonts w:ascii="Courier New" w:hAnsi="Courier New" w:cs="Courier New"/>
          <w:lang w:val="fr-CH"/>
        </w:rPr>
        <w:br w:type="page"/>
      </w:r>
    </w:p>
    <w:p w14:paraId="01B7319B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lastRenderedPageBreak/>
        <w:t>Internet-Draft               IPFIX for PSID                  August 2025</w:t>
      </w:r>
    </w:p>
    <w:p w14:paraId="6BF6AEA5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7196D7A4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42DBAE7B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*  In the cases that different SRv6 policies use the same segment</w:t>
      </w:r>
    </w:p>
    <w:p w14:paraId="00C180ED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list for traffic steering, it is difficult to distinguish the</w:t>
      </w:r>
    </w:p>
    <w:p w14:paraId="1A7BA837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traffic flow of different SRv6 policies.</w:t>
      </w:r>
    </w:p>
    <w:p w14:paraId="14F10E97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7EC97634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*  An SRv6 path may not be identified by the segment list carried by</w:t>
      </w:r>
    </w:p>
    <w:p w14:paraId="11C8AC0E" w14:textId="22AD716C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the SRH in reduced mode</w:t>
      </w:r>
      <w:ins w:id="11" w:author="Graf Thomas, SCS-INI-NET-VNC-E2E" w:date="2025-09-06T06:33:00Z" w16du:dateUtc="2025-09-06T04:33:00Z">
        <w:r w:rsidR="00FC00A8">
          <w:rPr>
            <w:rFonts w:ascii="Courier New" w:hAnsi="Courier New" w:cs="Courier New"/>
            <w:lang w:val="en-US"/>
          </w:rPr>
          <w:t xml:space="preserve"> as described in section 4.1.1 </w:t>
        </w:r>
      </w:ins>
      <w:ins w:id="12" w:author="Graf Thomas, SCS-INI-NET-VNC-E2E" w:date="2025-09-06T06:34:00Z" w16du:dateUtc="2025-09-06T04:34:00Z">
        <w:r w:rsidR="00FC00A8">
          <w:rPr>
            <w:rFonts w:ascii="Courier New" w:hAnsi="Courier New" w:cs="Courier New"/>
            <w:lang w:val="en-US"/>
          </w:rPr>
          <w:t>of</w:t>
        </w:r>
      </w:ins>
      <w:r w:rsidRPr="00762C27">
        <w:rPr>
          <w:rFonts w:ascii="Courier New" w:hAnsi="Courier New" w:cs="Courier New"/>
          <w:lang w:val="en-US"/>
        </w:rPr>
        <w:t xml:space="preserve"> [RFC8754] </w:t>
      </w:r>
      <w:del w:id="13" w:author="Graf Thomas, SCS-INI-NET-VNC-E2E" w:date="2025-09-06T06:33:00Z" w16du:dateUtc="2025-09-06T04:33:00Z">
        <w:r w:rsidRPr="00762C27" w:rsidDel="00FC00A8">
          <w:rPr>
            <w:rFonts w:ascii="Courier New" w:hAnsi="Courier New" w:cs="Courier New"/>
            <w:lang w:val="en-US"/>
          </w:rPr>
          <w:delText xml:space="preserve">as </w:delText>
        </w:r>
      </w:del>
      <w:ins w:id="14" w:author="Graf Thomas, SCS-INI-NET-VNC-E2E" w:date="2025-09-06T06:33:00Z" w16du:dateUtc="2025-09-06T04:33:00Z">
        <w:r w:rsidR="00FC00A8">
          <w:rPr>
            <w:rFonts w:ascii="Courier New" w:hAnsi="Courier New" w:cs="Courier New"/>
            <w:lang w:val="en-US"/>
          </w:rPr>
          <w:t>where</w:t>
        </w:r>
        <w:r w:rsidR="00FC00A8" w:rsidRPr="00762C27">
          <w:rPr>
            <w:rFonts w:ascii="Courier New" w:hAnsi="Courier New" w:cs="Courier New"/>
            <w:lang w:val="en-US"/>
          </w:rPr>
          <w:t xml:space="preserve"> </w:t>
        </w:r>
      </w:ins>
      <w:r w:rsidRPr="00762C27">
        <w:rPr>
          <w:rFonts w:ascii="Courier New" w:hAnsi="Courier New" w:cs="Courier New"/>
          <w:lang w:val="en-US"/>
        </w:rPr>
        <w:t>the first SID is not present</w:t>
      </w:r>
    </w:p>
    <w:p w14:paraId="5A7D5A65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in the SRH.</w:t>
      </w:r>
    </w:p>
    <w:p w14:paraId="1601AF35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59AB47EA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*  When the srhSegmentIPv6BasicList or</w:t>
      </w:r>
    </w:p>
    <w:p w14:paraId="1AF2B6AC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srhSegmentIPv6ListSection contains compressed-SID</w:t>
      </w:r>
    </w:p>
    <w:p w14:paraId="6C56B614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containers[I-</w:t>
      </w:r>
      <w:proofErr w:type="gramStart"/>
      <w:r w:rsidRPr="00762C27">
        <w:rPr>
          <w:rFonts w:ascii="Courier New" w:hAnsi="Courier New" w:cs="Courier New"/>
          <w:lang w:val="en-US"/>
        </w:rPr>
        <w:t>D.ietf</w:t>
      </w:r>
      <w:proofErr w:type="gramEnd"/>
      <w:r w:rsidRPr="00762C27">
        <w:rPr>
          <w:rFonts w:ascii="Courier New" w:hAnsi="Courier New" w:cs="Courier New"/>
          <w:lang w:val="en-US"/>
        </w:rPr>
        <w:t>-spring-srv6-srh-compression], additional</w:t>
      </w:r>
    </w:p>
    <w:p w14:paraId="5594160D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information and processing procedures are required to decode</w:t>
      </w:r>
    </w:p>
    <w:p w14:paraId="2D1EC312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compressed-SID containers as described in [RFC9487] section 6.2 to</w:t>
      </w:r>
    </w:p>
    <w:p w14:paraId="102E54EC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obtain the original segment list information before compression.</w:t>
      </w:r>
    </w:p>
    <w:p w14:paraId="5C7C8ADE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30E85C23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Path Segment is a type of Segment Routing (SR) segment, and a Path</w:t>
      </w:r>
    </w:p>
    <w:p w14:paraId="5D237D5C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Segment Identifier (PSID) is used to identify an SR path.  PSID in</w:t>
      </w:r>
    </w:p>
    <w:p w14:paraId="358D19AD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SRv6 networks is defined in [I-</w:t>
      </w:r>
      <w:proofErr w:type="gramStart"/>
      <w:r w:rsidRPr="00762C27">
        <w:rPr>
          <w:rFonts w:ascii="Courier New" w:hAnsi="Courier New" w:cs="Courier New"/>
          <w:lang w:val="en-US"/>
        </w:rPr>
        <w:t>D.ietf</w:t>
      </w:r>
      <w:proofErr w:type="gramEnd"/>
      <w:r w:rsidRPr="00762C27">
        <w:rPr>
          <w:rFonts w:ascii="Courier New" w:hAnsi="Courier New" w:cs="Courier New"/>
          <w:lang w:val="en-US"/>
        </w:rPr>
        <w:t>-spring-srv6-path-segment].  In</w:t>
      </w:r>
    </w:p>
    <w:p w14:paraId="011EC0DE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SRH, the PSID appears as the last entry in the segment list.</w:t>
      </w:r>
    </w:p>
    <w:p w14:paraId="13D9AEE9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2117E535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This document introduces a new IPFIX Information Element to identify</w:t>
      </w:r>
    </w:p>
    <w:p w14:paraId="2CC0E8F3" w14:textId="2FA3089C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the Path Segment Identifier</w:t>
      </w:r>
      <w:ins w:id="15" w:author="Graf Thomas, SCS-INI-NET-VNC-E2E" w:date="2025-09-06T07:06:00Z" w16du:dateUtc="2025-09-06T05:06:00Z">
        <w:r>
          <w:rPr>
            <w:rFonts w:ascii="Courier New" w:hAnsi="Courier New" w:cs="Courier New"/>
            <w:lang w:val="en-US"/>
          </w:rPr>
          <w:t xml:space="preserve"> </w:t>
        </w:r>
      </w:ins>
      <w:r w:rsidRPr="00762C27">
        <w:rPr>
          <w:rFonts w:ascii="Courier New" w:hAnsi="Courier New" w:cs="Courier New"/>
          <w:lang w:val="en-US"/>
        </w:rPr>
        <w:t>(PSID) in the SRH for SRv6 path</w:t>
      </w:r>
    </w:p>
    <w:p w14:paraId="7FB5876E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identification purpose.</w:t>
      </w:r>
    </w:p>
    <w:p w14:paraId="721984A7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5802DC4C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commentRangeStart w:id="16"/>
      <w:r w:rsidRPr="00762C27">
        <w:rPr>
          <w:rFonts w:ascii="Courier New" w:hAnsi="Courier New" w:cs="Courier New"/>
          <w:lang w:val="en-US"/>
        </w:rPr>
        <w:t>2.  Terminology</w:t>
      </w:r>
    </w:p>
    <w:p w14:paraId="00CA4387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6A8D4571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The key words "MUST", "MUST NOT", "REQUIRED", "SHALL", "SHALL NOT",</w:t>
      </w:r>
    </w:p>
    <w:p w14:paraId="48ADF11E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"SHOULD", "SHOULD NOT", "RECOMMENDED", "NOT RECOMMENDED", "MAY", and</w:t>
      </w:r>
    </w:p>
    <w:p w14:paraId="5407F4DF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"OPTIONAL" in this document are to be interpreted as described in BCP</w:t>
      </w:r>
    </w:p>
    <w:p w14:paraId="5049FB35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14 [RFC2119] [RFC8174] when, and only when, they appear in all</w:t>
      </w:r>
    </w:p>
    <w:p w14:paraId="4137052F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capitals, as shown here.</w:t>
      </w:r>
    </w:p>
    <w:p w14:paraId="76CEA93F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713FD988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This document makes use of the terms defined in [RFC7011], [RFC8402],</w:t>
      </w:r>
    </w:p>
    <w:p w14:paraId="39893C27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and [RFC8754].</w:t>
      </w:r>
    </w:p>
    <w:p w14:paraId="60D586D9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7AA31522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The following terms are used as defined in [RFC7011]:</w:t>
      </w:r>
    </w:p>
    <w:p w14:paraId="5D6EC58A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7D9D39A3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*  IPFIX</w:t>
      </w:r>
    </w:p>
    <w:p w14:paraId="13B921BF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405055DB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*  IPFIX Information Elements</w:t>
      </w:r>
    </w:p>
    <w:p w14:paraId="64FA989C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7CBD81A5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*  Metering Process</w:t>
      </w:r>
    </w:p>
    <w:p w14:paraId="0D238324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266ABAA5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*  Template Record</w:t>
      </w:r>
    </w:p>
    <w:p w14:paraId="6787191E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44DB712F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*  Data Record</w:t>
      </w:r>
    </w:p>
    <w:p w14:paraId="3191F762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47CC463D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*  Collector</w:t>
      </w:r>
    </w:p>
    <w:p w14:paraId="02AF719F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1FA6A3FA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56ED5EAD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6B55EDCF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  <w:r w:rsidRPr="00762C27">
        <w:rPr>
          <w:rFonts w:ascii="Courier New" w:hAnsi="Courier New" w:cs="Courier New"/>
          <w:lang w:val="fr-CH"/>
        </w:rPr>
        <w:t xml:space="preserve">Liu, et al.             Expires 23 </w:t>
      </w:r>
      <w:proofErr w:type="spellStart"/>
      <w:r w:rsidRPr="00762C27">
        <w:rPr>
          <w:rFonts w:ascii="Courier New" w:hAnsi="Courier New" w:cs="Courier New"/>
          <w:lang w:val="fr-CH"/>
        </w:rPr>
        <w:t>February</w:t>
      </w:r>
      <w:proofErr w:type="spellEnd"/>
      <w:r w:rsidRPr="00762C27">
        <w:rPr>
          <w:rFonts w:ascii="Courier New" w:hAnsi="Courier New" w:cs="Courier New"/>
          <w:lang w:val="fr-CH"/>
        </w:rPr>
        <w:t xml:space="preserve"> 2026             </w:t>
      </w:r>
      <w:proofErr w:type="gramStart"/>
      <w:r w:rsidRPr="00762C27">
        <w:rPr>
          <w:rFonts w:ascii="Courier New" w:hAnsi="Courier New" w:cs="Courier New"/>
          <w:lang w:val="fr-CH"/>
        </w:rPr>
        <w:t xml:space="preserve">   [</w:t>
      </w:r>
      <w:proofErr w:type="gramEnd"/>
      <w:r w:rsidRPr="00762C27">
        <w:rPr>
          <w:rFonts w:ascii="Courier New" w:hAnsi="Courier New" w:cs="Courier New"/>
          <w:lang w:val="fr-CH"/>
        </w:rPr>
        <w:t>Page 3]</w:t>
      </w:r>
    </w:p>
    <w:p w14:paraId="5A910BAB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  <w:r w:rsidRPr="00762C27">
        <w:rPr>
          <w:rFonts w:ascii="Courier New" w:hAnsi="Courier New" w:cs="Courier New"/>
          <w:lang w:val="fr-CH"/>
        </w:rPr>
        <w:br w:type="page"/>
      </w:r>
    </w:p>
    <w:p w14:paraId="09798780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lastRenderedPageBreak/>
        <w:t>Internet-Draft               IPFIX for PSID                  August 2025</w:t>
      </w:r>
    </w:p>
    <w:p w14:paraId="164FEDF4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136862D0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26A38FBE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The following terms are used as defined in [RFC8402]:</w:t>
      </w:r>
    </w:p>
    <w:p w14:paraId="6BCE3F1E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62584C98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*  Segment Routing (SR)</w:t>
      </w:r>
    </w:p>
    <w:p w14:paraId="707F563B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601C0EAA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*  Segment List</w:t>
      </w:r>
    </w:p>
    <w:p w14:paraId="2F6B8C11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4BE928C3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*  SRv6</w:t>
      </w:r>
    </w:p>
    <w:p w14:paraId="4ACDB0B5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5000F0DC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The following terms are used as defined in [RFC8754]:</w:t>
      </w:r>
    </w:p>
    <w:p w14:paraId="4F251158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5C174C9C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*  SRH</w:t>
      </w:r>
    </w:p>
    <w:p w14:paraId="04E2EF3E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1100C696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*  Last Entry</w:t>
      </w:r>
      <w:commentRangeEnd w:id="16"/>
      <w:r w:rsidR="00FC00A8">
        <w:rPr>
          <w:rStyle w:val="CommentReference"/>
          <w:rFonts w:asciiTheme="minorHAnsi" w:hAnsiTheme="minorHAnsi"/>
        </w:rPr>
        <w:commentReference w:id="16"/>
      </w:r>
    </w:p>
    <w:p w14:paraId="65CF30A5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588A2712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commentRangeStart w:id="17"/>
      <w:r w:rsidRPr="00762C27">
        <w:rPr>
          <w:rFonts w:ascii="Courier New" w:hAnsi="Courier New" w:cs="Courier New"/>
          <w:lang w:val="en-US"/>
        </w:rPr>
        <w:t>3.  SRv6 PSID in IPFIX</w:t>
      </w:r>
    </w:p>
    <w:p w14:paraId="4709C46A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5CC0FF68" w14:textId="3FD5BB03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A new IE "</w:t>
      </w:r>
      <w:del w:id="18" w:author="Graf Thomas, SCS-INI-NET-VNC-E2E" w:date="2025-09-06T06:43:00Z" w16du:dateUtc="2025-09-06T04:43:00Z">
        <w:r w:rsidRPr="00762C27" w:rsidDel="00197BA8">
          <w:rPr>
            <w:rFonts w:ascii="Courier New" w:hAnsi="Courier New" w:cs="Courier New"/>
            <w:lang w:val="en-US"/>
          </w:rPr>
          <w:delText>srhPSID</w:delText>
        </w:r>
      </w:del>
      <w:ins w:id="19" w:author="Graf Thomas, SCS-INI-NET-VNC-E2E" w:date="2025-09-06T06:43:00Z" w16du:dateUtc="2025-09-06T04:43:00Z">
        <w:r w:rsidR="00197BA8" w:rsidRPr="00762C27">
          <w:rPr>
            <w:rFonts w:ascii="Courier New" w:hAnsi="Courier New" w:cs="Courier New"/>
            <w:lang w:val="en-US"/>
          </w:rPr>
          <w:t>srhP</w:t>
        </w:r>
        <w:r w:rsidR="00197BA8">
          <w:rPr>
            <w:rFonts w:ascii="Courier New" w:hAnsi="Courier New" w:cs="Courier New"/>
            <w:lang w:val="en-US"/>
          </w:rPr>
          <w:t>sid</w:t>
        </w:r>
        <w:r w:rsidR="00197BA8" w:rsidRPr="00197BA8">
          <w:rPr>
            <w:rFonts w:ascii="Courier New" w:hAnsi="Courier New" w:cs="Courier New"/>
            <w:lang w:val="en-US"/>
            <w:rPrChange w:id="20" w:author="Graf Thomas, SCS-INI-NET-VNC-E2E" w:date="2025-09-06T06:43:00Z" w16du:dateUtc="2025-09-06T04:43:00Z">
              <w:rPr>
                <w:rFonts w:ascii="Courier New" w:hAnsi="Courier New" w:cs="Courier New"/>
              </w:rPr>
            </w:rPrChange>
          </w:rPr>
          <w:t>IPv6</w:t>
        </w:r>
      </w:ins>
      <w:r w:rsidRPr="00762C27">
        <w:rPr>
          <w:rFonts w:ascii="Courier New" w:hAnsi="Courier New" w:cs="Courier New"/>
          <w:lang w:val="en-US"/>
        </w:rPr>
        <w:t>" is defined in this document to identify the Path</w:t>
      </w:r>
    </w:p>
    <w:p w14:paraId="73131E02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Segment </w:t>
      </w:r>
      <w:proofErr w:type="gramStart"/>
      <w:r w:rsidRPr="00762C27">
        <w:rPr>
          <w:rFonts w:ascii="Courier New" w:hAnsi="Courier New" w:cs="Courier New"/>
          <w:lang w:val="en-US"/>
        </w:rPr>
        <w:t>Identifier(</w:t>
      </w:r>
      <w:proofErr w:type="gramEnd"/>
      <w:r w:rsidRPr="00762C27">
        <w:rPr>
          <w:rFonts w:ascii="Courier New" w:hAnsi="Courier New" w:cs="Courier New"/>
          <w:lang w:val="en-US"/>
        </w:rPr>
        <w:t>PSID) in the SRH, it carries a 128-bit IPv6</w:t>
      </w:r>
    </w:p>
    <w:p w14:paraId="3F731BC7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address that represents an SRv6 PSID.</w:t>
      </w:r>
    </w:p>
    <w:p w14:paraId="3DFD6E3F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3E7B2F45" w14:textId="482E3C62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Name:  </w:t>
      </w:r>
      <w:ins w:id="21" w:author="Graf Thomas, SCS-INI-NET-VNC-E2E" w:date="2025-09-06T06:43:00Z" w16du:dateUtc="2025-09-06T04:43:00Z">
        <w:r w:rsidR="00197BA8" w:rsidRPr="00762C27">
          <w:rPr>
            <w:rFonts w:ascii="Courier New" w:hAnsi="Courier New" w:cs="Courier New"/>
            <w:lang w:val="en-US"/>
          </w:rPr>
          <w:t>srhP</w:t>
        </w:r>
        <w:r w:rsidR="00197BA8">
          <w:rPr>
            <w:rFonts w:ascii="Courier New" w:hAnsi="Courier New" w:cs="Courier New"/>
            <w:lang w:val="en-US"/>
          </w:rPr>
          <w:t>sid</w:t>
        </w:r>
        <w:r w:rsidR="00197BA8" w:rsidRPr="005506D6">
          <w:rPr>
            <w:rFonts w:ascii="Courier New" w:hAnsi="Courier New" w:cs="Courier New"/>
            <w:lang w:val="en-US"/>
          </w:rPr>
          <w:t>IPv6</w:t>
        </w:r>
      </w:ins>
      <w:del w:id="22" w:author="Graf Thomas, SCS-INI-NET-VNC-E2E" w:date="2025-09-06T06:43:00Z" w16du:dateUtc="2025-09-06T04:43:00Z">
        <w:r w:rsidRPr="00762C27" w:rsidDel="00197BA8">
          <w:rPr>
            <w:rFonts w:ascii="Courier New" w:hAnsi="Courier New" w:cs="Courier New"/>
            <w:lang w:val="en-US"/>
          </w:rPr>
          <w:delText>srhPSID</w:delText>
        </w:r>
      </w:del>
    </w:p>
    <w:p w14:paraId="16D12F61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72135063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</w:t>
      </w:r>
      <w:proofErr w:type="spellStart"/>
      <w:r w:rsidRPr="00762C27">
        <w:rPr>
          <w:rFonts w:ascii="Courier New" w:hAnsi="Courier New" w:cs="Courier New"/>
          <w:lang w:val="en-US"/>
        </w:rPr>
        <w:t>ElementID</w:t>
      </w:r>
      <w:proofErr w:type="spellEnd"/>
      <w:r w:rsidRPr="00762C27">
        <w:rPr>
          <w:rFonts w:ascii="Courier New" w:hAnsi="Courier New" w:cs="Courier New"/>
          <w:lang w:val="en-US"/>
        </w:rPr>
        <w:t>:  TBD1</w:t>
      </w:r>
    </w:p>
    <w:p w14:paraId="69FFCFFC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15DAF7A7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Description:  The 128-bit IPv6 address that represents an SRv6 PSID.</w:t>
      </w:r>
    </w:p>
    <w:p w14:paraId="0C5B73E0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2B790050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Abstract Data Type:  ipv6Address</w:t>
      </w:r>
    </w:p>
    <w:p w14:paraId="5C0DCFC8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18E919E1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Data Type Semantics:  default</w:t>
      </w:r>
    </w:p>
    <w:p w14:paraId="419287A2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2D6A22DA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Additional Information:  Specified in Section 3 of</w:t>
      </w:r>
    </w:p>
    <w:p w14:paraId="5BC7C63B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[I-</w:t>
      </w:r>
      <w:proofErr w:type="gramStart"/>
      <w:r w:rsidRPr="00762C27">
        <w:rPr>
          <w:rFonts w:ascii="Courier New" w:hAnsi="Courier New" w:cs="Courier New"/>
          <w:lang w:val="en-US"/>
        </w:rPr>
        <w:t>D.ietf</w:t>
      </w:r>
      <w:proofErr w:type="gramEnd"/>
      <w:r w:rsidRPr="00762C27">
        <w:rPr>
          <w:rFonts w:ascii="Courier New" w:hAnsi="Courier New" w:cs="Courier New"/>
          <w:lang w:val="en-US"/>
        </w:rPr>
        <w:t>-spring-srv6-path-segment].</w:t>
      </w:r>
    </w:p>
    <w:p w14:paraId="1A0CB8C0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75186621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Reference:  This document.</w:t>
      </w:r>
    </w:p>
    <w:p w14:paraId="4412EBA9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24E78CFC" w14:textId="79AA394D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Although IE </w:t>
      </w:r>
      <w:ins w:id="23" w:author="Graf Thomas, SCS-INI-NET-VNC-E2E" w:date="2025-09-06T06:44:00Z" w16du:dateUtc="2025-09-06T04:44:00Z">
        <w:r w:rsidR="00197BA8" w:rsidRPr="00762C27">
          <w:rPr>
            <w:rFonts w:ascii="Courier New" w:hAnsi="Courier New" w:cs="Courier New"/>
            <w:lang w:val="en-US"/>
          </w:rPr>
          <w:t>srhP</w:t>
        </w:r>
        <w:r w:rsidR="00197BA8">
          <w:rPr>
            <w:rFonts w:ascii="Courier New" w:hAnsi="Courier New" w:cs="Courier New"/>
            <w:lang w:val="en-US"/>
          </w:rPr>
          <w:t>sid</w:t>
        </w:r>
        <w:r w:rsidR="00197BA8" w:rsidRPr="005506D6">
          <w:rPr>
            <w:rFonts w:ascii="Courier New" w:hAnsi="Courier New" w:cs="Courier New"/>
            <w:lang w:val="en-US"/>
          </w:rPr>
          <w:t>IPv6</w:t>
        </w:r>
      </w:ins>
      <w:del w:id="24" w:author="Graf Thomas, SCS-INI-NET-VNC-E2E" w:date="2025-09-06T06:44:00Z" w16du:dateUtc="2025-09-06T04:44:00Z">
        <w:r w:rsidRPr="00762C27" w:rsidDel="00197BA8">
          <w:rPr>
            <w:rFonts w:ascii="Courier New" w:hAnsi="Courier New" w:cs="Courier New"/>
            <w:lang w:val="en-US"/>
          </w:rPr>
          <w:delText>srhPSID</w:delText>
        </w:r>
      </w:del>
      <w:r w:rsidRPr="00762C27">
        <w:rPr>
          <w:rFonts w:ascii="Courier New" w:hAnsi="Courier New" w:cs="Courier New"/>
          <w:lang w:val="en-US"/>
        </w:rPr>
        <w:t xml:space="preserve"> is used to identify an SRv6 path, this document</w:t>
      </w:r>
    </w:p>
    <w:p w14:paraId="62186A2C" w14:textId="6048809A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doesn't limit using </w:t>
      </w:r>
      <w:ins w:id="25" w:author="Graf Thomas, SCS-INI-NET-VNC-E2E" w:date="2025-09-06T06:44:00Z" w16du:dateUtc="2025-09-06T04:44:00Z">
        <w:r w:rsidR="00197BA8" w:rsidRPr="00762C27">
          <w:rPr>
            <w:rFonts w:ascii="Courier New" w:hAnsi="Courier New" w:cs="Courier New"/>
            <w:lang w:val="en-US"/>
          </w:rPr>
          <w:t>srhP</w:t>
        </w:r>
        <w:r w:rsidR="00197BA8">
          <w:rPr>
            <w:rFonts w:ascii="Courier New" w:hAnsi="Courier New" w:cs="Courier New"/>
            <w:lang w:val="en-US"/>
          </w:rPr>
          <w:t>sid</w:t>
        </w:r>
        <w:r w:rsidR="00197BA8" w:rsidRPr="005506D6">
          <w:rPr>
            <w:rFonts w:ascii="Courier New" w:hAnsi="Courier New" w:cs="Courier New"/>
            <w:lang w:val="en-US"/>
          </w:rPr>
          <w:t>IPv6</w:t>
        </w:r>
      </w:ins>
      <w:del w:id="26" w:author="Graf Thomas, SCS-INI-NET-VNC-E2E" w:date="2025-09-06T06:44:00Z" w16du:dateUtc="2025-09-06T04:44:00Z">
        <w:r w:rsidRPr="00762C27" w:rsidDel="00197BA8">
          <w:rPr>
            <w:rFonts w:ascii="Courier New" w:hAnsi="Courier New" w:cs="Courier New"/>
            <w:lang w:val="en-US"/>
          </w:rPr>
          <w:delText>srhPSID</w:delText>
        </w:r>
      </w:del>
      <w:r w:rsidRPr="00762C27">
        <w:rPr>
          <w:rFonts w:ascii="Courier New" w:hAnsi="Courier New" w:cs="Courier New"/>
          <w:lang w:val="en-US"/>
        </w:rPr>
        <w:t xml:space="preserve"> together with srhSegmentIPv6BasicList or</w:t>
      </w:r>
    </w:p>
    <w:p w14:paraId="5DAE16E3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srhSegmentIPv6ListSection in the same IPFIX message, see section4.2</w:t>
      </w:r>
    </w:p>
    <w:p w14:paraId="7AB0FACC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for more </w:t>
      </w:r>
      <w:commentRangeStart w:id="27"/>
      <w:r w:rsidRPr="00762C27">
        <w:rPr>
          <w:rFonts w:ascii="Courier New" w:hAnsi="Courier New" w:cs="Courier New"/>
          <w:lang w:val="en-US"/>
        </w:rPr>
        <w:t>information</w:t>
      </w:r>
      <w:commentRangeEnd w:id="27"/>
      <w:r w:rsidR="00AE7EDD">
        <w:rPr>
          <w:rStyle w:val="CommentReference"/>
          <w:rFonts w:asciiTheme="minorHAnsi" w:hAnsiTheme="minorHAnsi"/>
        </w:rPr>
        <w:commentReference w:id="27"/>
      </w:r>
      <w:r w:rsidRPr="00762C27">
        <w:rPr>
          <w:rFonts w:ascii="Courier New" w:hAnsi="Courier New" w:cs="Courier New"/>
          <w:lang w:val="en-US"/>
        </w:rPr>
        <w:t>.</w:t>
      </w:r>
      <w:commentRangeEnd w:id="17"/>
      <w:r w:rsidR="00FC00A8">
        <w:rPr>
          <w:rStyle w:val="CommentReference"/>
          <w:rFonts w:asciiTheme="minorHAnsi" w:hAnsiTheme="minorHAnsi"/>
        </w:rPr>
        <w:commentReference w:id="17"/>
      </w:r>
    </w:p>
    <w:p w14:paraId="7292595F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737B75B0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>4.  Operational Considerations</w:t>
      </w:r>
    </w:p>
    <w:p w14:paraId="625EDB98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6C1B3D65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6C0F2A19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1CCEFC31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4BADA80F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6015337F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28656621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550BD568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4206D351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1AE5B0C8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78BBA0C6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  <w:r w:rsidRPr="00762C27">
        <w:rPr>
          <w:rFonts w:ascii="Courier New" w:hAnsi="Courier New" w:cs="Courier New"/>
          <w:lang w:val="fr-CH"/>
        </w:rPr>
        <w:t xml:space="preserve">Liu, et al.             Expires 23 </w:t>
      </w:r>
      <w:proofErr w:type="spellStart"/>
      <w:r w:rsidRPr="00762C27">
        <w:rPr>
          <w:rFonts w:ascii="Courier New" w:hAnsi="Courier New" w:cs="Courier New"/>
          <w:lang w:val="fr-CH"/>
        </w:rPr>
        <w:t>February</w:t>
      </w:r>
      <w:proofErr w:type="spellEnd"/>
      <w:r w:rsidRPr="00762C27">
        <w:rPr>
          <w:rFonts w:ascii="Courier New" w:hAnsi="Courier New" w:cs="Courier New"/>
          <w:lang w:val="fr-CH"/>
        </w:rPr>
        <w:t xml:space="preserve"> 2026             </w:t>
      </w:r>
      <w:proofErr w:type="gramStart"/>
      <w:r w:rsidRPr="00762C27">
        <w:rPr>
          <w:rFonts w:ascii="Courier New" w:hAnsi="Courier New" w:cs="Courier New"/>
          <w:lang w:val="fr-CH"/>
        </w:rPr>
        <w:t xml:space="preserve">   [</w:t>
      </w:r>
      <w:proofErr w:type="gramEnd"/>
      <w:r w:rsidRPr="00762C27">
        <w:rPr>
          <w:rFonts w:ascii="Courier New" w:hAnsi="Courier New" w:cs="Courier New"/>
          <w:lang w:val="fr-CH"/>
        </w:rPr>
        <w:t>Page 4]</w:t>
      </w:r>
    </w:p>
    <w:p w14:paraId="5113CE01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  <w:r w:rsidRPr="00762C27">
        <w:rPr>
          <w:rFonts w:ascii="Courier New" w:hAnsi="Courier New" w:cs="Courier New"/>
          <w:lang w:val="fr-CH"/>
        </w:rPr>
        <w:br w:type="page"/>
      </w:r>
    </w:p>
    <w:p w14:paraId="7FD2E2C9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lastRenderedPageBreak/>
        <w:t>Internet-Draft               IPFIX for PSID                  August 2025</w:t>
      </w:r>
    </w:p>
    <w:p w14:paraId="585344D6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0D849D7D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339A6C6C" w14:textId="6F194D0D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4.1.  Exporting, Decoding and Analyzing </w:t>
      </w:r>
      <w:ins w:id="28" w:author="Graf Thomas, SCS-INI-NET-VNC-E2E" w:date="2025-09-06T06:44:00Z" w16du:dateUtc="2025-09-06T04:44:00Z">
        <w:r w:rsidR="00197BA8" w:rsidRPr="00762C27">
          <w:rPr>
            <w:rFonts w:ascii="Courier New" w:hAnsi="Courier New" w:cs="Courier New"/>
            <w:lang w:val="en-US"/>
          </w:rPr>
          <w:t>srhP</w:t>
        </w:r>
        <w:r w:rsidR="00197BA8">
          <w:rPr>
            <w:rFonts w:ascii="Courier New" w:hAnsi="Courier New" w:cs="Courier New"/>
            <w:lang w:val="en-US"/>
          </w:rPr>
          <w:t>sid</w:t>
        </w:r>
        <w:r w:rsidR="00197BA8" w:rsidRPr="005506D6">
          <w:rPr>
            <w:rFonts w:ascii="Courier New" w:hAnsi="Courier New" w:cs="Courier New"/>
            <w:lang w:val="en-US"/>
          </w:rPr>
          <w:t>IPv6</w:t>
        </w:r>
      </w:ins>
      <w:del w:id="29" w:author="Graf Thomas, SCS-INI-NET-VNC-E2E" w:date="2025-09-06T06:44:00Z" w16du:dateUtc="2025-09-06T04:44:00Z">
        <w:r w:rsidRPr="00762C27" w:rsidDel="00197BA8">
          <w:rPr>
            <w:rFonts w:ascii="Courier New" w:hAnsi="Courier New" w:cs="Courier New"/>
            <w:lang w:val="en-US"/>
          </w:rPr>
          <w:delText>srhPSID</w:delText>
        </w:r>
      </w:del>
    </w:p>
    <w:p w14:paraId="463E44EC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5DE6FBD5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As specified in [I-</w:t>
      </w:r>
      <w:proofErr w:type="gramStart"/>
      <w:r w:rsidRPr="00762C27">
        <w:rPr>
          <w:rFonts w:ascii="Courier New" w:hAnsi="Courier New" w:cs="Courier New"/>
          <w:lang w:val="en-US"/>
        </w:rPr>
        <w:t>D.ietf</w:t>
      </w:r>
      <w:proofErr w:type="gramEnd"/>
      <w:r w:rsidRPr="00762C27">
        <w:rPr>
          <w:rFonts w:ascii="Courier New" w:hAnsi="Courier New" w:cs="Courier New"/>
          <w:lang w:val="en-US"/>
        </w:rPr>
        <w:t>-spring-srv6-path-segment], the P-flag in</w:t>
      </w:r>
    </w:p>
    <w:p w14:paraId="0157FC04" w14:textId="20E50674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the SRH is set to indicate the presence of PSID.  </w:t>
      </w:r>
      <w:del w:id="30" w:author="Graf Thomas, SCS-INI-NET-VNC-E2E" w:date="2025-09-06T06:46:00Z" w16du:dateUtc="2025-09-06T04:46:00Z">
        <w:r w:rsidRPr="00762C27" w:rsidDel="00197BA8">
          <w:rPr>
            <w:rFonts w:ascii="Courier New" w:hAnsi="Courier New" w:cs="Courier New"/>
            <w:lang w:val="en-US"/>
          </w:rPr>
          <w:delText>In order to</w:delText>
        </w:r>
      </w:del>
      <w:ins w:id="31" w:author="Graf Thomas, SCS-INI-NET-VNC-E2E" w:date="2025-09-06T06:46:00Z" w16du:dateUtc="2025-09-06T04:46:00Z">
        <w:r w:rsidR="00197BA8" w:rsidRPr="00762C27">
          <w:rPr>
            <w:rFonts w:ascii="Courier New" w:hAnsi="Courier New" w:cs="Courier New"/>
            <w:lang w:val="en-US"/>
          </w:rPr>
          <w:t>To</w:t>
        </w:r>
      </w:ins>
    </w:p>
    <w:p w14:paraId="276BCC91" w14:textId="01DA08EA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generate Flow Records with PSID </w:t>
      </w:r>
      <w:r w:rsidRPr="00762C27">
        <w:rPr>
          <w:rFonts w:ascii="Courier New" w:hAnsi="Courier New" w:cs="Courier New"/>
          <w:lang w:val="en-US"/>
        </w:rPr>
        <w:t>included</w:t>
      </w:r>
      <w:del w:id="32" w:author="Graf Thomas, SCS-INI-NET-VNC-E2E" w:date="2025-09-06T06:46:00Z" w16du:dateUtc="2025-09-06T04:46:00Z">
        <w:r w:rsidRPr="00762C27" w:rsidDel="00197BA8">
          <w:rPr>
            <w:rFonts w:ascii="Courier New" w:hAnsi="Courier New" w:cs="Courier New"/>
            <w:lang w:val="en-US"/>
          </w:rPr>
          <w:delText>,</w:delText>
        </w:r>
      </w:del>
      <w:r w:rsidRPr="00762C27">
        <w:rPr>
          <w:rFonts w:ascii="Courier New" w:hAnsi="Courier New" w:cs="Courier New"/>
          <w:lang w:val="en-US"/>
        </w:rPr>
        <w:t xml:space="preserve"> the metering process MUST</w:t>
      </w:r>
    </w:p>
    <w:p w14:paraId="6D93A978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understand the P-flag.  Only when the P-flag is set SHOULD the</w:t>
      </w:r>
    </w:p>
    <w:p w14:paraId="54D96148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metering process </w:t>
      </w:r>
      <w:proofErr w:type="gramStart"/>
      <w:r w:rsidRPr="00762C27">
        <w:rPr>
          <w:rFonts w:ascii="Courier New" w:hAnsi="Courier New" w:cs="Courier New"/>
          <w:lang w:val="en-US"/>
        </w:rPr>
        <w:t>capture</w:t>
      </w:r>
      <w:proofErr w:type="gramEnd"/>
      <w:r w:rsidRPr="00762C27">
        <w:rPr>
          <w:rFonts w:ascii="Courier New" w:hAnsi="Courier New" w:cs="Courier New"/>
          <w:lang w:val="en-US"/>
        </w:rPr>
        <w:t xml:space="preserve"> the last entry in the SRH to get the PSID.</w:t>
      </w:r>
    </w:p>
    <w:p w14:paraId="3275F2FB" w14:textId="616135D5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If the P-flag in the packet is unset, when the </w:t>
      </w:r>
      <w:ins w:id="33" w:author="Graf Thomas, SCS-INI-NET-VNC-E2E" w:date="2025-09-06T06:45:00Z" w16du:dateUtc="2025-09-06T04:45:00Z">
        <w:r w:rsidR="00197BA8" w:rsidRPr="00762C27">
          <w:rPr>
            <w:rFonts w:ascii="Courier New" w:hAnsi="Courier New" w:cs="Courier New"/>
            <w:lang w:val="en-US"/>
          </w:rPr>
          <w:t>srhP</w:t>
        </w:r>
        <w:r w:rsidR="00197BA8">
          <w:rPr>
            <w:rFonts w:ascii="Courier New" w:hAnsi="Courier New" w:cs="Courier New"/>
            <w:lang w:val="en-US"/>
          </w:rPr>
          <w:t>sid</w:t>
        </w:r>
        <w:r w:rsidR="00197BA8" w:rsidRPr="005506D6">
          <w:rPr>
            <w:rFonts w:ascii="Courier New" w:hAnsi="Courier New" w:cs="Courier New"/>
            <w:lang w:val="en-US"/>
          </w:rPr>
          <w:t>IPv6</w:t>
        </w:r>
      </w:ins>
      <w:del w:id="34" w:author="Graf Thomas, SCS-INI-NET-VNC-E2E" w:date="2025-09-06T06:45:00Z" w16du:dateUtc="2025-09-06T04:45:00Z">
        <w:r w:rsidRPr="00762C27" w:rsidDel="00197BA8">
          <w:rPr>
            <w:rFonts w:ascii="Courier New" w:hAnsi="Courier New" w:cs="Courier New"/>
            <w:lang w:val="en-US"/>
          </w:rPr>
          <w:delText>srhPSID</w:delText>
        </w:r>
      </w:del>
      <w:r w:rsidRPr="00762C27">
        <w:rPr>
          <w:rFonts w:ascii="Courier New" w:hAnsi="Courier New" w:cs="Courier New"/>
          <w:lang w:val="en-US"/>
        </w:rPr>
        <w:t xml:space="preserve"> appears in the</w:t>
      </w:r>
    </w:p>
    <w:p w14:paraId="71F74945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template record, the corresponding field in the data record is</w:t>
      </w:r>
    </w:p>
    <w:p w14:paraId="36C2BDD9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RECOMMENDED to set to all zero.</w:t>
      </w:r>
    </w:p>
    <w:p w14:paraId="67FA0951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7E44604F" w14:textId="6F1A1E1D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After decoding the IPFIX messages </w:t>
      </w:r>
      <w:ins w:id="35" w:author="Graf Thomas, SCS-INI-NET-VNC-E2E" w:date="2025-09-06T06:47:00Z" w16du:dateUtc="2025-09-06T04:47:00Z">
        <w:r w:rsidR="00197BA8">
          <w:rPr>
            <w:rFonts w:ascii="Courier New" w:hAnsi="Courier New" w:cs="Courier New"/>
            <w:lang w:val="en-US"/>
          </w:rPr>
          <w:t xml:space="preserve">at the collector, </w:t>
        </w:r>
      </w:ins>
      <w:r w:rsidRPr="00762C27">
        <w:rPr>
          <w:rFonts w:ascii="Courier New" w:hAnsi="Courier New" w:cs="Courier New"/>
          <w:lang w:val="en-US"/>
        </w:rPr>
        <w:t>to get the flow record with PSID</w:t>
      </w:r>
    </w:p>
    <w:p w14:paraId="202FA884" w14:textId="79E25F70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</w:t>
      </w:r>
      <w:del w:id="36" w:author="Graf Thomas, SCS-INI-NET-VNC-E2E" w:date="2025-09-06T06:47:00Z" w16du:dateUtc="2025-09-06T04:47:00Z">
        <w:r w:rsidRPr="00762C27" w:rsidDel="00197BA8">
          <w:rPr>
            <w:rFonts w:ascii="Courier New" w:hAnsi="Courier New" w:cs="Courier New"/>
            <w:lang w:val="en-US"/>
          </w:rPr>
          <w:delText>included in it at the collector</w:delText>
        </w:r>
      </w:del>
      <w:r w:rsidRPr="00762C27">
        <w:rPr>
          <w:rFonts w:ascii="Courier New" w:hAnsi="Courier New" w:cs="Courier New"/>
          <w:lang w:val="en-US"/>
        </w:rPr>
        <w:t>, the collector might process the flow</w:t>
      </w:r>
    </w:p>
    <w:p w14:paraId="5F60A67E" w14:textId="7E9635C6" w:rsidR="00B26C53" w:rsidRPr="00762C27" w:rsidDel="00197BA8" w:rsidRDefault="00B26C53" w:rsidP="001967B8">
      <w:pPr>
        <w:pStyle w:val="PlainText"/>
        <w:rPr>
          <w:del w:id="37" w:author="Graf Thomas, SCS-INI-NET-VNC-E2E" w:date="2025-09-06T06:48:00Z" w16du:dateUtc="2025-09-06T04:48:00Z"/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record locally or send it to </w:t>
      </w:r>
      <w:del w:id="38" w:author="Graf Thomas, SCS-INI-NET-VNC-E2E" w:date="2025-09-06T06:48:00Z" w16du:dateUtc="2025-09-06T04:48:00Z">
        <w:r w:rsidRPr="00762C27" w:rsidDel="00197BA8">
          <w:rPr>
            <w:rFonts w:ascii="Courier New" w:hAnsi="Courier New" w:cs="Courier New"/>
            <w:lang w:val="en-US"/>
          </w:rPr>
          <w:delText>an analyzer for further analysis</w:delText>
        </w:r>
      </w:del>
    </w:p>
    <w:p w14:paraId="19E0281C" w14:textId="0BBB2832" w:rsidR="00B26C53" w:rsidRPr="00762C27" w:rsidRDefault="00B26C53" w:rsidP="00197BA8">
      <w:pPr>
        <w:pStyle w:val="PlainText"/>
        <w:rPr>
          <w:rFonts w:ascii="Courier New" w:hAnsi="Courier New" w:cs="Courier New"/>
          <w:lang w:val="en-US"/>
        </w:rPr>
      </w:pPr>
      <w:del w:id="39" w:author="Graf Thomas, SCS-INI-NET-VNC-E2E" w:date="2025-09-06T06:48:00Z" w16du:dateUtc="2025-09-06T04:48:00Z">
        <w:r w:rsidRPr="00762C27" w:rsidDel="00197BA8">
          <w:rPr>
            <w:rFonts w:ascii="Courier New" w:hAnsi="Courier New" w:cs="Courier New"/>
            <w:lang w:val="en-US"/>
          </w:rPr>
          <w:delText xml:space="preserve">   purpose</w:delText>
        </w:r>
      </w:del>
      <w:ins w:id="40" w:author="Graf Thomas, SCS-INI-NET-VNC-E2E" w:date="2025-09-06T06:48:00Z" w16du:dateUtc="2025-09-06T04:48:00Z">
        <w:r w:rsidR="00197BA8">
          <w:rPr>
            <w:rFonts w:ascii="Courier New" w:hAnsi="Courier New" w:cs="Courier New"/>
            <w:lang w:val="en-US"/>
          </w:rPr>
          <w:t>a data processing or</w:t>
        </w:r>
      </w:ins>
      <w:ins w:id="41" w:author="Graf Thomas, SCS-INI-NET-VNC-E2E" w:date="2025-09-06T06:49:00Z" w16du:dateUtc="2025-09-06T04:49:00Z">
        <w:r w:rsidR="00197BA8">
          <w:rPr>
            <w:rFonts w:ascii="Courier New" w:hAnsi="Courier New" w:cs="Courier New"/>
            <w:lang w:val="en-US"/>
          </w:rPr>
          <w:t xml:space="preserve"> analytics component</w:t>
        </w:r>
      </w:ins>
      <w:r w:rsidRPr="00762C27">
        <w:rPr>
          <w:rFonts w:ascii="Courier New" w:hAnsi="Courier New" w:cs="Courier New"/>
          <w:lang w:val="en-US"/>
        </w:rPr>
        <w:t xml:space="preserve">.  </w:t>
      </w:r>
      <w:proofErr w:type="gramStart"/>
      <w:r w:rsidRPr="00762C27">
        <w:rPr>
          <w:rFonts w:ascii="Courier New" w:hAnsi="Courier New" w:cs="Courier New"/>
          <w:lang w:val="en-US"/>
        </w:rPr>
        <w:t>In order to</w:t>
      </w:r>
      <w:proofErr w:type="gramEnd"/>
      <w:r w:rsidRPr="00762C27">
        <w:rPr>
          <w:rFonts w:ascii="Courier New" w:hAnsi="Courier New" w:cs="Courier New"/>
          <w:lang w:val="en-US"/>
        </w:rPr>
        <w:t xml:space="preserve"> recognize the SR path, the analysis node SHOULD</w:t>
      </w:r>
    </w:p>
    <w:p w14:paraId="476F8912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be aware of which SR path the PSID identifies.  How to get this</w:t>
      </w:r>
    </w:p>
    <w:p w14:paraId="1CEA5BA5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information the is out of the scope of this document.</w:t>
      </w:r>
    </w:p>
    <w:p w14:paraId="65CA9631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27F0BA0E" w14:textId="76431D0A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4.2.  Scope of </w:t>
      </w:r>
      <w:ins w:id="42" w:author="Graf Thomas, SCS-INI-NET-VNC-E2E" w:date="2025-09-06T06:45:00Z" w16du:dateUtc="2025-09-06T04:45:00Z">
        <w:r w:rsidR="00197BA8" w:rsidRPr="00762C27">
          <w:rPr>
            <w:rFonts w:ascii="Courier New" w:hAnsi="Courier New" w:cs="Courier New"/>
            <w:lang w:val="en-US"/>
          </w:rPr>
          <w:t>srhP</w:t>
        </w:r>
        <w:r w:rsidR="00197BA8">
          <w:rPr>
            <w:rFonts w:ascii="Courier New" w:hAnsi="Courier New" w:cs="Courier New"/>
            <w:lang w:val="en-US"/>
          </w:rPr>
          <w:t>sid</w:t>
        </w:r>
        <w:r w:rsidR="00197BA8" w:rsidRPr="005506D6">
          <w:rPr>
            <w:rFonts w:ascii="Courier New" w:hAnsi="Courier New" w:cs="Courier New"/>
            <w:lang w:val="en-US"/>
          </w:rPr>
          <w:t>IPv6</w:t>
        </w:r>
      </w:ins>
      <w:del w:id="43" w:author="Graf Thomas, SCS-INI-NET-VNC-E2E" w:date="2025-09-06T06:45:00Z" w16du:dateUtc="2025-09-06T04:45:00Z">
        <w:r w:rsidRPr="00762C27" w:rsidDel="00197BA8">
          <w:rPr>
            <w:rFonts w:ascii="Courier New" w:hAnsi="Courier New" w:cs="Courier New"/>
            <w:lang w:val="en-US"/>
          </w:rPr>
          <w:delText>srhPSID</w:delText>
        </w:r>
      </w:del>
    </w:p>
    <w:p w14:paraId="591E8646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03120772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As in [I-</w:t>
      </w:r>
      <w:proofErr w:type="gramStart"/>
      <w:r w:rsidRPr="00762C27">
        <w:rPr>
          <w:rFonts w:ascii="Courier New" w:hAnsi="Courier New" w:cs="Courier New"/>
          <w:lang w:val="en-US"/>
        </w:rPr>
        <w:t>D.ietf</w:t>
      </w:r>
      <w:proofErr w:type="gramEnd"/>
      <w:r w:rsidRPr="00762C27">
        <w:rPr>
          <w:rFonts w:ascii="Courier New" w:hAnsi="Courier New" w:cs="Courier New"/>
          <w:lang w:val="en-US"/>
        </w:rPr>
        <w:t>-spring-srv6-path-segment] section 3, the PSID</w:t>
      </w:r>
    </w:p>
    <w:p w14:paraId="65B455FC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allocation depends on the use cases, including:</w:t>
      </w:r>
    </w:p>
    <w:p w14:paraId="52539FE1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6D296AD4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*  </w:t>
      </w:r>
      <w:proofErr w:type="gramStart"/>
      <w:r w:rsidRPr="00762C27">
        <w:rPr>
          <w:rFonts w:ascii="Courier New" w:hAnsi="Courier New" w:cs="Courier New"/>
          <w:lang w:val="en-US"/>
        </w:rPr>
        <w:t>each</w:t>
      </w:r>
      <w:proofErr w:type="gramEnd"/>
      <w:r w:rsidRPr="00762C27">
        <w:rPr>
          <w:rFonts w:ascii="Courier New" w:hAnsi="Courier New" w:cs="Courier New"/>
          <w:lang w:val="en-US"/>
        </w:rPr>
        <w:t xml:space="preserve"> segment list may have its own PSID with different value;</w:t>
      </w:r>
    </w:p>
    <w:p w14:paraId="68F43D07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7CD612AD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*  </w:t>
      </w:r>
      <w:proofErr w:type="gramStart"/>
      <w:r w:rsidRPr="00762C27">
        <w:rPr>
          <w:rFonts w:ascii="Courier New" w:hAnsi="Courier New" w:cs="Courier New"/>
          <w:lang w:val="en-US"/>
        </w:rPr>
        <w:t>the</w:t>
      </w:r>
      <w:proofErr w:type="gramEnd"/>
      <w:r w:rsidRPr="00762C27">
        <w:rPr>
          <w:rFonts w:ascii="Courier New" w:hAnsi="Courier New" w:cs="Courier New"/>
          <w:lang w:val="en-US"/>
        </w:rPr>
        <w:t xml:space="preserve"> same PSID may be used for some or all the segment list under a</w:t>
      </w:r>
    </w:p>
    <w:p w14:paraId="3B976E95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Candidate path;</w:t>
      </w:r>
    </w:p>
    <w:p w14:paraId="3B7A2E29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5949A12D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*  </w:t>
      </w:r>
      <w:proofErr w:type="gramStart"/>
      <w:r w:rsidRPr="00762C27">
        <w:rPr>
          <w:rFonts w:ascii="Courier New" w:hAnsi="Courier New" w:cs="Courier New"/>
          <w:lang w:val="en-US"/>
        </w:rPr>
        <w:t>the</w:t>
      </w:r>
      <w:proofErr w:type="gramEnd"/>
      <w:r w:rsidRPr="00762C27">
        <w:rPr>
          <w:rFonts w:ascii="Courier New" w:hAnsi="Courier New" w:cs="Courier New"/>
          <w:lang w:val="en-US"/>
        </w:rPr>
        <w:t xml:space="preserve"> same PSID may be used for some or all Candidate Path within an</w:t>
      </w:r>
    </w:p>
    <w:p w14:paraId="78B923B8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SRv6 policy.</w:t>
      </w:r>
    </w:p>
    <w:p w14:paraId="719C4B04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13F6DE5A" w14:textId="06368742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If </w:t>
      </w:r>
      <w:ins w:id="44" w:author="Graf Thomas, SCS-INI-NET-VNC-E2E" w:date="2025-09-06T06:45:00Z" w16du:dateUtc="2025-09-06T04:45:00Z">
        <w:r w:rsidR="00197BA8" w:rsidRPr="00762C27">
          <w:rPr>
            <w:rFonts w:ascii="Courier New" w:hAnsi="Courier New" w:cs="Courier New"/>
            <w:lang w:val="en-US"/>
          </w:rPr>
          <w:t>srhP</w:t>
        </w:r>
        <w:r w:rsidR="00197BA8">
          <w:rPr>
            <w:rFonts w:ascii="Courier New" w:hAnsi="Courier New" w:cs="Courier New"/>
            <w:lang w:val="en-US"/>
          </w:rPr>
          <w:t>sid</w:t>
        </w:r>
        <w:r w:rsidR="00197BA8" w:rsidRPr="005506D6">
          <w:rPr>
            <w:rFonts w:ascii="Courier New" w:hAnsi="Courier New" w:cs="Courier New"/>
            <w:lang w:val="en-US"/>
          </w:rPr>
          <w:t>IPv6</w:t>
        </w:r>
      </w:ins>
      <w:del w:id="45" w:author="Graf Thomas, SCS-INI-NET-VNC-E2E" w:date="2025-09-06T06:45:00Z" w16du:dateUtc="2025-09-06T04:45:00Z">
        <w:r w:rsidRPr="00762C27" w:rsidDel="00197BA8">
          <w:rPr>
            <w:rFonts w:ascii="Courier New" w:hAnsi="Courier New" w:cs="Courier New"/>
            <w:lang w:val="en-US"/>
          </w:rPr>
          <w:delText>srhPSID</w:delText>
        </w:r>
      </w:del>
      <w:r w:rsidRPr="00762C27">
        <w:rPr>
          <w:rFonts w:ascii="Courier New" w:hAnsi="Courier New" w:cs="Courier New"/>
          <w:lang w:val="en-US"/>
        </w:rPr>
        <w:t xml:space="preserve"> and srhSegmentIPv6BasicList/</w:t>
      </w:r>
    </w:p>
    <w:p w14:paraId="00BCECF4" w14:textId="4387C03B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srhSegmentIPv6ListSection appear together, the </w:t>
      </w:r>
      <w:ins w:id="46" w:author="Graf Thomas, SCS-INI-NET-VNC-E2E" w:date="2025-09-06T06:45:00Z" w16du:dateUtc="2025-09-06T04:45:00Z">
        <w:r w:rsidR="00197BA8" w:rsidRPr="00762C27">
          <w:rPr>
            <w:rFonts w:ascii="Courier New" w:hAnsi="Courier New" w:cs="Courier New"/>
            <w:lang w:val="en-US"/>
          </w:rPr>
          <w:t>srhP</w:t>
        </w:r>
        <w:r w:rsidR="00197BA8">
          <w:rPr>
            <w:rFonts w:ascii="Courier New" w:hAnsi="Courier New" w:cs="Courier New"/>
            <w:lang w:val="en-US"/>
          </w:rPr>
          <w:t>sid</w:t>
        </w:r>
        <w:r w:rsidR="00197BA8" w:rsidRPr="005506D6">
          <w:rPr>
            <w:rFonts w:ascii="Courier New" w:hAnsi="Courier New" w:cs="Courier New"/>
            <w:lang w:val="en-US"/>
          </w:rPr>
          <w:t>IPv6</w:t>
        </w:r>
      </w:ins>
      <w:del w:id="47" w:author="Graf Thomas, SCS-INI-NET-VNC-E2E" w:date="2025-09-06T06:45:00Z" w16du:dateUtc="2025-09-06T04:45:00Z">
        <w:r w:rsidRPr="00762C27" w:rsidDel="00197BA8">
          <w:rPr>
            <w:rFonts w:ascii="Courier New" w:hAnsi="Courier New" w:cs="Courier New"/>
            <w:lang w:val="en-US"/>
          </w:rPr>
          <w:delText>srhPSID</w:delText>
        </w:r>
      </w:del>
      <w:r w:rsidRPr="00762C27">
        <w:rPr>
          <w:rFonts w:ascii="Courier New" w:hAnsi="Courier New" w:cs="Courier New"/>
          <w:lang w:val="en-US"/>
        </w:rPr>
        <w:t xml:space="preserve"> MAY be used to</w:t>
      </w:r>
    </w:p>
    <w:p w14:paraId="6ADB0057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identify an SR Policy or candidate path, and the information carried</w:t>
      </w:r>
    </w:p>
    <w:p w14:paraId="6EA8F02E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in srhSegmentIPv6BasicList/srhSegmentIPv6ListSection shows the</w:t>
      </w:r>
    </w:p>
    <w:p w14:paraId="621313B6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detailed segment list belonging to this SR Policy or candidate path.</w:t>
      </w:r>
    </w:p>
    <w:p w14:paraId="10E828D4" w14:textId="77311529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This document does not limit how to use </w:t>
      </w:r>
      <w:ins w:id="48" w:author="Graf Thomas, SCS-INI-NET-VNC-E2E" w:date="2025-09-06T06:45:00Z" w16du:dateUtc="2025-09-06T04:45:00Z">
        <w:r w:rsidR="00197BA8" w:rsidRPr="00762C27">
          <w:rPr>
            <w:rFonts w:ascii="Courier New" w:hAnsi="Courier New" w:cs="Courier New"/>
            <w:lang w:val="en-US"/>
          </w:rPr>
          <w:t>srhP</w:t>
        </w:r>
        <w:r w:rsidR="00197BA8">
          <w:rPr>
            <w:rFonts w:ascii="Courier New" w:hAnsi="Courier New" w:cs="Courier New"/>
            <w:lang w:val="en-US"/>
          </w:rPr>
          <w:t>sid</w:t>
        </w:r>
        <w:r w:rsidR="00197BA8" w:rsidRPr="005506D6">
          <w:rPr>
            <w:rFonts w:ascii="Courier New" w:hAnsi="Courier New" w:cs="Courier New"/>
            <w:lang w:val="en-US"/>
          </w:rPr>
          <w:t>IPv6</w:t>
        </w:r>
      </w:ins>
      <w:del w:id="49" w:author="Graf Thomas, SCS-INI-NET-VNC-E2E" w:date="2025-09-06T06:45:00Z" w16du:dateUtc="2025-09-06T04:45:00Z">
        <w:r w:rsidRPr="00762C27" w:rsidDel="00197BA8">
          <w:rPr>
            <w:rFonts w:ascii="Courier New" w:hAnsi="Courier New" w:cs="Courier New"/>
            <w:lang w:val="en-US"/>
          </w:rPr>
          <w:delText>srhPSID</w:delText>
        </w:r>
      </w:del>
      <w:r w:rsidRPr="00762C27">
        <w:rPr>
          <w:rFonts w:ascii="Courier New" w:hAnsi="Courier New" w:cs="Courier New"/>
          <w:lang w:val="en-US"/>
        </w:rPr>
        <w:t xml:space="preserve"> and the detail is out</w:t>
      </w:r>
    </w:p>
    <w:p w14:paraId="3572FC39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of scope.</w:t>
      </w:r>
    </w:p>
    <w:p w14:paraId="1742DAD2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7AD16208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>5.  Security Considerations</w:t>
      </w:r>
    </w:p>
    <w:p w14:paraId="4DAAD281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2D5A739C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There are no additional security considerations regarding allocation</w:t>
      </w:r>
    </w:p>
    <w:p w14:paraId="0211EBDC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of these new IPFIX IEs compared to [RFC7012].</w:t>
      </w:r>
    </w:p>
    <w:p w14:paraId="049215A4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7354E954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Other security considerations for SRv6 PSID described in</w:t>
      </w:r>
    </w:p>
    <w:p w14:paraId="1B88278E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[I-</w:t>
      </w:r>
      <w:proofErr w:type="gramStart"/>
      <w:r w:rsidRPr="00762C27">
        <w:rPr>
          <w:rFonts w:ascii="Courier New" w:hAnsi="Courier New" w:cs="Courier New"/>
          <w:lang w:val="en-US"/>
        </w:rPr>
        <w:t>D.ietf</w:t>
      </w:r>
      <w:proofErr w:type="gramEnd"/>
      <w:r w:rsidRPr="00762C27">
        <w:rPr>
          <w:rFonts w:ascii="Courier New" w:hAnsi="Courier New" w:cs="Courier New"/>
          <w:lang w:val="en-US"/>
        </w:rPr>
        <w:t>-spring-srv6-path-segment] apply to this document.</w:t>
      </w:r>
    </w:p>
    <w:p w14:paraId="51623A71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4068E24F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12BEC1B3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3B19B111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63AAA620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24B4085F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  <w:r w:rsidRPr="00762C27">
        <w:rPr>
          <w:rFonts w:ascii="Courier New" w:hAnsi="Courier New" w:cs="Courier New"/>
          <w:lang w:val="fr-CH"/>
        </w:rPr>
        <w:t xml:space="preserve">Liu, et al.             Expires 23 </w:t>
      </w:r>
      <w:proofErr w:type="spellStart"/>
      <w:r w:rsidRPr="00762C27">
        <w:rPr>
          <w:rFonts w:ascii="Courier New" w:hAnsi="Courier New" w:cs="Courier New"/>
          <w:lang w:val="fr-CH"/>
        </w:rPr>
        <w:t>February</w:t>
      </w:r>
      <w:proofErr w:type="spellEnd"/>
      <w:r w:rsidRPr="00762C27">
        <w:rPr>
          <w:rFonts w:ascii="Courier New" w:hAnsi="Courier New" w:cs="Courier New"/>
          <w:lang w:val="fr-CH"/>
        </w:rPr>
        <w:t xml:space="preserve"> 2026             </w:t>
      </w:r>
      <w:proofErr w:type="gramStart"/>
      <w:r w:rsidRPr="00762C27">
        <w:rPr>
          <w:rFonts w:ascii="Courier New" w:hAnsi="Courier New" w:cs="Courier New"/>
          <w:lang w:val="fr-CH"/>
        </w:rPr>
        <w:t xml:space="preserve">   [</w:t>
      </w:r>
      <w:proofErr w:type="gramEnd"/>
      <w:r w:rsidRPr="00762C27">
        <w:rPr>
          <w:rFonts w:ascii="Courier New" w:hAnsi="Courier New" w:cs="Courier New"/>
          <w:lang w:val="fr-CH"/>
        </w:rPr>
        <w:t>Page 5]</w:t>
      </w:r>
    </w:p>
    <w:p w14:paraId="29B1E9D2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  <w:r w:rsidRPr="00762C27">
        <w:rPr>
          <w:rFonts w:ascii="Courier New" w:hAnsi="Courier New" w:cs="Courier New"/>
          <w:lang w:val="fr-CH"/>
        </w:rPr>
        <w:lastRenderedPageBreak/>
        <w:br w:type="page"/>
      </w:r>
    </w:p>
    <w:p w14:paraId="2963F7CE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lastRenderedPageBreak/>
        <w:t>Internet-Draft               IPFIX for PSID                  August 2025</w:t>
      </w:r>
    </w:p>
    <w:p w14:paraId="7B265D7E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09DDABCE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1814A939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>6.  IANA Considerations</w:t>
      </w:r>
    </w:p>
    <w:p w14:paraId="6BACA9B3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59F7287E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This document requests IANA to create one new IE under the "IPFIX</w:t>
      </w:r>
    </w:p>
    <w:p w14:paraId="79D95C56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Information Elements" registry [RFC7012] available at [IANA-IPFIX].</w:t>
      </w:r>
    </w:p>
    <w:p w14:paraId="22B84508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123D0C11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             +-------+--------------------------------+</w:t>
      </w:r>
    </w:p>
    <w:p w14:paraId="4B049894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             |Element|      Name       </w:t>
      </w:r>
      <w:proofErr w:type="gramStart"/>
      <w:r w:rsidRPr="00762C27">
        <w:rPr>
          <w:rFonts w:ascii="Courier New" w:hAnsi="Courier New" w:cs="Courier New"/>
          <w:lang w:val="en-US"/>
        </w:rPr>
        <w:t>|  Reference</w:t>
      </w:r>
      <w:proofErr w:type="gramEnd"/>
      <w:r w:rsidRPr="00762C27">
        <w:rPr>
          <w:rFonts w:ascii="Courier New" w:hAnsi="Courier New" w:cs="Courier New"/>
          <w:lang w:val="en-US"/>
        </w:rPr>
        <w:t xml:space="preserve">   |</w:t>
      </w:r>
    </w:p>
    <w:p w14:paraId="0A5E4CA5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             |   </w:t>
      </w:r>
      <w:proofErr w:type="gramStart"/>
      <w:r w:rsidRPr="00762C27">
        <w:rPr>
          <w:rFonts w:ascii="Courier New" w:hAnsi="Courier New" w:cs="Courier New"/>
          <w:lang w:val="en-US"/>
        </w:rPr>
        <w:t>ID  |</w:t>
      </w:r>
      <w:proofErr w:type="gramEnd"/>
      <w:r w:rsidRPr="00762C27">
        <w:rPr>
          <w:rFonts w:ascii="Courier New" w:hAnsi="Courier New" w:cs="Courier New"/>
          <w:lang w:val="en-US"/>
        </w:rPr>
        <w:t xml:space="preserve">                 |              |</w:t>
      </w:r>
    </w:p>
    <w:p w14:paraId="5EAF187A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             +-------+-----------------+--------------+</w:t>
      </w:r>
    </w:p>
    <w:p w14:paraId="7E4AE58C" w14:textId="7A8A4148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             | TBD</w:t>
      </w:r>
      <w:proofErr w:type="gramStart"/>
      <w:r w:rsidRPr="00762C27">
        <w:rPr>
          <w:rFonts w:ascii="Courier New" w:hAnsi="Courier New" w:cs="Courier New"/>
          <w:lang w:val="en-US"/>
        </w:rPr>
        <w:t>1  |</w:t>
      </w:r>
      <w:proofErr w:type="gramEnd"/>
      <w:r w:rsidRPr="00762C27">
        <w:rPr>
          <w:rFonts w:ascii="Courier New" w:hAnsi="Courier New" w:cs="Courier New"/>
          <w:lang w:val="en-US"/>
        </w:rPr>
        <w:t xml:space="preserve">      </w:t>
      </w:r>
      <w:ins w:id="50" w:author="Graf Thomas, SCS-INI-NET-VNC-E2E" w:date="2025-09-06T06:50:00Z" w16du:dateUtc="2025-09-06T04:50:00Z">
        <w:r w:rsidR="00197BA8" w:rsidRPr="00762C27">
          <w:rPr>
            <w:rFonts w:ascii="Courier New" w:hAnsi="Courier New" w:cs="Courier New"/>
            <w:lang w:val="en-US"/>
          </w:rPr>
          <w:t>srhP</w:t>
        </w:r>
        <w:r w:rsidR="00197BA8">
          <w:rPr>
            <w:rFonts w:ascii="Courier New" w:hAnsi="Courier New" w:cs="Courier New"/>
            <w:lang w:val="en-US"/>
          </w:rPr>
          <w:t>sid</w:t>
        </w:r>
        <w:r w:rsidR="00197BA8" w:rsidRPr="005506D6">
          <w:rPr>
            <w:rFonts w:ascii="Courier New" w:hAnsi="Courier New" w:cs="Courier New"/>
            <w:lang w:val="en-US"/>
          </w:rPr>
          <w:t>IPv6</w:t>
        </w:r>
      </w:ins>
      <w:del w:id="51" w:author="Graf Thomas, SCS-INI-NET-VNC-E2E" w:date="2025-09-06T06:50:00Z" w16du:dateUtc="2025-09-06T04:50:00Z">
        <w:r w:rsidRPr="00762C27" w:rsidDel="00197BA8">
          <w:rPr>
            <w:rFonts w:ascii="Courier New" w:hAnsi="Courier New" w:cs="Courier New"/>
            <w:lang w:val="en-US"/>
          </w:rPr>
          <w:delText>srhPSID</w:delText>
        </w:r>
      </w:del>
      <w:r w:rsidRPr="00762C27">
        <w:rPr>
          <w:rFonts w:ascii="Courier New" w:hAnsi="Courier New" w:cs="Courier New"/>
          <w:lang w:val="en-US"/>
        </w:rPr>
        <w:t xml:space="preserve">    |This document |</w:t>
      </w:r>
    </w:p>
    <w:p w14:paraId="1A5514E9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             +-------+-----------------+--------------+</w:t>
      </w:r>
    </w:p>
    <w:p w14:paraId="4D0FFB98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7933E4F6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56E39D0A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>7.  Acknowledgement</w:t>
      </w:r>
    </w:p>
    <w:p w14:paraId="750C6338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77474C55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The authors would like to thank Thomas Graf, Cheng Li and Chongfeng</w:t>
      </w:r>
    </w:p>
    <w:p w14:paraId="054855CA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Xie for their helpful comments and suggestions.</w:t>
      </w:r>
    </w:p>
    <w:p w14:paraId="430FD211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50FAAC0B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>8.  References</w:t>
      </w:r>
    </w:p>
    <w:p w14:paraId="3BA701FB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1103C7D0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>8.1.  Normative References</w:t>
      </w:r>
    </w:p>
    <w:p w14:paraId="591530EE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1D030769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[I-</w:t>
      </w:r>
      <w:proofErr w:type="gramStart"/>
      <w:r w:rsidRPr="00762C27">
        <w:rPr>
          <w:rFonts w:ascii="Courier New" w:hAnsi="Courier New" w:cs="Courier New"/>
          <w:lang w:val="en-US"/>
        </w:rPr>
        <w:t>D.ietf</w:t>
      </w:r>
      <w:proofErr w:type="gramEnd"/>
      <w:r w:rsidRPr="00762C27">
        <w:rPr>
          <w:rFonts w:ascii="Courier New" w:hAnsi="Courier New" w:cs="Courier New"/>
          <w:lang w:val="en-US"/>
        </w:rPr>
        <w:t>-spring-srv6-path-segment]</w:t>
      </w:r>
    </w:p>
    <w:p w14:paraId="183FFEAB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        Li, C., Cheng, W., Chen, M., Dhody, D., and Y. Zhu, "Path</w:t>
      </w:r>
    </w:p>
    <w:p w14:paraId="6A19B073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        Segment Identifier (PSID) in SRv6 (Segment Routing in</w:t>
      </w:r>
    </w:p>
    <w:p w14:paraId="76930CCE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        IPv6)", Work in Progress, Internet-Draft, draft-</w:t>
      </w:r>
      <w:proofErr w:type="spellStart"/>
      <w:r w:rsidRPr="00762C27">
        <w:rPr>
          <w:rFonts w:ascii="Courier New" w:hAnsi="Courier New" w:cs="Courier New"/>
          <w:lang w:val="en-US"/>
        </w:rPr>
        <w:t>ietf</w:t>
      </w:r>
      <w:proofErr w:type="spellEnd"/>
      <w:r w:rsidRPr="00762C27">
        <w:rPr>
          <w:rFonts w:ascii="Courier New" w:hAnsi="Courier New" w:cs="Courier New"/>
          <w:lang w:val="en-US"/>
        </w:rPr>
        <w:t>-</w:t>
      </w:r>
    </w:p>
    <w:p w14:paraId="025F43A9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        spring-srv6-path-segment-12, 3 April 2025,</w:t>
      </w:r>
    </w:p>
    <w:p w14:paraId="1BB35196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        &lt;https://datatracker.ietf.org/doc/html/draft-ietf-spring-</w:t>
      </w:r>
    </w:p>
    <w:p w14:paraId="494D9AE5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        srv6-path-segment-12&gt;.</w:t>
      </w:r>
    </w:p>
    <w:p w14:paraId="413C24E6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3B606000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[IANA-IPFIX]</w:t>
      </w:r>
    </w:p>
    <w:p w14:paraId="7B4FAEAC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        IANA, "IP Flow Information Export (IPFIX) Entities",</w:t>
      </w:r>
    </w:p>
    <w:p w14:paraId="3AECF20C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        &lt;https://www.iana.org/assignments/ipfix&gt;.</w:t>
      </w:r>
    </w:p>
    <w:p w14:paraId="2F0E900D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5CB90675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[RFC2119</w:t>
      </w:r>
      <w:proofErr w:type="gramStart"/>
      <w:r w:rsidRPr="00762C27">
        <w:rPr>
          <w:rFonts w:ascii="Courier New" w:hAnsi="Courier New" w:cs="Courier New"/>
          <w:lang w:val="en-US"/>
        </w:rPr>
        <w:t>]  Bradner</w:t>
      </w:r>
      <w:proofErr w:type="gramEnd"/>
      <w:r w:rsidRPr="00762C27">
        <w:rPr>
          <w:rFonts w:ascii="Courier New" w:hAnsi="Courier New" w:cs="Courier New"/>
          <w:lang w:val="en-US"/>
        </w:rPr>
        <w:t>, S., "Key words for use in RFCs to Indicate</w:t>
      </w:r>
    </w:p>
    <w:p w14:paraId="41399823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        Requirement Levels", BCP 14, RFC 2119,</w:t>
      </w:r>
    </w:p>
    <w:p w14:paraId="598E4431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        DOI 10.17487/RFC2119, March 1997,</w:t>
      </w:r>
    </w:p>
    <w:p w14:paraId="41DADE99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        &lt;https://www.rfc-editor.org/info/rfc2119&gt;.</w:t>
      </w:r>
    </w:p>
    <w:p w14:paraId="049A6269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31BE0CEB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[RFC7011</w:t>
      </w:r>
      <w:proofErr w:type="gramStart"/>
      <w:r w:rsidRPr="00762C27">
        <w:rPr>
          <w:rFonts w:ascii="Courier New" w:hAnsi="Courier New" w:cs="Courier New"/>
          <w:lang w:val="en-US"/>
        </w:rPr>
        <w:t>]  Claise</w:t>
      </w:r>
      <w:proofErr w:type="gramEnd"/>
      <w:r w:rsidRPr="00762C27">
        <w:rPr>
          <w:rFonts w:ascii="Courier New" w:hAnsi="Courier New" w:cs="Courier New"/>
          <w:lang w:val="en-US"/>
        </w:rPr>
        <w:t>, B., Ed., Trammell, B., Ed., and P. Aitken,</w:t>
      </w:r>
    </w:p>
    <w:p w14:paraId="630264BE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        "Specification of the IP Flow Information Export (IPFIX)</w:t>
      </w:r>
    </w:p>
    <w:p w14:paraId="6DDFB0E6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        Protocol for the Exchange of Flow Information", STD 77,</w:t>
      </w:r>
    </w:p>
    <w:p w14:paraId="39926CA1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  <w:r w:rsidRPr="00762C27">
        <w:rPr>
          <w:rFonts w:ascii="Courier New" w:hAnsi="Courier New" w:cs="Courier New"/>
          <w:lang w:val="en-US"/>
        </w:rPr>
        <w:t xml:space="preserve">              </w:t>
      </w:r>
      <w:r w:rsidRPr="00762C27">
        <w:rPr>
          <w:rFonts w:ascii="Courier New" w:hAnsi="Courier New" w:cs="Courier New"/>
          <w:lang w:val="fr-CH"/>
        </w:rPr>
        <w:t xml:space="preserve">RFC 7011, DOI 10.17487/RFC7011, </w:t>
      </w:r>
      <w:proofErr w:type="spellStart"/>
      <w:r w:rsidRPr="00762C27">
        <w:rPr>
          <w:rFonts w:ascii="Courier New" w:hAnsi="Courier New" w:cs="Courier New"/>
          <w:lang w:val="fr-CH"/>
        </w:rPr>
        <w:t>September</w:t>
      </w:r>
      <w:proofErr w:type="spellEnd"/>
      <w:r w:rsidRPr="00762C27">
        <w:rPr>
          <w:rFonts w:ascii="Courier New" w:hAnsi="Courier New" w:cs="Courier New"/>
          <w:lang w:val="fr-CH"/>
        </w:rPr>
        <w:t xml:space="preserve"> 2013,</w:t>
      </w:r>
    </w:p>
    <w:p w14:paraId="415E26BE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  <w:r w:rsidRPr="00762C27">
        <w:rPr>
          <w:rFonts w:ascii="Courier New" w:hAnsi="Courier New" w:cs="Courier New"/>
          <w:lang w:val="fr-CH"/>
        </w:rPr>
        <w:t xml:space="preserve">              &lt;</w:t>
      </w:r>
      <w:proofErr w:type="gramStart"/>
      <w:r w:rsidRPr="00762C27">
        <w:rPr>
          <w:rFonts w:ascii="Courier New" w:hAnsi="Courier New" w:cs="Courier New"/>
          <w:lang w:val="fr-CH"/>
        </w:rPr>
        <w:t>https://www.rfc-editor.org/info/rfc7011</w:t>
      </w:r>
      <w:proofErr w:type="gramEnd"/>
      <w:r w:rsidRPr="00762C27">
        <w:rPr>
          <w:rFonts w:ascii="Courier New" w:hAnsi="Courier New" w:cs="Courier New"/>
          <w:lang w:val="fr-CH"/>
        </w:rPr>
        <w:t>&gt;.</w:t>
      </w:r>
    </w:p>
    <w:p w14:paraId="54012116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</w:p>
    <w:p w14:paraId="4A5F2F92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</w:p>
    <w:p w14:paraId="40B0C111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</w:p>
    <w:p w14:paraId="57EB7886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</w:p>
    <w:p w14:paraId="7F7B943A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</w:p>
    <w:p w14:paraId="42F27652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</w:p>
    <w:p w14:paraId="6AB20E5D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</w:p>
    <w:p w14:paraId="4BDDF92D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fr-CH"/>
        </w:rPr>
        <w:t xml:space="preserve">Liu, et al.             </w:t>
      </w:r>
      <w:r w:rsidRPr="00762C27">
        <w:rPr>
          <w:rFonts w:ascii="Courier New" w:hAnsi="Courier New" w:cs="Courier New"/>
          <w:lang w:val="en-US"/>
        </w:rPr>
        <w:t xml:space="preserve">Expires 23 February 2026             </w:t>
      </w:r>
      <w:proofErr w:type="gramStart"/>
      <w:r w:rsidRPr="00762C27">
        <w:rPr>
          <w:rFonts w:ascii="Courier New" w:hAnsi="Courier New" w:cs="Courier New"/>
          <w:lang w:val="en-US"/>
        </w:rPr>
        <w:t xml:space="preserve">   [</w:t>
      </w:r>
      <w:proofErr w:type="gramEnd"/>
      <w:r w:rsidRPr="00762C27">
        <w:rPr>
          <w:rFonts w:ascii="Courier New" w:hAnsi="Courier New" w:cs="Courier New"/>
          <w:lang w:val="en-US"/>
        </w:rPr>
        <w:t>Page 6]</w:t>
      </w:r>
    </w:p>
    <w:p w14:paraId="1DAD02B3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br w:type="page"/>
      </w:r>
    </w:p>
    <w:p w14:paraId="114D4E38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lastRenderedPageBreak/>
        <w:t>Internet-Draft               IPFIX for PSID                  August 2025</w:t>
      </w:r>
    </w:p>
    <w:p w14:paraId="5DBE6EDE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6DB02126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18F49B3B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[RFC7012</w:t>
      </w:r>
      <w:proofErr w:type="gramStart"/>
      <w:r w:rsidRPr="00762C27">
        <w:rPr>
          <w:rFonts w:ascii="Courier New" w:hAnsi="Courier New" w:cs="Courier New"/>
          <w:lang w:val="en-US"/>
        </w:rPr>
        <w:t>]  Claise</w:t>
      </w:r>
      <w:proofErr w:type="gramEnd"/>
      <w:r w:rsidRPr="00762C27">
        <w:rPr>
          <w:rFonts w:ascii="Courier New" w:hAnsi="Courier New" w:cs="Courier New"/>
          <w:lang w:val="en-US"/>
        </w:rPr>
        <w:t>, B., Ed. and B. Trammell, Ed., "Information Model</w:t>
      </w:r>
    </w:p>
    <w:p w14:paraId="7AF3D39D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        for IP Flow Information Export (IPFIX)", RFC 7012,</w:t>
      </w:r>
    </w:p>
    <w:p w14:paraId="770A1C2D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        DOI 10.17487/RFC7012, September 2013,</w:t>
      </w:r>
    </w:p>
    <w:p w14:paraId="59E7EB26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        &lt;https://www.rfc-editor.org/info/rfc7012&gt;.</w:t>
      </w:r>
    </w:p>
    <w:p w14:paraId="3134F3F0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577EFD93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[RFC8174</w:t>
      </w:r>
      <w:proofErr w:type="gramStart"/>
      <w:r w:rsidRPr="00762C27">
        <w:rPr>
          <w:rFonts w:ascii="Courier New" w:hAnsi="Courier New" w:cs="Courier New"/>
          <w:lang w:val="en-US"/>
        </w:rPr>
        <w:t>]  Leiba</w:t>
      </w:r>
      <w:proofErr w:type="gramEnd"/>
      <w:r w:rsidRPr="00762C27">
        <w:rPr>
          <w:rFonts w:ascii="Courier New" w:hAnsi="Courier New" w:cs="Courier New"/>
          <w:lang w:val="en-US"/>
        </w:rPr>
        <w:t>, B., "Ambiguity of Uppercase vs Lowercase in RFC</w:t>
      </w:r>
    </w:p>
    <w:p w14:paraId="3DD2E3DE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        2119 Key Words", BCP 14, RFC 8174, DOI 10.17487/RFC8174,</w:t>
      </w:r>
    </w:p>
    <w:p w14:paraId="5E7C91F7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        May 2017, &lt;https://www.rfc-editor.org/info/rfc8174&gt;.</w:t>
      </w:r>
    </w:p>
    <w:p w14:paraId="6BF89428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3A58C428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it-IT"/>
        </w:rPr>
      </w:pPr>
      <w:r w:rsidRPr="00762C27">
        <w:rPr>
          <w:rFonts w:ascii="Courier New" w:hAnsi="Courier New" w:cs="Courier New"/>
          <w:lang w:val="en-US"/>
        </w:rPr>
        <w:t xml:space="preserve">   </w:t>
      </w:r>
      <w:r w:rsidRPr="00762C27">
        <w:rPr>
          <w:rFonts w:ascii="Courier New" w:hAnsi="Courier New" w:cs="Courier New"/>
          <w:lang w:val="it-IT"/>
        </w:rPr>
        <w:t>[RFC8402</w:t>
      </w:r>
      <w:proofErr w:type="gramStart"/>
      <w:r w:rsidRPr="00762C27">
        <w:rPr>
          <w:rFonts w:ascii="Courier New" w:hAnsi="Courier New" w:cs="Courier New"/>
          <w:lang w:val="it-IT"/>
        </w:rPr>
        <w:t>]  Filsfils</w:t>
      </w:r>
      <w:proofErr w:type="gramEnd"/>
      <w:r w:rsidRPr="00762C27">
        <w:rPr>
          <w:rFonts w:ascii="Courier New" w:hAnsi="Courier New" w:cs="Courier New"/>
          <w:lang w:val="it-IT"/>
        </w:rPr>
        <w:t>, C., Ed., Previdi, S., Ed., Ginsberg, L.,</w:t>
      </w:r>
    </w:p>
    <w:p w14:paraId="7A6A15A8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it-IT"/>
        </w:rPr>
        <w:t xml:space="preserve">              </w:t>
      </w:r>
      <w:r w:rsidRPr="00762C27">
        <w:rPr>
          <w:rFonts w:ascii="Courier New" w:hAnsi="Courier New" w:cs="Courier New"/>
          <w:lang w:val="en-US"/>
        </w:rPr>
        <w:t xml:space="preserve">Decraene, B., </w:t>
      </w:r>
      <w:proofErr w:type="spellStart"/>
      <w:r w:rsidRPr="00762C27">
        <w:rPr>
          <w:rFonts w:ascii="Courier New" w:hAnsi="Courier New" w:cs="Courier New"/>
          <w:lang w:val="en-US"/>
        </w:rPr>
        <w:t>Litkowski</w:t>
      </w:r>
      <w:proofErr w:type="spellEnd"/>
      <w:r w:rsidRPr="00762C27">
        <w:rPr>
          <w:rFonts w:ascii="Courier New" w:hAnsi="Courier New" w:cs="Courier New"/>
          <w:lang w:val="en-US"/>
        </w:rPr>
        <w:t>, S., and R. Shakir, "Segment</w:t>
      </w:r>
    </w:p>
    <w:p w14:paraId="52CDDA25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        Routing Architecture", RFC 8402, DOI 10.17487/RFC8402,</w:t>
      </w:r>
    </w:p>
    <w:p w14:paraId="3E36B10E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        July 2018, &lt;https://www.rfc-editor.org/info/rfc8402&gt;.</w:t>
      </w:r>
    </w:p>
    <w:p w14:paraId="53334A57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71B7C6CA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[RFC8754</w:t>
      </w:r>
      <w:proofErr w:type="gramStart"/>
      <w:r w:rsidRPr="00762C27">
        <w:rPr>
          <w:rFonts w:ascii="Courier New" w:hAnsi="Courier New" w:cs="Courier New"/>
          <w:lang w:val="en-US"/>
        </w:rPr>
        <w:t>]  Filsfils</w:t>
      </w:r>
      <w:proofErr w:type="gramEnd"/>
      <w:r w:rsidRPr="00762C27">
        <w:rPr>
          <w:rFonts w:ascii="Courier New" w:hAnsi="Courier New" w:cs="Courier New"/>
          <w:lang w:val="en-US"/>
        </w:rPr>
        <w:t>, C., Ed., Dukes, D., Ed., Previdi, S., Leddy, J.,</w:t>
      </w:r>
    </w:p>
    <w:p w14:paraId="325235C2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        Matsushima, S., and D. Voyer, "IPv6 Segment Routing Header</w:t>
      </w:r>
    </w:p>
    <w:p w14:paraId="16E52F6B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        (SRH)", RFC 8754, DOI 10.17487/RFC8754, March 2020,</w:t>
      </w:r>
    </w:p>
    <w:p w14:paraId="7158CA79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        &lt;https://www.rfc-editor.org/info/rfc8754&gt;.</w:t>
      </w:r>
    </w:p>
    <w:p w14:paraId="765C8368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562A2BEF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>8.2.  Informative References</w:t>
      </w:r>
    </w:p>
    <w:p w14:paraId="2AE4531B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14550023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[I-</w:t>
      </w:r>
      <w:proofErr w:type="gramStart"/>
      <w:r w:rsidRPr="00762C27">
        <w:rPr>
          <w:rFonts w:ascii="Courier New" w:hAnsi="Courier New" w:cs="Courier New"/>
          <w:lang w:val="en-US"/>
        </w:rPr>
        <w:t>D.ietf</w:t>
      </w:r>
      <w:proofErr w:type="gramEnd"/>
      <w:r w:rsidRPr="00762C27">
        <w:rPr>
          <w:rFonts w:ascii="Courier New" w:hAnsi="Courier New" w:cs="Courier New"/>
          <w:lang w:val="en-US"/>
        </w:rPr>
        <w:t>-spring-srv6-srh-compression]</w:t>
      </w:r>
    </w:p>
    <w:p w14:paraId="1BF30394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        Cheng, W., Filsfils, C., Li, Z., Decraene, B., and F.</w:t>
      </w:r>
    </w:p>
    <w:p w14:paraId="54DCF578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        Clad, "Compressed SRv6 Segment List Encoding (CSID)", Work</w:t>
      </w:r>
    </w:p>
    <w:p w14:paraId="3BC1D8FB" w14:textId="77777777" w:rsidR="00B26C53" w:rsidRPr="001967B8" w:rsidRDefault="00B26C53" w:rsidP="001967B8">
      <w:pPr>
        <w:pStyle w:val="PlainText"/>
        <w:rPr>
          <w:rFonts w:ascii="Courier New" w:hAnsi="Courier New" w:cs="Courier New"/>
        </w:rPr>
      </w:pPr>
      <w:r w:rsidRPr="00762C27">
        <w:rPr>
          <w:rFonts w:ascii="Courier New" w:hAnsi="Courier New" w:cs="Courier New"/>
          <w:lang w:val="en-US"/>
        </w:rPr>
        <w:t xml:space="preserve">              </w:t>
      </w:r>
      <w:r w:rsidRPr="001967B8">
        <w:rPr>
          <w:rFonts w:ascii="Courier New" w:hAnsi="Courier New" w:cs="Courier New"/>
        </w:rPr>
        <w:t>in Progress, Internet-</w:t>
      </w:r>
      <w:proofErr w:type="spellStart"/>
      <w:r w:rsidRPr="001967B8">
        <w:rPr>
          <w:rFonts w:ascii="Courier New" w:hAnsi="Courier New" w:cs="Courier New"/>
        </w:rPr>
        <w:t>Draft</w:t>
      </w:r>
      <w:proofErr w:type="spellEnd"/>
      <w:r w:rsidRPr="001967B8">
        <w:rPr>
          <w:rFonts w:ascii="Courier New" w:hAnsi="Courier New" w:cs="Courier New"/>
        </w:rPr>
        <w:t>, draft-ietf-spring-srv6-srh-</w:t>
      </w:r>
    </w:p>
    <w:p w14:paraId="16ADED9A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1967B8">
        <w:rPr>
          <w:rFonts w:ascii="Courier New" w:hAnsi="Courier New" w:cs="Courier New"/>
        </w:rPr>
        <w:t xml:space="preserve">              </w:t>
      </w:r>
      <w:r w:rsidRPr="00762C27">
        <w:rPr>
          <w:rFonts w:ascii="Courier New" w:hAnsi="Courier New" w:cs="Courier New"/>
          <w:lang w:val="en-US"/>
        </w:rPr>
        <w:t>compression-23, 6 February 2025,</w:t>
      </w:r>
    </w:p>
    <w:p w14:paraId="2980ED4F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        &lt;https://datatracker.ietf.org/doc/html/draft-ietf-spring-</w:t>
      </w:r>
    </w:p>
    <w:p w14:paraId="521CCAA9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        srv6-srh-compression-23&gt;.</w:t>
      </w:r>
    </w:p>
    <w:p w14:paraId="3597A2DE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154FE097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[RFC9487</w:t>
      </w:r>
      <w:proofErr w:type="gramStart"/>
      <w:r w:rsidRPr="00762C27">
        <w:rPr>
          <w:rFonts w:ascii="Courier New" w:hAnsi="Courier New" w:cs="Courier New"/>
          <w:lang w:val="en-US"/>
        </w:rPr>
        <w:t>]  Graf</w:t>
      </w:r>
      <w:proofErr w:type="gramEnd"/>
      <w:r w:rsidRPr="00762C27">
        <w:rPr>
          <w:rFonts w:ascii="Courier New" w:hAnsi="Courier New" w:cs="Courier New"/>
          <w:lang w:val="en-US"/>
        </w:rPr>
        <w:t>, T., Claise, B., and P. Francois, "Export of Segment</w:t>
      </w:r>
    </w:p>
    <w:p w14:paraId="3467AE57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        Routing over IPv6 Information in IP Flow Information</w:t>
      </w:r>
    </w:p>
    <w:p w14:paraId="0897FCE7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        Export (IPFIX)", RFC 9487, DOI 10.17487/RFC9487, November</w:t>
      </w:r>
    </w:p>
    <w:p w14:paraId="49CDCD5C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           2023, &lt;https://www.rfc-editor.org/info/rfc9487&gt;.</w:t>
      </w:r>
    </w:p>
    <w:p w14:paraId="774C1909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3D696D93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>Authors' Addresses</w:t>
      </w:r>
    </w:p>
    <w:p w14:paraId="109D6B42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02288811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Yao Liu</w:t>
      </w:r>
    </w:p>
    <w:p w14:paraId="67F8936B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ZTE</w:t>
      </w:r>
    </w:p>
    <w:p w14:paraId="463C6643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Nanjing</w:t>
      </w:r>
    </w:p>
    <w:p w14:paraId="162BE286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China</w:t>
      </w:r>
    </w:p>
    <w:p w14:paraId="2C9DDB6A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Email: liu.yao71@zte.com.cn</w:t>
      </w:r>
    </w:p>
    <w:p w14:paraId="3EF735D8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2CD96C1F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2C15B422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it-IT"/>
        </w:rPr>
      </w:pPr>
      <w:r w:rsidRPr="00762C27">
        <w:rPr>
          <w:rFonts w:ascii="Courier New" w:hAnsi="Courier New" w:cs="Courier New"/>
          <w:lang w:val="en-US"/>
        </w:rPr>
        <w:t xml:space="preserve">   </w:t>
      </w:r>
      <w:r w:rsidRPr="00762C27">
        <w:rPr>
          <w:rFonts w:ascii="Courier New" w:hAnsi="Courier New" w:cs="Courier New"/>
          <w:lang w:val="it-IT"/>
        </w:rPr>
        <w:t>Zhenqiang Li</w:t>
      </w:r>
    </w:p>
    <w:p w14:paraId="57AC5225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it-IT"/>
        </w:rPr>
      </w:pPr>
      <w:r w:rsidRPr="00762C27">
        <w:rPr>
          <w:rFonts w:ascii="Courier New" w:hAnsi="Courier New" w:cs="Courier New"/>
          <w:lang w:val="it-IT"/>
        </w:rPr>
        <w:t xml:space="preserve">   China Mobile</w:t>
      </w:r>
    </w:p>
    <w:p w14:paraId="08D82E76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it-IT"/>
        </w:rPr>
      </w:pPr>
      <w:r w:rsidRPr="00762C27">
        <w:rPr>
          <w:rFonts w:ascii="Courier New" w:hAnsi="Courier New" w:cs="Courier New"/>
          <w:lang w:val="it-IT"/>
        </w:rPr>
        <w:t xml:space="preserve">   </w:t>
      </w:r>
      <w:proofErr w:type="gramStart"/>
      <w:r w:rsidRPr="00762C27">
        <w:rPr>
          <w:rFonts w:ascii="Courier New" w:hAnsi="Courier New" w:cs="Courier New"/>
          <w:lang w:val="it-IT"/>
        </w:rPr>
        <w:t>Email</w:t>
      </w:r>
      <w:proofErr w:type="gramEnd"/>
      <w:r w:rsidRPr="00762C27">
        <w:rPr>
          <w:rFonts w:ascii="Courier New" w:hAnsi="Courier New" w:cs="Courier New"/>
          <w:lang w:val="it-IT"/>
        </w:rPr>
        <w:t>: lizhenqiang@chinamobile.com</w:t>
      </w:r>
    </w:p>
    <w:p w14:paraId="687B1040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it-IT"/>
        </w:rPr>
      </w:pPr>
    </w:p>
    <w:p w14:paraId="542B479B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it-IT"/>
        </w:rPr>
      </w:pPr>
    </w:p>
    <w:p w14:paraId="1B66F5C7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it-IT"/>
        </w:rPr>
      </w:pPr>
    </w:p>
    <w:p w14:paraId="57EF9F6B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it-IT"/>
        </w:rPr>
      </w:pPr>
    </w:p>
    <w:p w14:paraId="1EC3BAB1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it-IT"/>
        </w:rPr>
      </w:pPr>
    </w:p>
    <w:p w14:paraId="55DDE494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  <w:r w:rsidRPr="00762C27">
        <w:rPr>
          <w:rFonts w:ascii="Courier New" w:hAnsi="Courier New" w:cs="Courier New"/>
          <w:lang w:val="fr-CH"/>
        </w:rPr>
        <w:t xml:space="preserve">Liu, et al.             Expires 23 </w:t>
      </w:r>
      <w:proofErr w:type="spellStart"/>
      <w:r w:rsidRPr="00762C27">
        <w:rPr>
          <w:rFonts w:ascii="Courier New" w:hAnsi="Courier New" w:cs="Courier New"/>
          <w:lang w:val="fr-CH"/>
        </w:rPr>
        <w:t>February</w:t>
      </w:r>
      <w:proofErr w:type="spellEnd"/>
      <w:r w:rsidRPr="00762C27">
        <w:rPr>
          <w:rFonts w:ascii="Courier New" w:hAnsi="Courier New" w:cs="Courier New"/>
          <w:lang w:val="fr-CH"/>
        </w:rPr>
        <w:t xml:space="preserve"> 2026             </w:t>
      </w:r>
      <w:proofErr w:type="gramStart"/>
      <w:r w:rsidRPr="00762C27">
        <w:rPr>
          <w:rFonts w:ascii="Courier New" w:hAnsi="Courier New" w:cs="Courier New"/>
          <w:lang w:val="fr-CH"/>
        </w:rPr>
        <w:t xml:space="preserve">   [</w:t>
      </w:r>
      <w:proofErr w:type="gramEnd"/>
      <w:r w:rsidRPr="00762C27">
        <w:rPr>
          <w:rFonts w:ascii="Courier New" w:hAnsi="Courier New" w:cs="Courier New"/>
          <w:lang w:val="fr-CH"/>
        </w:rPr>
        <w:t>Page 7]</w:t>
      </w:r>
    </w:p>
    <w:p w14:paraId="3C96D829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  <w:r w:rsidRPr="00762C27">
        <w:rPr>
          <w:rFonts w:ascii="Courier New" w:hAnsi="Courier New" w:cs="Courier New"/>
          <w:lang w:val="fr-CH"/>
        </w:rPr>
        <w:br w:type="page"/>
      </w:r>
    </w:p>
    <w:p w14:paraId="01EF60EF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lastRenderedPageBreak/>
        <w:t>Internet-Draft               IPFIX for PSID                  August 2025</w:t>
      </w:r>
    </w:p>
    <w:p w14:paraId="5766619A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0DBB344E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61D25945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Yisong Liu</w:t>
      </w:r>
    </w:p>
    <w:p w14:paraId="5DB78A1A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China Mobile</w:t>
      </w:r>
    </w:p>
    <w:p w14:paraId="6539DFB5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Email: liuyisong@chinamobile.com</w:t>
      </w:r>
    </w:p>
    <w:p w14:paraId="784821E7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0249A47E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5E3815C4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</w:t>
      </w:r>
      <w:proofErr w:type="spellStart"/>
      <w:r w:rsidRPr="00762C27">
        <w:rPr>
          <w:rFonts w:ascii="Courier New" w:hAnsi="Courier New" w:cs="Courier New"/>
          <w:lang w:val="en-US"/>
        </w:rPr>
        <w:t>Changwang</w:t>
      </w:r>
      <w:proofErr w:type="spellEnd"/>
      <w:r w:rsidRPr="00762C27">
        <w:rPr>
          <w:rFonts w:ascii="Courier New" w:hAnsi="Courier New" w:cs="Courier New"/>
          <w:lang w:val="en-US"/>
        </w:rPr>
        <w:t xml:space="preserve"> Lin</w:t>
      </w:r>
    </w:p>
    <w:p w14:paraId="28A7EF8D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New H3C Technologies</w:t>
      </w:r>
    </w:p>
    <w:p w14:paraId="4D9DBB8E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Email: linchangwang.04414@h3c.com</w:t>
      </w:r>
    </w:p>
    <w:p w14:paraId="37310D6E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6FDCFC71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</w:p>
    <w:p w14:paraId="0BCD5FD5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</w:t>
      </w:r>
      <w:proofErr w:type="spellStart"/>
      <w:r w:rsidRPr="00762C27">
        <w:rPr>
          <w:rFonts w:ascii="Courier New" w:hAnsi="Courier New" w:cs="Courier New"/>
          <w:lang w:val="en-US"/>
        </w:rPr>
        <w:t>Guozhen</w:t>
      </w:r>
      <w:proofErr w:type="spellEnd"/>
      <w:r w:rsidRPr="00762C27">
        <w:rPr>
          <w:rFonts w:ascii="Courier New" w:hAnsi="Courier New" w:cs="Courier New"/>
          <w:lang w:val="en-US"/>
        </w:rPr>
        <w:t xml:space="preserve"> Dong</w:t>
      </w:r>
    </w:p>
    <w:p w14:paraId="60E22DB1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en-US"/>
        </w:rPr>
      </w:pPr>
      <w:r w:rsidRPr="00762C27">
        <w:rPr>
          <w:rFonts w:ascii="Courier New" w:hAnsi="Courier New" w:cs="Courier New"/>
          <w:lang w:val="en-US"/>
        </w:rPr>
        <w:t xml:space="preserve">   China Telecom</w:t>
      </w:r>
    </w:p>
    <w:p w14:paraId="5FFFCBCC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  <w:r w:rsidRPr="00762C27">
        <w:rPr>
          <w:rFonts w:ascii="Courier New" w:hAnsi="Courier New" w:cs="Courier New"/>
          <w:lang w:val="en-US"/>
        </w:rPr>
        <w:t xml:space="preserve">   </w:t>
      </w:r>
      <w:proofErr w:type="gramStart"/>
      <w:r w:rsidRPr="00762C27">
        <w:rPr>
          <w:rFonts w:ascii="Courier New" w:hAnsi="Courier New" w:cs="Courier New"/>
          <w:lang w:val="fr-CH"/>
        </w:rPr>
        <w:t>Email:</w:t>
      </w:r>
      <w:proofErr w:type="gramEnd"/>
      <w:r w:rsidRPr="00762C27">
        <w:rPr>
          <w:rFonts w:ascii="Courier New" w:hAnsi="Courier New" w:cs="Courier New"/>
          <w:lang w:val="fr-CH"/>
        </w:rPr>
        <w:t xml:space="preserve"> donggz@chinatelecom.cn</w:t>
      </w:r>
    </w:p>
    <w:p w14:paraId="733A2B8C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</w:p>
    <w:p w14:paraId="19A57CEB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</w:p>
    <w:p w14:paraId="7CB5FBF0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</w:p>
    <w:p w14:paraId="6C8F2BB5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</w:p>
    <w:p w14:paraId="4B8CB2F8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</w:p>
    <w:p w14:paraId="6FBAA371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</w:p>
    <w:p w14:paraId="661D0D9A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</w:p>
    <w:p w14:paraId="039FA7FD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</w:p>
    <w:p w14:paraId="1EFC3CA0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</w:p>
    <w:p w14:paraId="4DAE83F1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</w:p>
    <w:p w14:paraId="3B0888C5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</w:p>
    <w:p w14:paraId="5173CDB3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</w:p>
    <w:p w14:paraId="62A72797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</w:p>
    <w:p w14:paraId="41A6A459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</w:p>
    <w:p w14:paraId="30FBB1AA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</w:p>
    <w:p w14:paraId="42DB9D9A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</w:p>
    <w:p w14:paraId="7E39E46C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</w:p>
    <w:p w14:paraId="0DFD0E61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</w:p>
    <w:p w14:paraId="401D5E8E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</w:p>
    <w:p w14:paraId="41C133B8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</w:p>
    <w:p w14:paraId="2BE9F449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</w:p>
    <w:p w14:paraId="494D5136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</w:p>
    <w:p w14:paraId="36316367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</w:p>
    <w:p w14:paraId="1FBF37A4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</w:p>
    <w:p w14:paraId="05C66486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</w:p>
    <w:p w14:paraId="270B2945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</w:p>
    <w:p w14:paraId="723B0591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</w:p>
    <w:p w14:paraId="5D519325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</w:p>
    <w:p w14:paraId="1D86DBDE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</w:p>
    <w:p w14:paraId="59AD9CED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</w:p>
    <w:p w14:paraId="746A22A9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</w:p>
    <w:p w14:paraId="26C0A32F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</w:p>
    <w:p w14:paraId="47410A3B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</w:p>
    <w:p w14:paraId="25325034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</w:p>
    <w:p w14:paraId="163B9B68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</w:p>
    <w:p w14:paraId="07C5A752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</w:p>
    <w:p w14:paraId="44B0B3A7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</w:p>
    <w:p w14:paraId="49E8F6B8" w14:textId="77777777" w:rsidR="00B26C53" w:rsidRPr="00762C27" w:rsidRDefault="00B26C53" w:rsidP="001967B8">
      <w:pPr>
        <w:pStyle w:val="PlainText"/>
        <w:rPr>
          <w:rFonts w:ascii="Courier New" w:hAnsi="Courier New" w:cs="Courier New"/>
          <w:lang w:val="fr-CH"/>
        </w:rPr>
      </w:pPr>
    </w:p>
    <w:p w14:paraId="094DBDA6" w14:textId="77777777" w:rsidR="00B26C53" w:rsidRPr="001967B8" w:rsidRDefault="00B26C53" w:rsidP="001967B8">
      <w:pPr>
        <w:pStyle w:val="PlainText"/>
        <w:rPr>
          <w:rFonts w:ascii="Courier New" w:hAnsi="Courier New" w:cs="Courier New"/>
        </w:rPr>
      </w:pPr>
      <w:r w:rsidRPr="00762C27">
        <w:rPr>
          <w:rFonts w:ascii="Courier New" w:hAnsi="Courier New" w:cs="Courier New"/>
          <w:lang w:val="fr-CH"/>
        </w:rPr>
        <w:t xml:space="preserve">Liu, et al.             </w:t>
      </w:r>
      <w:proofErr w:type="spellStart"/>
      <w:r w:rsidRPr="001967B8">
        <w:rPr>
          <w:rFonts w:ascii="Courier New" w:hAnsi="Courier New" w:cs="Courier New"/>
        </w:rPr>
        <w:t>Expires</w:t>
      </w:r>
      <w:proofErr w:type="spellEnd"/>
      <w:r w:rsidRPr="001967B8">
        <w:rPr>
          <w:rFonts w:ascii="Courier New" w:hAnsi="Courier New" w:cs="Courier New"/>
        </w:rPr>
        <w:t xml:space="preserve"> 23 </w:t>
      </w:r>
      <w:proofErr w:type="spellStart"/>
      <w:r w:rsidRPr="001967B8">
        <w:rPr>
          <w:rFonts w:ascii="Courier New" w:hAnsi="Courier New" w:cs="Courier New"/>
        </w:rPr>
        <w:t>February</w:t>
      </w:r>
      <w:proofErr w:type="spellEnd"/>
      <w:r w:rsidRPr="001967B8">
        <w:rPr>
          <w:rFonts w:ascii="Courier New" w:hAnsi="Courier New" w:cs="Courier New"/>
        </w:rPr>
        <w:t xml:space="preserve"> 2026             </w:t>
      </w:r>
      <w:proofErr w:type="gramStart"/>
      <w:r w:rsidRPr="001967B8">
        <w:rPr>
          <w:rFonts w:ascii="Courier New" w:hAnsi="Courier New" w:cs="Courier New"/>
        </w:rPr>
        <w:t xml:space="preserve">   [</w:t>
      </w:r>
      <w:proofErr w:type="gramEnd"/>
      <w:r w:rsidRPr="001967B8">
        <w:rPr>
          <w:rFonts w:ascii="Courier New" w:hAnsi="Courier New" w:cs="Courier New"/>
        </w:rPr>
        <w:t>Page 8]</w:t>
      </w:r>
    </w:p>
    <w:p w14:paraId="067143C1" w14:textId="77777777" w:rsidR="00B26C53" w:rsidRPr="001967B8" w:rsidRDefault="00B26C53" w:rsidP="001967B8">
      <w:pPr>
        <w:pStyle w:val="PlainText"/>
        <w:rPr>
          <w:rFonts w:ascii="Courier New" w:hAnsi="Courier New" w:cs="Courier New"/>
        </w:rPr>
      </w:pPr>
    </w:p>
    <w:sectPr w:rsidR="00000000" w:rsidRPr="001967B8" w:rsidSect="001967B8">
      <w:pgSz w:w="11906" w:h="16838"/>
      <w:pgMar w:top="1417" w:right="1335" w:bottom="1134" w:left="13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3" w:author="Graf Thomas, SCS-INI-NET-VNC-E2E" w:date="2025-09-06T07:05:00Z" w:initials="TG">
    <w:p w14:paraId="79EC369B" w14:textId="77777777" w:rsidR="00B26C53" w:rsidRDefault="00B26C53" w:rsidP="00B26C53">
      <w:pPr>
        <w:pStyle w:val="CommentText"/>
      </w:pPr>
      <w:r>
        <w:rPr>
          <w:rStyle w:val="CommentReference"/>
        </w:rPr>
        <w:annotationRef/>
      </w:r>
      <w:r>
        <w:t xml:space="preserve">If you intend to cover MPLS-SR as well, I suggest to separate the introduction section into a SRv6 and a MPLS-SR part. In MPLS-SR you can refer to </w:t>
      </w:r>
      <w:hyperlink r:id="rId1" w:history="1">
        <w:r w:rsidRPr="00AD09AA">
          <w:rPr>
            <w:rStyle w:val="Hyperlink"/>
          </w:rPr>
          <w:t>https://www.rfc-editor.org/rfc/rfc5102.html#section-5.6.15</w:t>
        </w:r>
      </w:hyperlink>
      <w:r>
        <w:t xml:space="preserve"> to the  mplsLabelStackSection* IE‘s and describe that a network node may not capable to export the entire MPLS label stack.</w:t>
      </w:r>
    </w:p>
  </w:comment>
  <w:comment w:id="16" w:author="Graf Thomas, SCS-INI-NET-VNC-E2E" w:date="2025-09-06T06:41:00Z" w:initials="TG">
    <w:p w14:paraId="2FD30513" w14:textId="316007EE" w:rsidR="00FC00A8" w:rsidRDefault="00FC00A8" w:rsidP="00FC00A8">
      <w:pPr>
        <w:pStyle w:val="CommentText"/>
      </w:pPr>
      <w:r>
        <w:rPr>
          <w:rStyle w:val="CommentReference"/>
        </w:rPr>
        <w:annotationRef/>
      </w:r>
      <w:r>
        <w:t>Please add also Path Segment Identifier with the PSID abbreviation and normative reference to RFC 9545 and reference to draft-ietf-spring-srv6-path-segment.</w:t>
      </w:r>
    </w:p>
  </w:comment>
  <w:comment w:id="27" w:author="Graf Thomas, SCS-INI-NET-VNC-E2E" w:date="2025-09-06T06:55:00Z" w:initials="TG">
    <w:p w14:paraId="31DD4088" w14:textId="77777777" w:rsidR="00AE7EDD" w:rsidRDefault="00AE7EDD" w:rsidP="00AE7EDD">
      <w:pPr>
        <w:pStyle w:val="CommentText"/>
      </w:pPr>
      <w:r>
        <w:rPr>
          <w:rStyle w:val="CommentReference"/>
        </w:rPr>
        <w:annotationRef/>
      </w:r>
      <w:r>
        <w:t xml:space="preserve">I suggest to add a use case section and mention that they visibility for Network Observability is provided described in </w:t>
      </w:r>
      <w:hyperlink r:id="rId2" w:history="1">
        <w:r w:rsidRPr="008D4518">
          <w:rPr>
            <w:rStyle w:val="Hyperlink"/>
          </w:rPr>
          <w:t>https://datatracker.ietf.org/doc/html/draft-ietf-spring-srv6-path-segment-12#section-2</w:t>
        </w:r>
      </w:hyperlink>
      <w:r>
        <w:t xml:space="preserve"> and </w:t>
      </w:r>
      <w:hyperlink r:id="rId3" w:history="1">
        <w:r w:rsidRPr="008D4518">
          <w:rPr>
            <w:rStyle w:val="Hyperlink"/>
          </w:rPr>
          <w:t>https://www.rfc-editor.org/rfc/rfc9545.html#section-3</w:t>
        </w:r>
      </w:hyperlink>
      <w:r>
        <w:t>.</w:t>
      </w:r>
      <w:r>
        <w:br/>
      </w:r>
      <w:r>
        <w:br/>
        <w:t xml:space="preserve">You may want to start the use case section by mentioning Network Observability and why Flow Characteristics should be monitored by refering to terms and their relationships defined in </w:t>
      </w:r>
      <w:hyperlink r:id="rId4" w:history="1">
        <w:r w:rsidRPr="008D4518">
          <w:rPr>
            <w:rStyle w:val="Hyperlink"/>
          </w:rPr>
          <w:t>https://datatracker.ietf.org/doc/html/draft-ietf-nmop-terminology</w:t>
        </w:r>
      </w:hyperlink>
      <w:r>
        <w:t>.</w:t>
      </w:r>
    </w:p>
  </w:comment>
  <w:comment w:id="17" w:author="Graf Thomas, SCS-INI-NET-VNC-E2E" w:date="2025-09-06T06:42:00Z" w:initials="TG">
    <w:p w14:paraId="256A539D" w14:textId="142B4357" w:rsidR="00FC00A8" w:rsidRDefault="00FC00A8" w:rsidP="00FC00A8">
      <w:pPr>
        <w:pStyle w:val="CommentText"/>
      </w:pPr>
      <w:r>
        <w:rPr>
          <w:rStyle w:val="CommentReference"/>
        </w:rPr>
        <w:annotationRef/>
      </w:r>
      <w:r>
        <w:t>I suggest to define a second IPFIX entity for MPLS as well and reference RFC 9545.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9EC369B" w15:done="0"/>
  <w15:commentEx w15:paraId="2FD30513" w15:done="0"/>
  <w15:commentEx w15:paraId="31DD4088" w15:done="0"/>
  <w15:commentEx w15:paraId="256A539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F8D43B3" w16cex:dateUtc="2025-09-06T05:05:00Z"/>
  <w16cex:commentExtensible w16cex:durableId="674277AB" w16cex:dateUtc="2025-09-06T04:41:00Z"/>
  <w16cex:commentExtensible w16cex:durableId="34E9819A" w16cex:dateUtc="2025-09-06T04:55:00Z"/>
  <w16cex:commentExtensible w16cex:durableId="6DD3E28E" w16cex:dateUtc="2025-09-06T04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9EC369B" w16cid:durableId="6F8D43B3"/>
  <w16cid:commentId w16cid:paraId="2FD30513" w16cid:durableId="674277AB"/>
  <w16cid:commentId w16cid:paraId="31DD4088" w16cid:durableId="34E9819A"/>
  <w16cid:commentId w16cid:paraId="256A539D" w16cid:durableId="6DD3E28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raf Thomas, SCS-INI-NET-VNC-E2E">
    <w15:presenceInfo w15:providerId="AD" w15:userId="S::Thomas.Graf@swisscom.com::487bc3e3-9ce7-4cdd-b7b4-8899ea88d2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B8"/>
    <w:rsid w:val="001967B8"/>
    <w:rsid w:val="00197BA8"/>
    <w:rsid w:val="00762C27"/>
    <w:rsid w:val="00793AB4"/>
    <w:rsid w:val="00AE7EDD"/>
    <w:rsid w:val="00B26C53"/>
    <w:rsid w:val="00FC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0CE5E"/>
  <w15:chartTrackingRefBased/>
  <w15:docId w15:val="{33B0F764-BD61-4372-86EB-2D9EA375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967B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967B8"/>
    <w:rPr>
      <w:rFonts w:ascii="Consolas" w:hAnsi="Consolas"/>
      <w:sz w:val="21"/>
      <w:szCs w:val="21"/>
    </w:rPr>
  </w:style>
  <w:style w:type="paragraph" w:styleId="Revision">
    <w:name w:val="Revision"/>
    <w:hidden/>
    <w:uiPriority w:val="99"/>
    <w:semiHidden/>
    <w:rsid w:val="00762C2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C00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00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00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00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00A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7E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E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rfc-editor.org/rfc/rfc9545.html#section-3" TargetMode="External"/><Relationship Id="rId2" Type="http://schemas.openxmlformats.org/officeDocument/2006/relationships/hyperlink" Target="https://datatracker.ietf.org/doc/html/draft-ietf-spring-srv6-path-segment-12#section-2" TargetMode="External"/><Relationship Id="rId1" Type="http://schemas.openxmlformats.org/officeDocument/2006/relationships/hyperlink" Target="https://www.rfc-editor.org/rfc/rfc5102.html#section-5.6.15" TargetMode="External"/><Relationship Id="rId4" Type="http://schemas.openxmlformats.org/officeDocument/2006/relationships/hyperlink" Target="https://datatracker.ietf.org/doc/html/draft-ietf-nmop-terminology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e1fccfb-80ca-4fe1-a574-1516544edb53}" enabled="1" method="Standard" siteId="{364e5b87-c1c7-420d-9bee-c35d19b557a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2031</Words>
  <Characters>12796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Graf Thomas, SCS-INI-NET-VNC-E2E</dc:creator>
  <cp:keywords/>
  <dc:description/>
  <cp:lastModifiedBy>Graf Thomas, SCS-INI-NET-VNC-E2E</cp:lastModifiedBy>
  <cp:revision>2</cp:revision>
  <dcterms:created xsi:type="dcterms:W3CDTF">2025-09-06T05:06:00Z</dcterms:created>
  <dcterms:modified xsi:type="dcterms:W3CDTF">2025-09-06T05:06:00Z</dcterms:modified>
</cp:coreProperties>
</file>