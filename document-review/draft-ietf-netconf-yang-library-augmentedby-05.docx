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10F4" w14:textId="77777777" w:rsidR="00B768E4" w:rsidRPr="00B768E4" w:rsidRDefault="00B768E4" w:rsidP="00B768E4">
      <w:pPr>
        <w:pStyle w:val="PlainText"/>
        <w:rPr>
          <w:rFonts w:ascii="Courier New" w:hAnsi="Courier New" w:cs="Courier New"/>
        </w:rPr>
      </w:pPr>
    </w:p>
    <w:p w14:paraId="6C9B1B1C" w14:textId="77777777" w:rsidR="00B768E4" w:rsidRPr="00B768E4" w:rsidRDefault="00B768E4" w:rsidP="00B768E4">
      <w:pPr>
        <w:pStyle w:val="PlainText"/>
        <w:rPr>
          <w:rFonts w:ascii="Courier New" w:hAnsi="Courier New" w:cs="Courier New"/>
        </w:rPr>
      </w:pPr>
    </w:p>
    <w:p w14:paraId="156BFC82" w14:textId="77777777" w:rsidR="00B768E4" w:rsidRPr="00B768E4" w:rsidRDefault="00B768E4" w:rsidP="00B768E4">
      <w:pPr>
        <w:pStyle w:val="PlainText"/>
        <w:rPr>
          <w:rFonts w:ascii="Courier New" w:hAnsi="Courier New" w:cs="Courier New"/>
        </w:rPr>
      </w:pPr>
    </w:p>
    <w:p w14:paraId="6AC2BA1A" w14:textId="77777777" w:rsidR="00B768E4" w:rsidRPr="00B768E4" w:rsidRDefault="00B768E4" w:rsidP="00B768E4">
      <w:pPr>
        <w:pStyle w:val="PlainText"/>
        <w:rPr>
          <w:rFonts w:ascii="Courier New" w:hAnsi="Courier New" w:cs="Courier New"/>
        </w:rPr>
      </w:pPr>
    </w:p>
    <w:p w14:paraId="4B6A5E19" w14:textId="77777777"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>NETCONF                                                           Z. Lin</w:t>
      </w:r>
    </w:p>
    <w:p w14:paraId="4AA8B914" w14:textId="77777777"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>Internet-Draft                                                 B. Claise</w:t>
      </w:r>
    </w:p>
    <w:p w14:paraId="45D0FF7E" w14:textId="77777777"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Intended status: Standards Track                                  Huawei</w:t>
      </w:r>
    </w:p>
    <w:p w14:paraId="7DE66CB2" w14:textId="77777777" w:rsidR="00B768E4" w:rsidRPr="001301CF" w:rsidRDefault="00B768E4" w:rsidP="00B768E4">
      <w:pPr>
        <w:pStyle w:val="PlainText"/>
        <w:rPr>
          <w:rFonts w:ascii="Courier New" w:hAnsi="Courier New" w:cs="Courier New"/>
          <w:lang w:val="it-IT"/>
        </w:rPr>
      </w:pPr>
      <w:proofErr w:type="spellStart"/>
      <w:r w:rsidRPr="001301CF">
        <w:rPr>
          <w:rFonts w:ascii="Courier New" w:hAnsi="Courier New" w:cs="Courier New"/>
          <w:lang w:val="it-IT"/>
        </w:rPr>
        <w:t>Expires</w:t>
      </w:r>
      <w:proofErr w:type="spellEnd"/>
      <w:r w:rsidRPr="001301CF">
        <w:rPr>
          <w:rFonts w:ascii="Courier New" w:hAnsi="Courier New" w:cs="Courier New"/>
          <w:lang w:val="it-IT"/>
        </w:rPr>
        <w:t xml:space="preserve">: 29 November 2025                       I. D. </w:t>
      </w:r>
      <w:proofErr w:type="spellStart"/>
      <w:r w:rsidRPr="001301CF">
        <w:rPr>
          <w:rFonts w:ascii="Courier New" w:hAnsi="Courier New" w:cs="Courier New"/>
          <w:lang w:val="it-IT"/>
        </w:rPr>
        <w:t>Martinez-Casanueva</w:t>
      </w:r>
      <w:proofErr w:type="spellEnd"/>
    </w:p>
    <w:p w14:paraId="0BE4E666" w14:textId="77777777" w:rsidR="00B768E4" w:rsidRPr="001301CF" w:rsidRDefault="00B768E4" w:rsidP="00B768E4">
      <w:pPr>
        <w:pStyle w:val="PlainText"/>
        <w:rPr>
          <w:rFonts w:ascii="Courier New" w:hAnsi="Courier New" w:cs="Courier New"/>
          <w:lang w:val="it-IT"/>
        </w:rPr>
      </w:pPr>
      <w:r w:rsidRPr="001301CF">
        <w:rPr>
          <w:rFonts w:ascii="Courier New" w:hAnsi="Courier New" w:cs="Courier New"/>
          <w:lang w:val="it-IT"/>
        </w:rPr>
        <w:t xml:space="preserve">                                                              Telefonica</w:t>
      </w:r>
    </w:p>
    <w:p w14:paraId="676782BC" w14:textId="59194E7B"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it-IT"/>
        </w:rPr>
        <w:t xml:space="preserve">                                                             </w:t>
      </w:r>
      <w:r w:rsidRPr="001301CF">
        <w:rPr>
          <w:rFonts w:ascii="Courier New" w:hAnsi="Courier New" w:cs="Courier New"/>
          <w:lang w:val="en-US"/>
        </w:rPr>
        <w:t>28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Augmented-by Addition into the IETF-YANG-Library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draft-ietf-netconf-yang-library-augmentedby-05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Abstract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This document augments the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 to provide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augmented-by list.  It facilitates the process of obtaining all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dependencies between YANG modules, by querying the network management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server's YANG library.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Discussion Venues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This note is to be removed before publishing as an RFC.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Source for this draft and an issue tracker can be found at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https://github.com/Zephyre777/draft-lincla-netconf-yang-library-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augmentation.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Status of This Memo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provisions of BCP 78 and BCP 79.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This Internet-Draft will expire on 29 November 2025.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Copyright Notice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Copyright (c) 2025 IETF Trust and the persons identified as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document authors.  All rights reserved.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Lin, et al.             Expires 29 </w:t>
      </w:r>
      <w:proofErr w:type="spellStart"/>
      <w:r w:rsidRPr="001301CF">
        <w:rPr>
          <w:rFonts w:ascii="Courier New" w:hAnsi="Courier New" w:cs="Courier New"/>
          <w:lang w:val="fr-CH"/>
        </w:rPr>
        <w:t>November</w:t>
      </w:r>
      <w:proofErr w:type="spellEnd"/>
      <w:r w:rsidRPr="001301CF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1301CF">
        <w:rPr>
          <w:rFonts w:ascii="Courier New" w:hAnsi="Courier New" w:cs="Courier New"/>
          <w:lang w:val="fr-CH"/>
        </w:rPr>
        <w:t xml:space="preserve">   [</w:t>
      </w:r>
      <w:proofErr w:type="gramEnd"/>
      <w:r w:rsidRPr="001301CF">
        <w:rPr>
          <w:rFonts w:ascii="Courier New" w:hAnsi="Courier New" w:cs="Courier New"/>
          <w:lang w:val="fr-CH"/>
        </w:rPr>
        <w:t>Page 1]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Table of Contents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1.  </w:t>
      </w:r>
      <w:proofErr w:type="gramStart"/>
      <w:r w:rsidRPr="001301CF">
        <w:rPr>
          <w:rFonts w:ascii="Courier New" w:hAnsi="Courier New" w:cs="Courier New"/>
          <w:lang w:val="en-US"/>
        </w:rPr>
        <w:t>Introduction 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. . . . . . . . . . . . . . . . . . . .   3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1.1.  Terminology . . . . . . . . . . . . . . . . . . </w:t>
      </w:r>
      <w:proofErr w:type="gramStart"/>
      <w:r w:rsidRPr="001301CF">
        <w:rPr>
          <w:rFonts w:ascii="Courier New" w:hAnsi="Courier New" w:cs="Courier New"/>
          <w:lang w:val="en-US"/>
        </w:rPr>
        <w:t>.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  4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2.  </w:t>
      </w:r>
      <w:proofErr w:type="gramStart"/>
      <w:r w:rsidRPr="001301CF">
        <w:rPr>
          <w:rFonts w:ascii="Courier New" w:hAnsi="Courier New" w:cs="Courier New"/>
          <w:lang w:val="en-US"/>
        </w:rPr>
        <w:t>Motivation 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. . . . . . . . . . . . . . . . . . . . .   4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3.  Use Cases . . . . . . . . . . . . . . . . . . . . . </w:t>
      </w:r>
      <w:proofErr w:type="gramStart"/>
      <w:r w:rsidRPr="001301CF">
        <w:rPr>
          <w:rFonts w:ascii="Courier New" w:hAnsi="Courier New" w:cs="Courier New"/>
          <w:lang w:val="en-US"/>
        </w:rPr>
        <w:t>.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  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3.1.  Data Mesh </w:t>
      </w:r>
      <w:proofErr w:type="gramStart"/>
      <w:r w:rsidRPr="001301CF">
        <w:rPr>
          <w:rFonts w:ascii="Courier New" w:hAnsi="Courier New" w:cs="Courier New"/>
          <w:lang w:val="en-US"/>
        </w:rPr>
        <w:t>Architecture 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. . . . . . . . . . . . .   6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3.2.  Data </w:t>
      </w:r>
      <w:proofErr w:type="gramStart"/>
      <w:r w:rsidRPr="001301CF">
        <w:rPr>
          <w:rFonts w:ascii="Courier New" w:hAnsi="Courier New" w:cs="Courier New"/>
          <w:lang w:val="en-US"/>
        </w:rPr>
        <w:t>Catalog 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. . . . . . . . . . . . . . . . . .   7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4.  The "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 xml:space="preserve">" YANG module . . . </w:t>
      </w:r>
      <w:proofErr w:type="gramStart"/>
      <w:r w:rsidRPr="001301CF">
        <w:rPr>
          <w:rFonts w:ascii="Courier New" w:hAnsi="Courier New" w:cs="Courier New"/>
          <w:lang w:val="en-US"/>
        </w:rPr>
        <w:t>.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  8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4.1.  Data Model Overview . . . . . . . . . . . . . . . </w:t>
      </w:r>
      <w:proofErr w:type="gramStart"/>
      <w:r w:rsidRPr="001301CF">
        <w:rPr>
          <w:rFonts w:ascii="Courier New" w:hAnsi="Courier New" w:cs="Courier New"/>
          <w:lang w:val="en-US"/>
        </w:rPr>
        <w:t>.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  8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4.1.1.  Tree View . . . . . . . . . . . . . . . . . . </w:t>
      </w:r>
      <w:proofErr w:type="gramStart"/>
      <w:r w:rsidRPr="001301CF">
        <w:rPr>
          <w:rFonts w:ascii="Courier New" w:hAnsi="Courier New" w:cs="Courier New"/>
          <w:lang w:val="en-US"/>
        </w:rPr>
        <w:t>.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  8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4.1.2.  Full Tree </w:t>
      </w:r>
      <w:proofErr w:type="gramStart"/>
      <w:r w:rsidRPr="001301CF">
        <w:rPr>
          <w:rFonts w:ascii="Courier New" w:hAnsi="Courier New" w:cs="Courier New"/>
          <w:lang w:val="en-US"/>
        </w:rPr>
        <w:t>View 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. . . . . . . . . . . . . . .   9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4.1.3.  YANG Module . . . . . . . . . . . . . . . . . . . . .  10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4.2.  Implementation Instructions . . . . . . . . . . . . . . .  12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4.2.1.  The scope of augmented-by . . . . . . . . . </w:t>
      </w:r>
      <w:proofErr w:type="gramStart"/>
      <w:r w:rsidRPr="001301CF">
        <w:rPr>
          <w:rFonts w:ascii="Courier New" w:hAnsi="Courier New" w:cs="Courier New"/>
          <w:lang w:val="en-US"/>
        </w:rPr>
        <w:t>.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 12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4.2.2.  An example of YANG module augmented-by result </w:t>
      </w:r>
      <w:proofErr w:type="gramStart"/>
      <w:r w:rsidRPr="001301CF">
        <w:rPr>
          <w:rFonts w:ascii="Courier New" w:hAnsi="Courier New" w:cs="Courier New"/>
          <w:lang w:val="en-US"/>
        </w:rPr>
        <w:t>.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 13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5.  Implementation Status . . . . . . . . . . . . . . . </w:t>
      </w:r>
      <w:proofErr w:type="gramStart"/>
      <w:r w:rsidRPr="001301CF">
        <w:rPr>
          <w:rFonts w:ascii="Courier New" w:hAnsi="Courier New" w:cs="Courier New"/>
          <w:lang w:val="en-US"/>
        </w:rPr>
        <w:t>.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 13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5.1.  Netopeer2 at IETF119 </w:t>
      </w:r>
      <w:proofErr w:type="gramStart"/>
      <w:r w:rsidRPr="001301CF">
        <w:rPr>
          <w:rFonts w:ascii="Courier New" w:hAnsi="Courier New" w:cs="Courier New"/>
          <w:lang w:val="en-US"/>
        </w:rPr>
        <w:t>Hackathon 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. . . . . . . . .  13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5.2.  Netopeer2 at IETF120 </w:t>
      </w:r>
      <w:proofErr w:type="gramStart"/>
      <w:r w:rsidRPr="001301CF">
        <w:rPr>
          <w:rFonts w:ascii="Courier New" w:hAnsi="Courier New" w:cs="Courier New"/>
          <w:lang w:val="en-US"/>
        </w:rPr>
        <w:t>Hackathon 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. . . . . . . . .  14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5.3.  </w:t>
      </w:r>
      <w:proofErr w:type="spellStart"/>
      <w:r w:rsidRPr="001301CF">
        <w:rPr>
          <w:rFonts w:ascii="Courier New" w:hAnsi="Courier New" w:cs="Courier New"/>
          <w:lang w:val="en-US"/>
        </w:rPr>
        <w:t>Libyangpush</w:t>
      </w:r>
      <w:proofErr w:type="spellEnd"/>
      <w:r w:rsidRPr="001301CF">
        <w:rPr>
          <w:rFonts w:ascii="Courier New" w:hAnsi="Courier New" w:cs="Courier New"/>
          <w:lang w:val="en-US"/>
        </w:rPr>
        <w:t xml:space="preserve"> Find-dependency . . . . . . . . . . . . . . .  14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6.  Changes . . . . . . . . . . . . . . . . . . . . . . . . . . .  14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6.1.  draft-</w:t>
      </w:r>
      <w:proofErr w:type="spellStart"/>
      <w:r w:rsidRPr="001301CF">
        <w:rPr>
          <w:rFonts w:ascii="Courier New" w:hAnsi="Courier New" w:cs="Courier New"/>
          <w:lang w:val="en-US"/>
        </w:rPr>
        <w:t>lincla</w:t>
      </w:r>
      <w:proofErr w:type="spellEnd"/>
      <w:r w:rsidRPr="001301CF">
        <w:rPr>
          <w:rFonts w:ascii="Courier New" w:hAnsi="Courier New" w:cs="Courier New"/>
          <w:lang w:val="en-US"/>
        </w:rPr>
        <w:t>-netconf-yang-library-augmentation: Changes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from 00 to </w:t>
      </w:r>
      <w:proofErr w:type="gramStart"/>
      <w:r w:rsidRPr="001301CF">
        <w:rPr>
          <w:rFonts w:ascii="Courier New" w:hAnsi="Courier New" w:cs="Courier New"/>
          <w:lang w:val="en-US"/>
        </w:rPr>
        <w:t>01  . . .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. . . . . . . . . . . . . . . . .  14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6.2.  draft-</w:t>
      </w:r>
      <w:proofErr w:type="spellStart"/>
      <w:r w:rsidRPr="001301CF">
        <w:rPr>
          <w:rFonts w:ascii="Courier New" w:hAnsi="Courier New" w:cs="Courier New"/>
          <w:lang w:val="en-US"/>
        </w:rPr>
        <w:t>lincla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 xml:space="preserve"> version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00 . . . . . . . . . . . . . . . . . . . . . . . . . . .  14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6.3.  draft-</w:t>
      </w:r>
      <w:proofErr w:type="spellStart"/>
      <w:r w:rsidRPr="001301CF">
        <w:rPr>
          <w:rFonts w:ascii="Courier New" w:hAnsi="Courier New" w:cs="Courier New"/>
          <w:lang w:val="en-US"/>
        </w:rPr>
        <w:t>lincla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: Changes from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00 to 01 . . . . . . . . . . . . . . . . . . . . . . . .  15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6.4.  draft-</w:t>
      </w:r>
      <w:proofErr w:type="spellStart"/>
      <w:r w:rsidRPr="001301CF">
        <w:rPr>
          <w:rFonts w:ascii="Courier New" w:hAnsi="Courier New" w:cs="Courier New"/>
          <w:lang w:val="en-US"/>
        </w:rPr>
        <w:t>lincla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: Changes from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01 to 02 . . . . . . . . . . . . . . . . . . . . . . . .  15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6.5.  draft-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 xml:space="preserve"> version </w:t>
      </w:r>
      <w:proofErr w:type="gramStart"/>
      <w:r w:rsidRPr="001301CF">
        <w:rPr>
          <w:rFonts w:ascii="Courier New" w:hAnsi="Courier New" w:cs="Courier New"/>
          <w:lang w:val="en-US"/>
        </w:rPr>
        <w:t>00  .</w:t>
      </w:r>
      <w:proofErr w:type="gramEnd"/>
      <w:r w:rsidRPr="001301CF">
        <w:rPr>
          <w:rFonts w:ascii="Courier New" w:hAnsi="Courier New" w:cs="Courier New"/>
          <w:lang w:val="en-US"/>
        </w:rPr>
        <w:t xml:space="preserve">  15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6.6.  draft-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: Changes from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00 to 01 . . . . . . . . . . . . . . . . . . . . . . . .  15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6.7.  draft-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: Changes from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01 to 02 . . . . . . . . . . . . . . . . . . . . . . . .  16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6.8.  draft-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: Changes from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02 to 03 . . . . . . . . . . . . . . . . . . . . . . . .  16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6.9.  draft-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: Changes from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03 to 04 . . . . . . . . . . . . . . . . . . . . . . . .  16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Lin, et al.             Expires 29 November 2025             </w:t>
      </w:r>
      <w:proofErr w:type="gramStart"/>
      <w:r w:rsidRPr="001301CF">
        <w:rPr>
          <w:rFonts w:ascii="Courier New" w:hAnsi="Courier New" w:cs="Courier New"/>
          <w:lang w:val="en-US"/>
        </w:rPr>
        <w:t xml:space="preserve">   [</w:t>
      </w:r>
      <w:proofErr w:type="gramEnd"/>
      <w:r w:rsidRPr="001301CF">
        <w:rPr>
          <w:rFonts w:ascii="Courier New" w:hAnsi="Courier New" w:cs="Courier New"/>
          <w:lang w:val="en-US"/>
        </w:rPr>
        <w:t>Page 2]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6.10. draft-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: Changes from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04 to 05 . . . . . . . . . . . . . . . . . . . . . . . .  16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7.  Security Considerations . . . . . . . . . . . . . . . </w:t>
      </w:r>
      <w:proofErr w:type="gramStart"/>
      <w:r w:rsidRPr="001301CF">
        <w:rPr>
          <w:rFonts w:ascii="Courier New" w:hAnsi="Courier New" w:cs="Courier New"/>
          <w:lang w:val="en-US"/>
        </w:rPr>
        <w:t>.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 16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8.  IANA Considerations . . . . . . . . . . . . . . . . . . . . .  17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9.  </w:t>
      </w:r>
      <w:proofErr w:type="gramStart"/>
      <w:r w:rsidRPr="001301CF">
        <w:rPr>
          <w:rFonts w:ascii="Courier New" w:hAnsi="Courier New" w:cs="Courier New"/>
          <w:lang w:val="en-US"/>
        </w:rPr>
        <w:t>References 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. . . . . . . . . . . . . . . . . . . . .  17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9.1.  Normative </w:t>
      </w:r>
      <w:proofErr w:type="gramStart"/>
      <w:r w:rsidRPr="001301CF">
        <w:rPr>
          <w:rFonts w:ascii="Courier New" w:hAnsi="Courier New" w:cs="Courier New"/>
          <w:lang w:val="en-US"/>
        </w:rPr>
        <w:t>References 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. . . . . . . . . . . . . .  17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9.2.  Informative </w:t>
      </w:r>
      <w:proofErr w:type="gramStart"/>
      <w:r w:rsidRPr="001301CF">
        <w:rPr>
          <w:rFonts w:ascii="Courier New" w:hAnsi="Courier New" w:cs="Courier New"/>
          <w:lang w:val="en-US"/>
        </w:rPr>
        <w:t>References 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. . . . . . . . . . . . .  19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Appendix A.  YANG module validation with </w:t>
      </w:r>
      <w:proofErr w:type="spellStart"/>
      <w:r w:rsidRPr="001301CF">
        <w:rPr>
          <w:rFonts w:ascii="Courier New" w:hAnsi="Courier New" w:cs="Courier New"/>
          <w:lang w:val="en-US"/>
        </w:rPr>
        <w:t>yanglint</w:t>
      </w:r>
      <w:proofErr w:type="spellEnd"/>
      <w:r w:rsidRPr="001301CF">
        <w:rPr>
          <w:rFonts w:ascii="Courier New" w:hAnsi="Courier New" w:cs="Courier New"/>
          <w:lang w:val="en-US"/>
        </w:rPr>
        <w:t xml:space="preserve"> . . . </w:t>
      </w:r>
      <w:proofErr w:type="gramStart"/>
      <w:r w:rsidRPr="001301CF">
        <w:rPr>
          <w:rFonts w:ascii="Courier New" w:hAnsi="Courier New" w:cs="Courier New"/>
          <w:lang w:val="en-US"/>
        </w:rPr>
        <w:t>.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 20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A.1.  A valid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 xml:space="preserve">-yang-library data </w:t>
      </w:r>
      <w:proofErr w:type="gramStart"/>
      <w:r w:rsidRPr="001301CF">
        <w:rPr>
          <w:rFonts w:ascii="Courier New" w:hAnsi="Courier New" w:cs="Courier New"/>
          <w:lang w:val="en-US"/>
        </w:rPr>
        <w:t>example 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. . . . .  21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A.2.  An invalid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 xml:space="preserve">-yang-library data example . . . </w:t>
      </w:r>
      <w:proofErr w:type="gramStart"/>
      <w:r w:rsidRPr="001301CF">
        <w:rPr>
          <w:rFonts w:ascii="Courier New" w:hAnsi="Courier New" w:cs="Courier New"/>
          <w:lang w:val="en-US"/>
        </w:rPr>
        <w:t>.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 21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</w:t>
      </w:r>
      <w:proofErr w:type="gramStart"/>
      <w:r w:rsidRPr="001301CF">
        <w:rPr>
          <w:rFonts w:ascii="Courier New" w:hAnsi="Courier New" w:cs="Courier New"/>
          <w:lang w:val="en-US"/>
        </w:rPr>
        <w:t>Contributors 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. . . . . . . . . . . . . . . . . . . . . .  22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</w:t>
      </w:r>
      <w:proofErr w:type="gramStart"/>
      <w:r w:rsidRPr="001301CF">
        <w:rPr>
          <w:rFonts w:ascii="Courier New" w:hAnsi="Courier New" w:cs="Courier New"/>
          <w:lang w:val="en-US"/>
        </w:rPr>
        <w:t>Acknowledgements 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. . . . . . . . . . . . . . . . . . . .  22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1301CF">
        <w:rPr>
          <w:rFonts w:ascii="Courier New" w:hAnsi="Courier New" w:cs="Courier New"/>
          <w:lang w:val="en-US"/>
        </w:rPr>
        <w:t>Addresses  . . .</w:t>
      </w:r>
      <w:proofErr w:type="gramEnd"/>
      <w:r w:rsidRPr="001301CF">
        <w:rPr>
          <w:rFonts w:ascii="Courier New" w:hAnsi="Courier New" w:cs="Courier New"/>
          <w:lang w:val="en-US"/>
        </w:rPr>
        <w:t xml:space="preserve"> . . . . . . . . . . . . . . . . . . . .  22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1.  Introduction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YANG library [RFC8525] specifies a YANG module that provides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module information such as submodule list and deviation list to help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 client listing all datastores supported by a network management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server and the schema that is used by each of these datastores.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According to Section 4.2.8 and 5.6.3 in [RFC7950], both augmentations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and deviations define additional nodes internal or external to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module, which are the reverse dependencies of a YANG module.  Reverse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dependencies and the include, import as defined in Section 5.1.1 of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[RFC7950] are both crucial information for understanding all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dependencies of a YANG module.  However, currently it is difficult to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obtain the YANG schema tree [RFC8340] without obtaining and parsing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all YAG modules from a management server.  The deviation list defined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in YANG library enables client to obtain the module reverse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dependency without having to get and parse all YANG modules.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However, the augmentation list is not defined in it.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Since both augmentation and deviation work as YANG module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dependencies, it is reasonable to document them the same way in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YANG library.  Having both augmentation and deviation directly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available in the YANG library provides an easy and </w:t>
      </w:r>
      <w:proofErr w:type="gramStart"/>
      <w:r w:rsidRPr="001301CF">
        <w:rPr>
          <w:rFonts w:ascii="Courier New" w:hAnsi="Courier New" w:cs="Courier New"/>
          <w:lang w:val="en-US"/>
        </w:rPr>
        <w:t>light-weight</w:t>
      </w:r>
      <w:proofErr w:type="gram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solution for determining the reverse dependencies.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Therefore, this document proposes a YANG module that augments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YANG library to include the YANG module augmentation information.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Lin, et al.             Expires 29 </w:t>
      </w:r>
      <w:proofErr w:type="spellStart"/>
      <w:r w:rsidRPr="001301CF">
        <w:rPr>
          <w:rFonts w:ascii="Courier New" w:hAnsi="Courier New" w:cs="Courier New"/>
          <w:lang w:val="fr-CH"/>
        </w:rPr>
        <w:t>November</w:t>
      </w:r>
      <w:proofErr w:type="spellEnd"/>
      <w:r w:rsidRPr="001301CF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1301CF">
        <w:rPr>
          <w:rFonts w:ascii="Courier New" w:hAnsi="Courier New" w:cs="Courier New"/>
          <w:lang w:val="fr-CH"/>
        </w:rPr>
        <w:t xml:space="preserve">   [</w:t>
      </w:r>
      <w:proofErr w:type="gramEnd"/>
      <w:r w:rsidRPr="001301CF">
        <w:rPr>
          <w:rFonts w:ascii="Courier New" w:hAnsi="Courier New" w:cs="Courier New"/>
          <w:lang w:val="fr-CH"/>
        </w:rPr>
        <w:t>Page 3]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1.1.  Terminology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"OPTIONAL" in this document are to be interpreted as described in BCP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14 [RFC2119] [RFC8174] when, and only when, they appear in all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capitals, as shown here.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terminology from [RFC8525] is used in this document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term "client" is used as defined in [RFC6241] for NETCONF and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[RFC8040] for RESTCONF.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Tree diagrams in this document use the notation defined in [RFC8340]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2.  Motivation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When using </w:t>
      </w:r>
      <w:del w:id="0" w:author="Graf Thomas, INI-NET-VNC-E2E" w:date="2025-06-16T12:30:00Z">
        <w:r w:rsidRPr="001301CF" w:rsidDel="001301CF">
          <w:rPr>
            <w:rFonts w:ascii="Courier New" w:hAnsi="Courier New" w:cs="Courier New"/>
            <w:lang w:val="en-US"/>
          </w:rPr>
          <w:delText xml:space="preserve">a </w:delText>
        </w:r>
      </w:del>
      <w:r w:rsidRPr="001301CF">
        <w:rPr>
          <w:rFonts w:ascii="Courier New" w:hAnsi="Courier New" w:cs="Courier New"/>
          <w:lang w:val="en-US"/>
        </w:rPr>
        <w:t>YANG module</w:t>
      </w:r>
      <w:ins w:id="1" w:author="Graf Thomas, INI-NET-VNC-E2E" w:date="2025-06-16T12:30:00Z">
        <w:r w:rsidR="001301CF">
          <w:rPr>
            <w:rFonts w:ascii="Courier New" w:hAnsi="Courier New" w:cs="Courier New"/>
            <w:lang w:val="en-US"/>
          </w:rPr>
          <w:t>s</w:t>
        </w:r>
      </w:ins>
      <w:r w:rsidRPr="001301CF">
        <w:rPr>
          <w:rFonts w:ascii="Courier New" w:hAnsi="Courier New" w:cs="Courier New"/>
          <w:lang w:val="en-US"/>
        </w:rPr>
        <w:t>, it is necessary to make sure that all its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dependencies are presented.  [RFC7950] identifies four types of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dependencies between YANG modules: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*  Import: the "import" statement allows a module or submodule to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reference definitions defined in other modules.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*  Include: the "include" statement is used in a module to identify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each submodule that belongs to it.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*  Augmentation: the "augment" statement defines the location in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data model hierarchy where additional nodes are inserted.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*  Deviation: the "deviation" statement defines a fragment of 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module that the server does not implement.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import and include are direct dependencies which can be obtained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by parsing the YANG module source code, while the augmentation and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deviation are reverse dependencies which are defined in another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module.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For the reverse dependencies, since they are defined externally, it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is not possible to discover them by parsing the YANG module. 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current way to discover the reverse dependencies is to query all YANG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modules from the server and parse them.  This is a lengthy process,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which must be repeated for each client that requires </w:t>
      </w:r>
      <w:del w:id="2" w:author="Graf Thomas, INI-NET-VNC-E2E" w:date="2025-06-16T12:31:00Z">
        <w:r w:rsidRPr="001301CF" w:rsidDel="001301CF">
          <w:rPr>
            <w:rFonts w:ascii="Courier New" w:hAnsi="Courier New" w:cs="Courier New"/>
            <w:lang w:val="en-US"/>
          </w:rPr>
          <w:delText>these</w:delText>
        </w:r>
      </w:del>
      <w:ins w:id="3" w:author="Graf Thomas, INI-NET-VNC-E2E" w:date="2025-06-16T12:31:00Z">
        <w:r w:rsidR="001301CF">
          <w:rPr>
            <w:rFonts w:ascii="Courier New" w:hAnsi="Courier New" w:cs="Courier New"/>
            <w:lang w:val="en-US"/>
          </w:rPr>
          <w:t>this</w:t>
        </w:r>
      </w:ins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  <w:rPrChange w:id="4" w:author="Graf Thomas, INI-NET-VNC-E2E" w:date="2025-06-16T12:31:00Z">
            <w:rPr>
              <w:rFonts w:ascii="Courier New" w:hAnsi="Courier New" w:cs="Courier New"/>
              <w:lang w:val="fr-CH"/>
            </w:rPr>
          </w:rPrChange>
        </w:rPr>
      </w:pPr>
      <w:r w:rsidRPr="001301CF">
        <w:rPr>
          <w:rFonts w:ascii="Courier New" w:hAnsi="Courier New" w:cs="Courier New"/>
          <w:lang w:val="en-US"/>
        </w:rPr>
        <w:t xml:space="preserve">   </w:t>
      </w:r>
      <w:r w:rsidRPr="001301CF">
        <w:rPr>
          <w:rFonts w:ascii="Courier New" w:hAnsi="Courier New" w:cs="Courier New"/>
          <w:lang w:val="en-US"/>
          <w:rPrChange w:id="5" w:author="Graf Thomas, INI-NET-VNC-E2E" w:date="2025-06-16T12:31:00Z">
            <w:rPr>
              <w:rFonts w:ascii="Courier New" w:hAnsi="Courier New" w:cs="Courier New"/>
              <w:lang w:val="fr-CH"/>
            </w:rPr>
          </w:rPrChange>
        </w:rPr>
        <w:t>information.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Lin, et al.             Expires 29 </w:t>
      </w:r>
      <w:proofErr w:type="spellStart"/>
      <w:r w:rsidRPr="001301CF">
        <w:rPr>
          <w:rFonts w:ascii="Courier New" w:hAnsi="Courier New" w:cs="Courier New"/>
          <w:lang w:val="fr-CH"/>
        </w:rPr>
        <w:t>November</w:t>
      </w:r>
      <w:proofErr w:type="spellEnd"/>
      <w:r w:rsidRPr="001301CF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1301CF">
        <w:rPr>
          <w:rFonts w:ascii="Courier New" w:hAnsi="Courier New" w:cs="Courier New"/>
          <w:lang w:val="fr-CH"/>
        </w:rPr>
        <w:t xml:space="preserve">   [</w:t>
      </w:r>
      <w:proofErr w:type="gramEnd"/>
      <w:r w:rsidRPr="001301CF">
        <w:rPr>
          <w:rFonts w:ascii="Courier New" w:hAnsi="Courier New" w:cs="Courier New"/>
          <w:lang w:val="fr-CH"/>
        </w:rPr>
        <w:t>Page 4]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According to the definition of module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 defined in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[RFC8525], in the schema content of a module in container yang-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library, the deviation is provided to describe that a module is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deviated by which other modules.  If the YANG library could directly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report all reverse dependencies, it would provide a much easier and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light-weight solution to find module all dependencies, compared to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obtaining and parsing all modules.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YANG library only provides the deviation list, without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augmentations.  With augmentations being more widely used and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defined, and with use cases to automate network management,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augmentations become essential information for clients to better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understand the network management server</w:t>
      </w:r>
      <w:del w:id="6" w:author="Graf Thomas, INI-NET-VNC-E2E" w:date="2025-06-16T12:32:00Z">
        <w:r w:rsidRPr="001301CF" w:rsidDel="001301CF">
          <w:rPr>
            <w:rFonts w:ascii="Courier New" w:hAnsi="Courier New" w:cs="Courier New"/>
            <w:lang w:val="en-US"/>
          </w:rPr>
          <w:delText>s</w:delText>
        </w:r>
      </w:del>
      <w:r w:rsidRPr="001301CF">
        <w:rPr>
          <w:rFonts w:ascii="Courier New" w:hAnsi="Courier New" w:cs="Courier New"/>
          <w:lang w:val="en-US"/>
        </w:rPr>
        <w:t xml:space="preserve"> module relationships.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Thus, the YANG library should be extended to also provide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augmentation information.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From the perspective of implementation difficulty, it is easy to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adapt the device implementation to include augmentation, since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augmentation and deviation </w:t>
      </w:r>
      <w:del w:id="7" w:author="Graf Thomas, INI-NET-VNC-E2E" w:date="2025-06-16T12:33:00Z">
        <w:r w:rsidRPr="001301CF" w:rsidDel="001301CF">
          <w:rPr>
            <w:rFonts w:ascii="Courier New" w:hAnsi="Courier New" w:cs="Courier New"/>
            <w:lang w:val="en-US"/>
          </w:rPr>
          <w:delText>have similar way of working</w:delText>
        </w:r>
      </w:del>
      <w:ins w:id="8" w:author="Graf Thomas, INI-NET-VNC-E2E" w:date="2025-06-16T12:33:00Z">
        <w:r w:rsidR="001301CF">
          <w:rPr>
            <w:rFonts w:ascii="Courier New" w:hAnsi="Courier New" w:cs="Courier New"/>
            <w:lang w:val="en-US"/>
          </w:rPr>
          <w:t>work similarly</w:t>
        </w:r>
      </w:ins>
      <w:r w:rsidRPr="001301CF">
        <w:rPr>
          <w:rFonts w:ascii="Courier New" w:hAnsi="Courier New" w:cs="Courier New"/>
          <w:lang w:val="en-US"/>
        </w:rPr>
        <w:t>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3.  Use Cases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As the demand for YANG-based telemetry [RFC8641] arises, there is 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need for real-time knowledge of a specific YANG module's dependency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list when a specific YANG-Push notification </w:t>
      </w:r>
      <w:ins w:id="9" w:author="Graf Thomas, INI-NET-VNC-E2E" w:date="2025-06-16T12:34:00Z">
        <w:r w:rsidR="001301CF">
          <w:rPr>
            <w:rFonts w:ascii="Courier New" w:hAnsi="Courier New" w:cs="Courier New"/>
            <w:lang w:val="en-US"/>
          </w:rPr>
          <w:t xml:space="preserve">for a given subscription </w:t>
        </w:r>
      </w:ins>
      <w:r w:rsidRPr="001301CF">
        <w:rPr>
          <w:rFonts w:ascii="Courier New" w:hAnsi="Courier New" w:cs="Courier New"/>
          <w:lang w:val="en-US"/>
        </w:rPr>
        <w:t>is received.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alternative for a YANG-Push receiver is to collect and store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entire module set for every single server who could be streaming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data.  This approach is not always practical due to the following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reasons: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*  For a YANG-Push receiver =&gt; </w:t>
      </w:r>
      <w:del w:id="10" w:author="Graf Thomas, INI-NET-VNC-E2E" w:date="2025-06-16T12:35:00Z">
        <w:r w:rsidRPr="001301CF" w:rsidDel="001301CF">
          <w:rPr>
            <w:rFonts w:ascii="Courier New" w:hAnsi="Courier New" w:cs="Courier New"/>
            <w:lang w:val="en-US"/>
          </w:rPr>
          <w:delText xml:space="preserve">we never know in advance which or </w:delText>
        </w:r>
      </w:del>
      <w:r w:rsidRPr="001301CF">
        <w:rPr>
          <w:rFonts w:ascii="Courier New" w:hAnsi="Courier New" w:cs="Courier New"/>
          <w:lang w:val="en-US"/>
        </w:rPr>
        <w:t>from</w:t>
      </w:r>
    </w:p>
    <w:p w:rsidR="00B768E4" w:rsidRPr="001301CF" w:rsidDel="001301CF" w:rsidRDefault="00B768E4" w:rsidP="00B768E4">
      <w:pPr>
        <w:pStyle w:val="PlainText"/>
        <w:rPr>
          <w:del w:id="11" w:author="Graf Thomas, INI-NET-VNC-E2E" w:date="2025-06-16T12:35:00Z"/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which YANG-Push publisher the subscribed YANG content </w:t>
      </w:r>
      <w:del w:id="12" w:author="Graf Thomas, INI-NET-VNC-E2E" w:date="2025-06-16T12:35:00Z">
        <w:r w:rsidRPr="001301CF" w:rsidDel="001301CF">
          <w:rPr>
            <w:rFonts w:ascii="Courier New" w:hAnsi="Courier New" w:cs="Courier New"/>
            <w:lang w:val="en-US"/>
          </w:rPr>
          <w:delText>will be</w:delText>
        </w:r>
      </w:del>
      <w:ins w:id="13" w:author="Graf Thomas, INI-NET-VNC-E2E" w:date="2025-06-16T12:35:00Z">
        <w:r w:rsidR="001301CF">
          <w:rPr>
            <w:rFonts w:ascii="Courier New" w:hAnsi="Courier New" w:cs="Courier New"/>
            <w:lang w:val="en-US"/>
          </w:rPr>
          <w:t xml:space="preserve">is </w:t>
        </w:r>
        <w:proofErr w:type="spellStart"/>
        <w:r w:rsidR="001301CF">
          <w:rPr>
            <w:rFonts w:ascii="Courier New" w:hAnsi="Courier New" w:cs="Courier New"/>
            <w:lang w:val="en-US"/>
          </w:rPr>
          <w:t>ging</w:t>
        </w:r>
        <w:proofErr w:type="spellEnd"/>
        <w:r w:rsidR="001301CF">
          <w:rPr>
            <w:rFonts w:ascii="Courier New" w:hAnsi="Courier New" w:cs="Courier New"/>
            <w:lang w:val="en-US"/>
          </w:rPr>
          <w:t xml:space="preserve"> to be</w:t>
        </w:r>
      </w:ins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received</w:t>
      </w:r>
      <w:ins w:id="14" w:author="Graf Thomas, INI-NET-VNC-E2E" w:date="2025-06-16T12:35:00Z">
        <w:r w:rsidR="001301CF">
          <w:rPr>
            <w:rFonts w:ascii="Courier New" w:hAnsi="Courier New" w:cs="Courier New"/>
            <w:lang w:val="en-US"/>
          </w:rPr>
          <w:t xml:space="preserve"> is not known until the first </w:t>
        </w:r>
      </w:ins>
      <w:ins w:id="15" w:author="Graf Thomas, INI-NET-VNC-E2E" w:date="2025-06-16T12:36:00Z">
        <w:r w:rsidR="001301CF">
          <w:rPr>
            <w:rFonts w:ascii="Courier New" w:hAnsi="Courier New" w:cs="Courier New"/>
            <w:lang w:val="en-US"/>
          </w:rPr>
          <w:t>notification is being received</w:t>
        </w:r>
      </w:ins>
      <w:r w:rsidRPr="001301CF">
        <w:rPr>
          <w:rFonts w:ascii="Courier New" w:hAnsi="Courier New" w:cs="Courier New"/>
          <w:lang w:val="en-US"/>
        </w:rPr>
        <w:t>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*  Querying all the YANG modules is time consuming and overhead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considering that only a subset of YANG nodes of management server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are subscribed.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This section introduces two use cases that reflect the motivation for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extending YANG library.  One </w:t>
      </w:r>
      <w:proofErr w:type="gramStart"/>
      <w:r w:rsidRPr="001301CF">
        <w:rPr>
          <w:rFonts w:ascii="Courier New" w:hAnsi="Courier New" w:cs="Courier New"/>
          <w:lang w:val="en-US"/>
        </w:rPr>
        <w:t>targets</w:t>
      </w:r>
      <w:proofErr w:type="gramEnd"/>
      <w:r w:rsidRPr="001301CF">
        <w:rPr>
          <w:rFonts w:ascii="Courier New" w:hAnsi="Courier New" w:cs="Courier New"/>
          <w:lang w:val="en-US"/>
        </w:rPr>
        <w:t xml:space="preserve"> solving dependency problems in 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data mesh architecture while the other aims at building a data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catalog that makes YANG module information easily accessible.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Lin, et al.             Expires 29 </w:t>
      </w:r>
      <w:proofErr w:type="spellStart"/>
      <w:r w:rsidRPr="001301CF">
        <w:rPr>
          <w:rFonts w:ascii="Courier New" w:hAnsi="Courier New" w:cs="Courier New"/>
          <w:lang w:val="fr-CH"/>
        </w:rPr>
        <w:t>November</w:t>
      </w:r>
      <w:proofErr w:type="spellEnd"/>
      <w:r w:rsidRPr="001301CF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1301CF">
        <w:rPr>
          <w:rFonts w:ascii="Courier New" w:hAnsi="Courier New" w:cs="Courier New"/>
          <w:lang w:val="fr-CH"/>
        </w:rPr>
        <w:t xml:space="preserve">   [</w:t>
      </w:r>
      <w:proofErr w:type="gramEnd"/>
      <w:r w:rsidRPr="001301CF">
        <w:rPr>
          <w:rFonts w:ascii="Courier New" w:hAnsi="Courier New" w:cs="Courier New"/>
          <w:lang w:val="fr-CH"/>
        </w:rPr>
        <w:t>Page 5]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3.1.  Data Mesh Architecture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 network analytics architecture that integrates YANG-Push and Kafka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is proposed and is continuously growing and gaining influence, refer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to the draft: An Architecture for YANG-Push to Apache Kafka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Integration [I-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1301CF">
        <w:rPr>
          <w:rFonts w:ascii="Courier New" w:hAnsi="Courier New" w:cs="Courier New"/>
          <w:lang w:val="en-US"/>
        </w:rPr>
        <w:t>-</w:t>
      </w:r>
      <w:proofErr w:type="spellStart"/>
      <w:r w:rsidRPr="001301CF">
        <w:rPr>
          <w:rFonts w:ascii="Courier New" w:hAnsi="Courier New" w:cs="Courier New"/>
          <w:lang w:val="en-US"/>
        </w:rPr>
        <w:t>nmop</w:t>
      </w:r>
      <w:proofErr w:type="spellEnd"/>
      <w:r w:rsidRPr="001301CF">
        <w:rPr>
          <w:rFonts w:ascii="Courier New" w:hAnsi="Courier New" w:cs="Courier New"/>
          <w:lang w:val="en-US"/>
        </w:rPr>
        <w:t>-yang-message-broker-integration].  This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open-source project encompasses contributions such as Support of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Versioning in YANG Notifications Subscription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1301CF">
        <w:rPr>
          <w:rFonts w:ascii="Courier New" w:hAnsi="Courier New" w:cs="Courier New"/>
          <w:lang w:val="en-US"/>
        </w:rPr>
        <w:t>-netconf-yang-notifications-versioning] or Support of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Network Observation Timestamping in YANG Notifications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D.netana</w:t>
      </w:r>
      <w:proofErr w:type="spellEnd"/>
      <w:proofErr w:type="gramEnd"/>
      <w:r w:rsidRPr="001301CF">
        <w:rPr>
          <w:rFonts w:ascii="Courier New" w:hAnsi="Courier New" w:cs="Courier New"/>
          <w:lang w:val="en-US"/>
        </w:rPr>
        <w:t>-netconf-</w:t>
      </w:r>
      <w:proofErr w:type="spellStart"/>
      <w:r w:rsidRPr="001301CF">
        <w:rPr>
          <w:rFonts w:ascii="Courier New" w:hAnsi="Courier New" w:cs="Courier New"/>
          <w:lang w:val="en-US"/>
        </w:rPr>
        <w:t>notif</w:t>
      </w:r>
      <w:proofErr w:type="spellEnd"/>
      <w:r w:rsidRPr="001301CF">
        <w:rPr>
          <w:rFonts w:ascii="Courier New" w:hAnsi="Courier New" w:cs="Courier New"/>
          <w:lang w:val="en-US"/>
        </w:rPr>
        <w:t>-envelope], among others.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purpose of this project is to provide adequate information to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YANG-Push subscription state change notifications so that when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module and its dependencies can be parsed and retrieved automatically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from the vantage point.  The architecture relies on the information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of YANG dependencies to realize, to solve the problem of missing YANG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semantics when notifications are transformed or indexed in Time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Series Database.  As a solution to provide the missing YANG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semantics, a schema registry is introduced to store YANG modules and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all their relationships (Direct and reverse dependencies). 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schema is obtained by NETCONF &lt;get-schema&gt; of the subscribed YANG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schema tree, which is obtained by parsing the &lt;subscription-started&gt;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message of each YANG-Push subscription.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When obtaining the dependency modules of a YANG module, an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independent process containing multiple &lt;get-schema&gt; operations is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launched after each new YANG-Push subscription module has been known.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However, the complexity remains at: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*  How dependencies of YANG modules are found (so that the YANG-Push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subscription message has the complete set of module dependencies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for its subscribed YANG schema tree)?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*  How do we conduct &lt;get-schema&gt;?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Currently, the method used for obtaining modules and finding module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dependencies </w:t>
      </w:r>
      <w:proofErr w:type="gramStart"/>
      <w:r w:rsidRPr="001301CF">
        <w:rPr>
          <w:rFonts w:ascii="Courier New" w:hAnsi="Courier New" w:cs="Courier New"/>
          <w:lang w:val="en-US"/>
        </w:rPr>
        <w:t>is</w:t>
      </w:r>
      <w:proofErr w:type="gramEnd"/>
      <w:r w:rsidRPr="001301CF">
        <w:rPr>
          <w:rFonts w:ascii="Courier New" w:hAnsi="Courier New" w:cs="Courier New"/>
          <w:lang w:val="en-US"/>
        </w:rPr>
        <w:t xml:space="preserve"> "get-all-schemas", where the YANG client retrieves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all YANG modules from the network device to enable later the client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can fully understand and utilize all modules and module dependencies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of device.  This process is very heavy because in a real situation,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each device may implement hundreds of YANG modules, requiring up to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several minutes to complete in the worst case.  Besides, the need of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parsing all YANG modules and finding all the dependencies adds 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small extra delay.  Applying this method to obtain YANG module will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make the operation very costly, since after each subscribed module is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learned, "get-all-schemas" needs to be re-performed.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Lin, et al.             Expires 29 </w:t>
      </w:r>
      <w:proofErr w:type="spellStart"/>
      <w:r w:rsidRPr="001301CF">
        <w:rPr>
          <w:rFonts w:ascii="Courier New" w:hAnsi="Courier New" w:cs="Courier New"/>
          <w:lang w:val="fr-CH"/>
        </w:rPr>
        <w:t>November</w:t>
      </w:r>
      <w:proofErr w:type="spellEnd"/>
      <w:r w:rsidRPr="001301CF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1301CF">
        <w:rPr>
          <w:rFonts w:ascii="Courier New" w:hAnsi="Courier New" w:cs="Courier New"/>
          <w:lang w:val="fr-CH"/>
        </w:rPr>
        <w:t xml:space="preserve">   [</w:t>
      </w:r>
      <w:proofErr w:type="gramEnd"/>
      <w:r w:rsidRPr="001301CF">
        <w:rPr>
          <w:rFonts w:ascii="Courier New" w:hAnsi="Courier New" w:cs="Courier New"/>
          <w:lang w:val="fr-CH"/>
        </w:rPr>
        <w:t>Page 6]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Therefore, considering the Network Observability real-time aspects,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this extra delay in collecting (and processing) the dependencies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through a get-all-schemas approach is not realistic.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It's more efficient to get dependencies only for the required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modules.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By using the provided the augmentation information in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library, the YANG-Push receiver can directly obtain the YANG reverse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dependencies by obtaining the contents of the YANG library, saving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collection (and processing time) at the YANG-Push receiver and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</w:t>
      </w:r>
      <w:proofErr w:type="gramStart"/>
      <w:r w:rsidRPr="001301CF">
        <w:rPr>
          <w:rFonts w:ascii="Courier New" w:hAnsi="Courier New" w:cs="Courier New"/>
          <w:lang w:val="en-US"/>
        </w:rPr>
        <w:t>therefore</w:t>
      </w:r>
      <w:proofErr w:type="gramEnd"/>
      <w:r w:rsidRPr="001301CF">
        <w:rPr>
          <w:rFonts w:ascii="Courier New" w:hAnsi="Courier New" w:cs="Courier New"/>
          <w:lang w:val="en-US"/>
        </w:rPr>
        <w:t xml:space="preserve"> helping with the near real-time aspects of Network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Observability and enabling closed loop actions.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3.2.  Data Catalog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Finding the YANG modules implemented by a network management server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is paramount for configuring and monitoring the status of a network.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However, since the inception of YANG the network industry has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experienced a tsunami of YANG modules developed by SDOs, </w:t>
      </w:r>
      <w:proofErr w:type="gramStart"/>
      <w:r w:rsidRPr="001301CF">
        <w:rPr>
          <w:rFonts w:ascii="Courier New" w:hAnsi="Courier New" w:cs="Courier New"/>
          <w:lang w:val="en-US"/>
        </w:rPr>
        <w:t>open-source</w:t>
      </w:r>
      <w:proofErr w:type="gram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communities, and network vendors.  This heterogeneity of YANG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modules, that vary from one network device model to another, makes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management of a multi-vendor network a big challenge for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operators.  [Martinez-Casanueva2023]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In this regard, a data catalog provides a registry of the datasets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exposed by remote data sources for consumers to discover data of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interest.  Besides the location of the dataset (i.e., the data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source), the data catalog registers additional metadata such as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data model (or schema) followed in the dataset or even related terms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defined in a business glossary.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Data catalog solutions typically implement collectors that ingest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metadata from the data sources themselves and external metadata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sources.  For example, a Kafka Schema Registry is a metadata source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that provides metadata about the data models followed by some data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stored in a Kafka topic.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In this sense, a YANG-enabled network device can be considered as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another kind of data source, which the Data Catalog can pull metadata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from.  For instance, the data catalog can include a connector that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fetches metadata about the YANG modules implemented by the network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device.  Combining these metadata with other such as the business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concept "interface", would enable data consumers to discover which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datasets related to the concept "interface" are exposed by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en-US"/>
        </w:rPr>
        <w:t xml:space="preserve">   </w:t>
      </w:r>
      <w:proofErr w:type="gramStart"/>
      <w:r w:rsidRPr="001301CF">
        <w:rPr>
          <w:rFonts w:ascii="Courier New" w:hAnsi="Courier New" w:cs="Courier New"/>
          <w:lang w:val="fr-CH"/>
        </w:rPr>
        <w:t>network</w:t>
      </w:r>
      <w:proofErr w:type="gramEnd"/>
      <w:r w:rsidRPr="001301CF">
        <w:rPr>
          <w:rFonts w:ascii="Courier New" w:hAnsi="Courier New" w:cs="Courier New"/>
          <w:lang w:val="fr-CH"/>
        </w:rPr>
        <w:t xml:space="preserve"> </w:t>
      </w:r>
      <w:proofErr w:type="spellStart"/>
      <w:r w:rsidRPr="001301CF">
        <w:rPr>
          <w:rFonts w:ascii="Courier New" w:hAnsi="Courier New" w:cs="Courier New"/>
          <w:lang w:val="fr-CH"/>
        </w:rPr>
        <w:t>device</w:t>
      </w:r>
      <w:proofErr w:type="spellEnd"/>
      <w:r w:rsidRPr="001301CF">
        <w:rPr>
          <w:rFonts w:ascii="Courier New" w:hAnsi="Courier New" w:cs="Courier New"/>
          <w:lang w:val="fr-CH"/>
        </w:rPr>
        <w:t>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fr-CH"/>
        </w:rPr>
        <w:t xml:space="preserve">Lin, et al.             </w:t>
      </w:r>
      <w:r w:rsidRPr="001301CF">
        <w:rPr>
          <w:rFonts w:ascii="Courier New" w:hAnsi="Courier New" w:cs="Courier New"/>
          <w:lang w:val="en-US"/>
        </w:rPr>
        <w:t xml:space="preserve">Expires 29 November 2025             </w:t>
      </w:r>
      <w:proofErr w:type="gramStart"/>
      <w:r w:rsidRPr="001301CF">
        <w:rPr>
          <w:rFonts w:ascii="Courier New" w:hAnsi="Courier New" w:cs="Courier New"/>
          <w:lang w:val="en-US"/>
        </w:rPr>
        <w:t xml:space="preserve">   [</w:t>
      </w:r>
      <w:proofErr w:type="gramEnd"/>
      <w:r w:rsidRPr="001301CF">
        <w:rPr>
          <w:rFonts w:ascii="Courier New" w:hAnsi="Courier New" w:cs="Courier New"/>
          <w:lang w:val="en-US"/>
        </w:rPr>
        <w:t>Page 7]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Network devices that implement YANG library expose metadata about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which YANG modules are implemented, and which are only imported.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However, what a data consumer needs at the end are the YANG modules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implemented by the device, hence, the combination of implemented YANG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modules with other YANG modules that might deviate or augment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formers.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Coming back to the example of datasets related to the "interface"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concept, say we have a network device that implements the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interfaces module [RFC8343] and the </w:t>
      </w:r>
      <w:proofErr w:type="spellStart"/>
      <w:r w:rsidRPr="001301CF">
        <w:rPr>
          <w:rFonts w:ascii="Courier New" w:hAnsi="Courier New" w:cs="Courier New"/>
          <w:lang w:val="en-US"/>
        </w:rPr>
        <w:t>ietf-ip</w:t>
      </w:r>
      <w:proofErr w:type="spellEnd"/>
      <w:r w:rsidRPr="001301CF">
        <w:rPr>
          <w:rFonts w:ascii="Courier New" w:hAnsi="Courier New" w:cs="Courier New"/>
          <w:lang w:val="en-US"/>
        </w:rPr>
        <w:t xml:space="preserve"> module [RFC8344], where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latter augments the former.  For a data catalog to collect these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metadata, a connector would retrieve YANG library data from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target device.  However, the current version of YANG library would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not satisfy the use case as it would tell that the device implements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both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 xml:space="preserve">-interfaces and </w:t>
      </w:r>
      <w:proofErr w:type="spellStart"/>
      <w:r w:rsidRPr="001301CF">
        <w:rPr>
          <w:rFonts w:ascii="Courier New" w:hAnsi="Courier New" w:cs="Courier New"/>
          <w:lang w:val="en-US"/>
        </w:rPr>
        <w:t>ietf-ip</w:t>
      </w:r>
      <w:proofErr w:type="spellEnd"/>
      <w:r w:rsidRPr="001301CF">
        <w:rPr>
          <w:rFonts w:ascii="Courier New" w:hAnsi="Courier New" w:cs="Courier New"/>
          <w:lang w:val="en-US"/>
        </w:rPr>
        <w:t xml:space="preserve"> modules, but will miss the augment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dependency between them.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current workaround is in combination with the YANG library data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to additionally obtain both YANG modules and process them to discover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that there is an augment dependency.  This adds extra burden on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connector, which is forced to combine multiple metadata collection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mechanisms.  This process could be softened by extending YANG library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to also capture augment dependencies, in a similar fashion to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deviation dependencies.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4.  The "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" YANG module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This YANG module augments the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 module by adding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augmented-by list in the "yang-library/module-set" and "yang-library/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modules-state".  The "yang-library/module-state" is augmented despite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of its "deprecated" state to cope with the situation when container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"</w:t>
      </w:r>
      <w:proofErr w:type="gramStart"/>
      <w:r w:rsidRPr="001301CF">
        <w:rPr>
          <w:rFonts w:ascii="Courier New" w:hAnsi="Courier New" w:cs="Courier New"/>
          <w:lang w:val="en-US"/>
        </w:rPr>
        <w:t>modules</w:t>
      </w:r>
      <w:proofErr w:type="gramEnd"/>
      <w:r w:rsidRPr="001301CF">
        <w:rPr>
          <w:rFonts w:ascii="Courier New" w:hAnsi="Courier New" w:cs="Courier New"/>
          <w:lang w:val="en-US"/>
        </w:rPr>
        <w:t xml:space="preserve">-state" is used for compatibility reason with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library defined in [RFC7895].  The name of list "augmented-by"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indicates by which modules that the current module is being directly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augmented.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For the scope of "augmented-by", this draft only considers the direct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augmentation relationship.  The recursive result of augmentation or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transitive dependency for module specified along the </w:t>
      </w:r>
      <w:proofErr w:type="spellStart"/>
      <w:r w:rsidRPr="001301CF">
        <w:rPr>
          <w:rFonts w:ascii="Courier New" w:hAnsi="Courier New" w:cs="Courier New"/>
          <w:lang w:val="en-US"/>
        </w:rPr>
        <w:t>xpath</w:t>
      </w:r>
      <w:proofErr w:type="spellEnd"/>
      <w:r w:rsidRPr="001301CF">
        <w:rPr>
          <w:rFonts w:ascii="Courier New" w:hAnsi="Courier New" w:cs="Courier New"/>
          <w:lang w:val="en-US"/>
        </w:rPr>
        <w:t>, are out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of the scope of this draft.  Section 4.2 has given the implementation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instructions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4.1.  Data Model Overview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4.1.1.  Tree View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following is the YANG tree diagram for model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1301CF">
        <w:rPr>
          <w:rFonts w:ascii="Courier New" w:hAnsi="Courier New" w:cs="Courier New"/>
          <w:lang w:val="fr-CH"/>
        </w:rPr>
        <w:t>augmentedby</w:t>
      </w:r>
      <w:proofErr w:type="spellEnd"/>
      <w:proofErr w:type="gramEnd"/>
      <w:r w:rsidRPr="001301CF">
        <w:rPr>
          <w:rFonts w:ascii="Courier New" w:hAnsi="Courier New" w:cs="Courier New"/>
          <w:lang w:val="fr-CH"/>
        </w:rPr>
        <w:t>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Lin, et al.             Expires 29 </w:t>
      </w:r>
      <w:proofErr w:type="spellStart"/>
      <w:r w:rsidRPr="001301CF">
        <w:rPr>
          <w:rFonts w:ascii="Courier New" w:hAnsi="Courier New" w:cs="Courier New"/>
          <w:lang w:val="fr-CH"/>
        </w:rPr>
        <w:t>November</w:t>
      </w:r>
      <w:proofErr w:type="spellEnd"/>
      <w:r w:rsidRPr="001301CF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1301CF">
        <w:rPr>
          <w:rFonts w:ascii="Courier New" w:hAnsi="Courier New" w:cs="Courier New"/>
          <w:lang w:val="fr-CH"/>
        </w:rPr>
        <w:t xml:space="preserve">   [</w:t>
      </w:r>
      <w:proofErr w:type="gramEnd"/>
      <w:r w:rsidRPr="001301CF">
        <w:rPr>
          <w:rFonts w:ascii="Courier New" w:hAnsi="Courier New" w:cs="Courier New"/>
          <w:lang w:val="fr-CH"/>
        </w:rPr>
        <w:t>Page 8]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module: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augment /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yanglib:yang</w:t>
      </w:r>
      <w:proofErr w:type="gramEnd"/>
      <w:r w:rsidRPr="001301CF">
        <w:rPr>
          <w:rFonts w:ascii="Courier New" w:hAnsi="Courier New" w:cs="Courier New"/>
          <w:lang w:val="en-US"/>
        </w:rPr>
        <w:t>-library</w:t>
      </w:r>
      <w:proofErr w:type="spellEnd"/>
      <w:r w:rsidRPr="001301CF">
        <w:rPr>
          <w:rFonts w:ascii="Courier New" w:hAnsi="Courier New" w:cs="Courier New"/>
          <w:lang w:val="en-US"/>
        </w:rPr>
        <w:t>/</w:t>
      </w:r>
      <w:proofErr w:type="spellStart"/>
      <w:r w:rsidRPr="001301CF">
        <w:rPr>
          <w:rFonts w:ascii="Courier New" w:hAnsi="Courier New" w:cs="Courier New"/>
          <w:lang w:val="en-US"/>
        </w:rPr>
        <w:t>yanglib:module-set</w:t>
      </w:r>
      <w:proofErr w:type="spellEnd"/>
      <w:r w:rsidRPr="001301CF">
        <w:rPr>
          <w:rFonts w:ascii="Courier New" w:hAnsi="Courier New" w:cs="Courier New"/>
          <w:lang w:val="en-US"/>
        </w:rPr>
        <w:t>/</w:t>
      </w:r>
      <w:proofErr w:type="spellStart"/>
      <w:r w:rsidRPr="001301CF">
        <w:rPr>
          <w:rFonts w:ascii="Courier New" w:hAnsi="Courier New" w:cs="Courier New"/>
          <w:lang w:val="en-US"/>
        </w:rPr>
        <w:t>yanglib:module</w:t>
      </w:r>
      <w:proofErr w:type="spellEnd"/>
      <w:r w:rsidRPr="001301CF">
        <w:rPr>
          <w:rFonts w:ascii="Courier New" w:hAnsi="Courier New" w:cs="Courier New"/>
          <w:lang w:val="en-US"/>
        </w:rPr>
        <w:t>: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augmented-by*   -&gt;</w:t>
      </w:r>
      <w:proofErr w:type="gramStart"/>
      <w:r w:rsidRPr="001301CF">
        <w:rPr>
          <w:rFonts w:ascii="Courier New" w:hAnsi="Courier New" w:cs="Courier New"/>
          <w:lang w:val="en-US"/>
        </w:rPr>
        <w:t xml:space="preserve"> ..</w:t>
      </w:r>
      <w:proofErr w:type="gramEnd"/>
      <w:r w:rsidRPr="001301CF">
        <w:rPr>
          <w:rFonts w:ascii="Courier New" w:hAnsi="Courier New" w:cs="Courier New"/>
          <w:lang w:val="en-US"/>
        </w:rPr>
        <w:t>/../</w:t>
      </w:r>
      <w:proofErr w:type="spellStart"/>
      <w:r w:rsidRPr="001301CF">
        <w:rPr>
          <w:rFonts w:ascii="Courier New" w:hAnsi="Courier New" w:cs="Courier New"/>
          <w:lang w:val="en-US"/>
        </w:rPr>
        <w:t>yanglib:module</w:t>
      </w:r>
      <w:proofErr w:type="spellEnd"/>
      <w:r w:rsidRPr="001301CF">
        <w:rPr>
          <w:rFonts w:ascii="Courier New" w:hAnsi="Courier New" w:cs="Courier New"/>
          <w:lang w:val="en-US"/>
        </w:rPr>
        <w:t>/name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augment /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yanglib:modules</w:t>
      </w:r>
      <w:proofErr w:type="gramEnd"/>
      <w:r w:rsidRPr="001301CF">
        <w:rPr>
          <w:rFonts w:ascii="Courier New" w:hAnsi="Courier New" w:cs="Courier New"/>
          <w:lang w:val="en-US"/>
        </w:rPr>
        <w:t>-state</w:t>
      </w:r>
      <w:proofErr w:type="spellEnd"/>
      <w:r w:rsidRPr="001301CF">
        <w:rPr>
          <w:rFonts w:ascii="Courier New" w:hAnsi="Courier New" w:cs="Courier New"/>
          <w:lang w:val="en-US"/>
        </w:rPr>
        <w:t>/</w:t>
      </w:r>
      <w:proofErr w:type="spellStart"/>
      <w:r w:rsidRPr="001301CF">
        <w:rPr>
          <w:rFonts w:ascii="Courier New" w:hAnsi="Courier New" w:cs="Courier New"/>
          <w:lang w:val="en-US"/>
        </w:rPr>
        <w:t>yanglib:module</w:t>
      </w:r>
      <w:proofErr w:type="spellEnd"/>
      <w:r w:rsidRPr="001301CF">
        <w:rPr>
          <w:rFonts w:ascii="Courier New" w:hAnsi="Courier New" w:cs="Courier New"/>
          <w:lang w:val="en-US"/>
        </w:rPr>
        <w:t>: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augmented-by*   -&gt;</w:t>
      </w:r>
      <w:proofErr w:type="gramStart"/>
      <w:r w:rsidRPr="001301CF">
        <w:rPr>
          <w:rFonts w:ascii="Courier New" w:hAnsi="Courier New" w:cs="Courier New"/>
          <w:lang w:val="en-US"/>
        </w:rPr>
        <w:t xml:space="preserve"> ..</w:t>
      </w:r>
      <w:proofErr w:type="gramEnd"/>
      <w:r w:rsidRPr="001301CF">
        <w:rPr>
          <w:rFonts w:ascii="Courier New" w:hAnsi="Courier New" w:cs="Courier New"/>
          <w:lang w:val="en-US"/>
        </w:rPr>
        <w:t>/../</w:t>
      </w:r>
      <w:proofErr w:type="spellStart"/>
      <w:r w:rsidRPr="001301CF">
        <w:rPr>
          <w:rFonts w:ascii="Courier New" w:hAnsi="Courier New" w:cs="Courier New"/>
          <w:lang w:val="en-US"/>
        </w:rPr>
        <w:t>yanglib:module</w:t>
      </w:r>
      <w:proofErr w:type="spellEnd"/>
      <w:r w:rsidRPr="001301CF">
        <w:rPr>
          <w:rFonts w:ascii="Courier New" w:hAnsi="Courier New" w:cs="Courier New"/>
          <w:lang w:val="en-US"/>
        </w:rPr>
        <w:t>/name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4.1.2.  Full Tree View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following is the YANG tree </w:t>
      </w:r>
      <w:proofErr w:type="gramStart"/>
      <w:r w:rsidRPr="001301CF">
        <w:rPr>
          <w:rFonts w:ascii="Courier New" w:hAnsi="Courier New" w:cs="Courier New"/>
          <w:lang w:val="en-US"/>
        </w:rPr>
        <w:t>diagram[</w:t>
      </w:r>
      <w:proofErr w:type="gramEnd"/>
      <w:r w:rsidRPr="001301CF">
        <w:rPr>
          <w:rFonts w:ascii="Courier New" w:hAnsi="Courier New" w:cs="Courier New"/>
          <w:lang w:val="en-US"/>
        </w:rPr>
        <w:t xml:space="preserve">RFC8340] for module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library after adding augmentation from module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.  The RPCs and notifications are included as well.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module: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yang-library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+</w:t>
      </w:r>
      <w:proofErr w:type="gramEnd"/>
      <w:r w:rsidRPr="001301CF">
        <w:rPr>
          <w:rFonts w:ascii="Courier New" w:hAnsi="Courier New" w:cs="Courier New"/>
          <w:lang w:val="en-US"/>
        </w:rPr>
        <w:t>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module-set* [name]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name                  string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module* [name]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name                        </w:t>
      </w:r>
      <w:proofErr w:type="spellStart"/>
      <w:r w:rsidRPr="001301CF">
        <w:rPr>
          <w:rFonts w:ascii="Courier New" w:hAnsi="Courier New" w:cs="Courier New"/>
          <w:lang w:val="en-US"/>
        </w:rPr>
        <w:t>yang:yang-identifier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revision?                   revision-identifier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namespace                   </w:t>
      </w:r>
      <w:proofErr w:type="spellStart"/>
      <w:r w:rsidRPr="001301CF">
        <w:rPr>
          <w:rFonts w:ascii="Courier New" w:hAnsi="Courier New" w:cs="Courier New"/>
          <w:lang w:val="en-US"/>
        </w:rPr>
        <w:t>inet:uri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location*                   </w:t>
      </w:r>
      <w:proofErr w:type="spellStart"/>
      <w:r w:rsidRPr="001301CF">
        <w:rPr>
          <w:rFonts w:ascii="Courier New" w:hAnsi="Courier New" w:cs="Courier New"/>
          <w:lang w:val="en-US"/>
        </w:rPr>
        <w:t>inet:uri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submodule* [name]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|  |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name        </w:t>
      </w:r>
      <w:proofErr w:type="spellStart"/>
      <w:r w:rsidRPr="001301CF">
        <w:rPr>
          <w:rFonts w:ascii="Courier New" w:hAnsi="Courier New" w:cs="Courier New"/>
          <w:lang w:val="en-US"/>
        </w:rPr>
        <w:t>yang:yang-identifier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|  |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revision?   revision-identifier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|  |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location*   </w:t>
      </w:r>
      <w:proofErr w:type="spellStart"/>
      <w:r w:rsidRPr="001301CF">
        <w:rPr>
          <w:rFonts w:ascii="Courier New" w:hAnsi="Courier New" w:cs="Courier New"/>
          <w:lang w:val="en-US"/>
        </w:rPr>
        <w:t>inet:uri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feature*                    </w:t>
      </w:r>
      <w:proofErr w:type="spellStart"/>
      <w:r w:rsidRPr="001301CF">
        <w:rPr>
          <w:rFonts w:ascii="Courier New" w:hAnsi="Courier New" w:cs="Courier New"/>
          <w:lang w:val="en-US"/>
        </w:rPr>
        <w:t>yang:yang-identifier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deviation*                  -&gt; ../../module/name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</w:t>
      </w:r>
      <w:proofErr w:type="spellStart"/>
      <w:r w:rsidRPr="001301CF">
        <w:rPr>
          <w:rFonts w:ascii="Courier New" w:hAnsi="Courier New" w:cs="Courier New"/>
          <w:lang w:val="en-US"/>
        </w:rPr>
        <w:t>yanglib-aug:augmented-by</w:t>
      </w:r>
      <w:proofErr w:type="spellEnd"/>
      <w:r w:rsidRPr="001301CF">
        <w:rPr>
          <w:rFonts w:ascii="Courier New" w:hAnsi="Courier New" w:cs="Courier New"/>
          <w:lang w:val="en-US"/>
        </w:rPr>
        <w:t>*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                         -&gt;</w:t>
      </w:r>
      <w:proofErr w:type="gramStart"/>
      <w:r w:rsidRPr="001301CF">
        <w:rPr>
          <w:rFonts w:ascii="Courier New" w:hAnsi="Courier New" w:cs="Courier New"/>
          <w:lang w:val="en-US"/>
        </w:rPr>
        <w:t xml:space="preserve"> ..</w:t>
      </w:r>
      <w:proofErr w:type="gramEnd"/>
      <w:r w:rsidRPr="001301CF">
        <w:rPr>
          <w:rFonts w:ascii="Courier New" w:hAnsi="Courier New" w:cs="Courier New"/>
          <w:lang w:val="en-US"/>
        </w:rPr>
        <w:t>/../</w:t>
      </w:r>
      <w:proofErr w:type="spellStart"/>
      <w:r w:rsidRPr="001301CF">
        <w:rPr>
          <w:rFonts w:ascii="Courier New" w:hAnsi="Courier New" w:cs="Courier New"/>
          <w:lang w:val="en-US"/>
        </w:rPr>
        <w:t>yanglib:module</w:t>
      </w:r>
      <w:proofErr w:type="spellEnd"/>
      <w:r w:rsidRPr="001301CF">
        <w:rPr>
          <w:rFonts w:ascii="Courier New" w:hAnsi="Courier New" w:cs="Courier New"/>
          <w:lang w:val="en-US"/>
        </w:rPr>
        <w:t>/name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import-only-module* [name revision]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name         </w:t>
      </w:r>
      <w:proofErr w:type="spellStart"/>
      <w:r w:rsidRPr="001301CF">
        <w:rPr>
          <w:rFonts w:ascii="Courier New" w:hAnsi="Courier New" w:cs="Courier New"/>
          <w:lang w:val="en-US"/>
        </w:rPr>
        <w:t>yang:yang-identifier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revision     union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namespace    </w:t>
      </w:r>
      <w:proofErr w:type="spellStart"/>
      <w:r w:rsidRPr="001301CF">
        <w:rPr>
          <w:rFonts w:ascii="Courier New" w:hAnsi="Courier New" w:cs="Courier New"/>
          <w:lang w:val="en-US"/>
        </w:rPr>
        <w:t>inet:uri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location*    </w:t>
      </w:r>
      <w:proofErr w:type="spellStart"/>
      <w:r w:rsidRPr="001301CF">
        <w:rPr>
          <w:rFonts w:ascii="Courier New" w:hAnsi="Courier New" w:cs="Courier New"/>
          <w:lang w:val="en-US"/>
        </w:rPr>
        <w:t>inet:uri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submodule* [name]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    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name        </w:t>
      </w:r>
      <w:proofErr w:type="spellStart"/>
      <w:r w:rsidRPr="001301CF">
        <w:rPr>
          <w:rFonts w:ascii="Courier New" w:hAnsi="Courier New" w:cs="Courier New"/>
          <w:lang w:val="en-US"/>
        </w:rPr>
        <w:t>yang:yang-identifier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    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revision?   revision-identifier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    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location*   </w:t>
      </w:r>
      <w:proofErr w:type="spellStart"/>
      <w:r w:rsidRPr="001301CF">
        <w:rPr>
          <w:rFonts w:ascii="Courier New" w:hAnsi="Courier New" w:cs="Courier New"/>
          <w:lang w:val="en-US"/>
        </w:rPr>
        <w:t>inet:uri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+</w:t>
      </w:r>
      <w:proofErr w:type="gramEnd"/>
      <w:r w:rsidRPr="001301CF">
        <w:rPr>
          <w:rFonts w:ascii="Courier New" w:hAnsi="Courier New" w:cs="Courier New"/>
          <w:lang w:val="en-US"/>
        </w:rPr>
        <w:t>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schema* [name]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name          string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module-set*   -&gt; ../../module-set/name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it-IT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it-IT"/>
        </w:rPr>
        <w:t>|  +</w:t>
      </w:r>
      <w:proofErr w:type="gramEnd"/>
      <w:r w:rsidRPr="001301CF">
        <w:rPr>
          <w:rFonts w:ascii="Courier New" w:hAnsi="Courier New" w:cs="Courier New"/>
          <w:lang w:val="it-IT"/>
        </w:rPr>
        <w:t xml:space="preserve">--ro </w:t>
      </w:r>
      <w:proofErr w:type="spellStart"/>
      <w:r w:rsidRPr="001301CF">
        <w:rPr>
          <w:rFonts w:ascii="Courier New" w:hAnsi="Courier New" w:cs="Courier New"/>
          <w:lang w:val="it-IT"/>
        </w:rPr>
        <w:t>datastore</w:t>
      </w:r>
      <w:proofErr w:type="spellEnd"/>
      <w:r w:rsidRPr="001301CF">
        <w:rPr>
          <w:rFonts w:ascii="Courier New" w:hAnsi="Courier New" w:cs="Courier New"/>
          <w:lang w:val="it-IT"/>
        </w:rPr>
        <w:t>* [name]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it-IT"/>
        </w:rPr>
      </w:pPr>
      <w:r w:rsidRPr="001301CF">
        <w:rPr>
          <w:rFonts w:ascii="Courier New" w:hAnsi="Courier New" w:cs="Courier New"/>
          <w:lang w:val="it-IT"/>
        </w:rPr>
        <w:t xml:space="preserve">    </w:t>
      </w:r>
      <w:proofErr w:type="gramStart"/>
      <w:r w:rsidRPr="001301CF">
        <w:rPr>
          <w:rFonts w:ascii="Courier New" w:hAnsi="Courier New" w:cs="Courier New"/>
          <w:lang w:val="it-IT"/>
        </w:rPr>
        <w:t>|  |</w:t>
      </w:r>
      <w:proofErr w:type="gramEnd"/>
      <w:r w:rsidRPr="001301CF">
        <w:rPr>
          <w:rFonts w:ascii="Courier New" w:hAnsi="Courier New" w:cs="Courier New"/>
          <w:lang w:val="it-IT"/>
        </w:rPr>
        <w:t xml:space="preserve">  +--ro name      </w:t>
      </w:r>
      <w:proofErr w:type="spellStart"/>
      <w:r w:rsidRPr="001301CF">
        <w:rPr>
          <w:rFonts w:ascii="Courier New" w:hAnsi="Courier New" w:cs="Courier New"/>
          <w:lang w:val="it-IT"/>
        </w:rPr>
        <w:t>ds:datastore-ref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it-IT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|</w:t>
      </w:r>
      <w:proofErr w:type="gramEnd"/>
      <w:r w:rsidRPr="001301CF">
        <w:rPr>
          <w:rFonts w:ascii="Courier New" w:hAnsi="Courier New" w:cs="Courier New"/>
          <w:lang w:val="en-US"/>
        </w:rPr>
        <w:t xml:space="preserve">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schema    -&gt; ../../schema/name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</w:t>
      </w:r>
      <w:proofErr w:type="gramStart"/>
      <w:r w:rsidRPr="001301CF">
        <w:rPr>
          <w:rFonts w:ascii="Courier New" w:hAnsi="Courier New" w:cs="Courier New"/>
          <w:lang w:val="en-US"/>
        </w:rPr>
        <w:t>|  +</w:t>
      </w:r>
      <w:proofErr w:type="gramEnd"/>
      <w:r w:rsidRPr="001301CF">
        <w:rPr>
          <w:rFonts w:ascii="Courier New" w:hAnsi="Courier New" w:cs="Courier New"/>
          <w:lang w:val="en-US"/>
        </w:rPr>
        <w:t>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content-id    string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x--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modules-state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x--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module-set-id    string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Lin, et al.             Expires 29 </w:t>
      </w:r>
      <w:proofErr w:type="spellStart"/>
      <w:r w:rsidRPr="001301CF">
        <w:rPr>
          <w:rFonts w:ascii="Courier New" w:hAnsi="Courier New" w:cs="Courier New"/>
          <w:lang w:val="fr-CH"/>
        </w:rPr>
        <w:t>November</w:t>
      </w:r>
      <w:proofErr w:type="spellEnd"/>
      <w:r w:rsidRPr="001301CF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1301CF">
        <w:rPr>
          <w:rFonts w:ascii="Courier New" w:hAnsi="Courier New" w:cs="Courier New"/>
          <w:lang w:val="fr-CH"/>
        </w:rPr>
        <w:t xml:space="preserve">   [</w:t>
      </w:r>
      <w:proofErr w:type="gramEnd"/>
      <w:r w:rsidRPr="001301CF">
        <w:rPr>
          <w:rFonts w:ascii="Courier New" w:hAnsi="Courier New" w:cs="Courier New"/>
          <w:lang w:val="fr-CH"/>
        </w:rPr>
        <w:t>Page 9]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x--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module* [name revision]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x--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name                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yang:yang</w:t>
      </w:r>
      <w:proofErr w:type="gramEnd"/>
      <w:r w:rsidRPr="001301CF">
        <w:rPr>
          <w:rFonts w:ascii="Courier New" w:hAnsi="Courier New" w:cs="Courier New"/>
          <w:lang w:val="en-US"/>
        </w:rPr>
        <w:t>-identifier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it-IT"/>
        </w:rPr>
      </w:pPr>
      <w:r w:rsidRPr="001301CF">
        <w:rPr>
          <w:rFonts w:ascii="Courier New" w:hAnsi="Courier New" w:cs="Courier New"/>
          <w:lang w:val="en-US"/>
        </w:rPr>
        <w:t xml:space="preserve">          </w:t>
      </w:r>
      <w:r w:rsidRPr="001301CF">
        <w:rPr>
          <w:rFonts w:ascii="Courier New" w:hAnsi="Courier New" w:cs="Courier New"/>
          <w:lang w:val="it-IT"/>
        </w:rPr>
        <w:t xml:space="preserve">x--ro </w:t>
      </w:r>
      <w:proofErr w:type="spellStart"/>
      <w:r w:rsidRPr="001301CF">
        <w:rPr>
          <w:rFonts w:ascii="Courier New" w:hAnsi="Courier New" w:cs="Courier New"/>
          <w:lang w:val="it-IT"/>
        </w:rPr>
        <w:t>revision</w:t>
      </w:r>
      <w:proofErr w:type="spellEnd"/>
      <w:r w:rsidRPr="001301CF">
        <w:rPr>
          <w:rFonts w:ascii="Courier New" w:hAnsi="Courier New" w:cs="Courier New"/>
          <w:lang w:val="it-IT"/>
        </w:rPr>
        <w:t xml:space="preserve">            union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it-IT"/>
        </w:rPr>
      </w:pPr>
      <w:r w:rsidRPr="001301CF">
        <w:rPr>
          <w:rFonts w:ascii="Courier New" w:hAnsi="Courier New" w:cs="Courier New"/>
          <w:lang w:val="it-IT"/>
        </w:rPr>
        <w:t xml:space="preserve">          +--ro schema?             </w:t>
      </w:r>
      <w:proofErr w:type="spellStart"/>
      <w:proofErr w:type="gramStart"/>
      <w:r w:rsidRPr="001301CF">
        <w:rPr>
          <w:rFonts w:ascii="Courier New" w:hAnsi="Courier New" w:cs="Courier New"/>
          <w:lang w:val="it-IT"/>
        </w:rPr>
        <w:t>inet:uri</w:t>
      </w:r>
      <w:proofErr w:type="spellEnd"/>
      <w:proofErr w:type="gram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it-IT"/>
        </w:rPr>
      </w:pPr>
      <w:r w:rsidRPr="001301CF">
        <w:rPr>
          <w:rFonts w:ascii="Courier New" w:hAnsi="Courier New" w:cs="Courier New"/>
          <w:lang w:val="it-IT"/>
        </w:rPr>
        <w:t xml:space="preserve">          x--ro </w:t>
      </w:r>
      <w:proofErr w:type="spellStart"/>
      <w:r w:rsidRPr="001301CF">
        <w:rPr>
          <w:rFonts w:ascii="Courier New" w:hAnsi="Courier New" w:cs="Courier New"/>
          <w:lang w:val="it-IT"/>
        </w:rPr>
        <w:t>namespace</w:t>
      </w:r>
      <w:proofErr w:type="spellEnd"/>
      <w:r w:rsidRPr="001301CF">
        <w:rPr>
          <w:rFonts w:ascii="Courier New" w:hAnsi="Courier New" w:cs="Courier New"/>
          <w:lang w:val="it-IT"/>
        </w:rPr>
        <w:t xml:space="preserve">           </w:t>
      </w:r>
      <w:proofErr w:type="spellStart"/>
      <w:proofErr w:type="gramStart"/>
      <w:r w:rsidRPr="001301CF">
        <w:rPr>
          <w:rFonts w:ascii="Courier New" w:hAnsi="Courier New" w:cs="Courier New"/>
          <w:lang w:val="it-IT"/>
        </w:rPr>
        <w:t>inet:uri</w:t>
      </w:r>
      <w:proofErr w:type="spellEnd"/>
      <w:proofErr w:type="gram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it-IT"/>
        </w:rPr>
        <w:t xml:space="preserve">          </w:t>
      </w:r>
      <w:r w:rsidRPr="001301CF">
        <w:rPr>
          <w:rFonts w:ascii="Courier New" w:hAnsi="Courier New" w:cs="Courier New"/>
          <w:lang w:val="en-US"/>
        </w:rPr>
        <w:t>x--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feature*            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yang:yang</w:t>
      </w:r>
      <w:proofErr w:type="gramEnd"/>
      <w:r w:rsidRPr="001301CF">
        <w:rPr>
          <w:rFonts w:ascii="Courier New" w:hAnsi="Courier New" w:cs="Courier New"/>
          <w:lang w:val="en-US"/>
        </w:rPr>
        <w:t>-identifier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x--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deviation* [name revision]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1301CF">
        <w:rPr>
          <w:rFonts w:ascii="Courier New" w:hAnsi="Courier New" w:cs="Courier New"/>
          <w:lang w:val="en-US"/>
        </w:rPr>
        <w:t>|  x</w:t>
      </w:r>
      <w:proofErr w:type="gramEnd"/>
      <w:r w:rsidRPr="001301CF">
        <w:rPr>
          <w:rFonts w:ascii="Courier New" w:hAnsi="Courier New" w:cs="Courier New"/>
          <w:lang w:val="en-US"/>
        </w:rPr>
        <w:t>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name        </w:t>
      </w:r>
      <w:proofErr w:type="spellStart"/>
      <w:r w:rsidRPr="001301CF">
        <w:rPr>
          <w:rFonts w:ascii="Courier New" w:hAnsi="Courier New" w:cs="Courier New"/>
          <w:lang w:val="en-US"/>
        </w:rPr>
        <w:t>yang:yang-identifier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1301CF">
        <w:rPr>
          <w:rFonts w:ascii="Courier New" w:hAnsi="Courier New" w:cs="Courier New"/>
          <w:lang w:val="en-US"/>
        </w:rPr>
        <w:t>|  x</w:t>
      </w:r>
      <w:proofErr w:type="gramEnd"/>
      <w:r w:rsidRPr="001301CF">
        <w:rPr>
          <w:rFonts w:ascii="Courier New" w:hAnsi="Courier New" w:cs="Courier New"/>
          <w:lang w:val="en-US"/>
        </w:rPr>
        <w:t>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revision    union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x--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conformance-type    enumeration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x--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submodule* [name revision]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1301CF">
        <w:rPr>
          <w:rFonts w:ascii="Courier New" w:hAnsi="Courier New" w:cs="Courier New"/>
          <w:lang w:val="en-US"/>
        </w:rPr>
        <w:t>|  x</w:t>
      </w:r>
      <w:proofErr w:type="gramEnd"/>
      <w:r w:rsidRPr="001301CF">
        <w:rPr>
          <w:rFonts w:ascii="Courier New" w:hAnsi="Courier New" w:cs="Courier New"/>
          <w:lang w:val="en-US"/>
        </w:rPr>
        <w:t>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name        </w:t>
      </w:r>
      <w:proofErr w:type="spellStart"/>
      <w:r w:rsidRPr="001301CF">
        <w:rPr>
          <w:rFonts w:ascii="Courier New" w:hAnsi="Courier New" w:cs="Courier New"/>
          <w:lang w:val="en-US"/>
        </w:rPr>
        <w:t>yang:yang-identifier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1301CF">
        <w:rPr>
          <w:rFonts w:ascii="Courier New" w:hAnsi="Courier New" w:cs="Courier New"/>
          <w:lang w:val="en-US"/>
        </w:rPr>
        <w:t>|  x</w:t>
      </w:r>
      <w:proofErr w:type="gramEnd"/>
      <w:r w:rsidRPr="001301CF">
        <w:rPr>
          <w:rFonts w:ascii="Courier New" w:hAnsi="Courier New" w:cs="Courier New"/>
          <w:lang w:val="en-US"/>
        </w:rPr>
        <w:t>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revision    union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1301CF">
        <w:rPr>
          <w:rFonts w:ascii="Courier New" w:hAnsi="Courier New" w:cs="Courier New"/>
          <w:lang w:val="en-US"/>
        </w:rPr>
        <w:t>|  +</w:t>
      </w:r>
      <w:proofErr w:type="gramEnd"/>
      <w:r w:rsidRPr="001301CF">
        <w:rPr>
          <w:rFonts w:ascii="Courier New" w:hAnsi="Courier New" w:cs="Courier New"/>
          <w:lang w:val="en-US"/>
        </w:rPr>
        <w:t>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schema?     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inet:uri</w:t>
      </w:r>
      <w:proofErr w:type="spellEnd"/>
      <w:proofErr w:type="gram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</w:t>
      </w:r>
      <w:proofErr w:type="spellStart"/>
      <w:r w:rsidRPr="001301CF">
        <w:rPr>
          <w:rFonts w:ascii="Courier New" w:hAnsi="Courier New" w:cs="Courier New"/>
          <w:lang w:val="en-US"/>
        </w:rPr>
        <w:t>yanglib-</w:t>
      </w:r>
      <w:proofErr w:type="gramStart"/>
      <w:r w:rsidRPr="001301CF">
        <w:rPr>
          <w:rFonts w:ascii="Courier New" w:hAnsi="Courier New" w:cs="Courier New"/>
          <w:lang w:val="en-US"/>
        </w:rPr>
        <w:t>aug:augmented</w:t>
      </w:r>
      <w:proofErr w:type="gramEnd"/>
      <w:r w:rsidRPr="001301CF">
        <w:rPr>
          <w:rFonts w:ascii="Courier New" w:hAnsi="Courier New" w:cs="Courier New"/>
          <w:lang w:val="en-US"/>
        </w:rPr>
        <w:t>-by</w:t>
      </w:r>
      <w:proofErr w:type="spellEnd"/>
      <w:r w:rsidRPr="001301CF">
        <w:rPr>
          <w:rFonts w:ascii="Courier New" w:hAnsi="Courier New" w:cs="Courier New"/>
          <w:lang w:val="en-US"/>
        </w:rPr>
        <w:t>*   -&gt; ../../</w:t>
      </w:r>
      <w:proofErr w:type="spellStart"/>
      <w:r w:rsidRPr="001301CF">
        <w:rPr>
          <w:rFonts w:ascii="Courier New" w:hAnsi="Courier New" w:cs="Courier New"/>
          <w:lang w:val="en-US"/>
        </w:rPr>
        <w:t>yanglib:module</w:t>
      </w:r>
      <w:proofErr w:type="spellEnd"/>
      <w:r w:rsidRPr="001301CF">
        <w:rPr>
          <w:rFonts w:ascii="Courier New" w:hAnsi="Courier New" w:cs="Courier New"/>
          <w:lang w:val="en-US"/>
        </w:rPr>
        <w:t>/name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notifications: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+---n yang-library-update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</w:t>
      </w:r>
      <w:proofErr w:type="gramStart"/>
      <w:r w:rsidRPr="001301CF">
        <w:rPr>
          <w:rFonts w:ascii="Courier New" w:hAnsi="Courier New" w:cs="Courier New"/>
          <w:lang w:val="en-US"/>
        </w:rPr>
        <w:t>|  +</w:t>
      </w:r>
      <w:proofErr w:type="gramEnd"/>
      <w:r w:rsidRPr="001301CF">
        <w:rPr>
          <w:rFonts w:ascii="Courier New" w:hAnsi="Courier New" w:cs="Courier New"/>
          <w:lang w:val="en-US"/>
        </w:rPr>
        <w:t>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content-id    -&gt; /yang-library/content-id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x---n yang-library-change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x--</w:t>
      </w:r>
      <w:proofErr w:type="spellStart"/>
      <w:r w:rsidRPr="001301CF">
        <w:rPr>
          <w:rFonts w:ascii="Courier New" w:hAnsi="Courier New" w:cs="Courier New"/>
          <w:lang w:val="en-US"/>
        </w:rPr>
        <w:t>ro</w:t>
      </w:r>
      <w:proofErr w:type="spellEnd"/>
      <w:r w:rsidRPr="001301CF">
        <w:rPr>
          <w:rFonts w:ascii="Courier New" w:hAnsi="Courier New" w:cs="Courier New"/>
          <w:lang w:val="en-US"/>
        </w:rPr>
        <w:t xml:space="preserve"> module-set-id    -&gt; /modules-state/module-set-id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4.1.3.  YANG Module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YANG module source code of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 xml:space="preserve"> in which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augmentation to the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 of [RFC8525] is defined.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&lt;CODE BEGINS&gt; file "ietf-yang-library-augmentedby@2023-10-27.yang"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module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 xml:space="preserve"> {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yang-version 1.1;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namespace "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urn:ietf</w:t>
      </w:r>
      <w:proofErr w:type="gramEnd"/>
      <w:r w:rsidRPr="001301CF">
        <w:rPr>
          <w:rFonts w:ascii="Courier New" w:hAnsi="Courier New" w:cs="Courier New"/>
          <w:lang w:val="en-US"/>
        </w:rPr>
        <w:t>:params:xml:ns:yang:ietf-yang-library-augmentedby</w:t>
      </w:r>
      <w:proofErr w:type="spellEnd"/>
      <w:r w:rsidRPr="001301CF">
        <w:rPr>
          <w:rFonts w:ascii="Courier New" w:hAnsi="Courier New" w:cs="Courier New"/>
          <w:lang w:val="en-US"/>
        </w:rPr>
        <w:t>";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prefix </w:t>
      </w:r>
      <w:proofErr w:type="spellStart"/>
      <w:r w:rsidRPr="001301CF">
        <w:rPr>
          <w:rFonts w:ascii="Courier New" w:hAnsi="Courier New" w:cs="Courier New"/>
          <w:lang w:val="en-US"/>
        </w:rPr>
        <w:t>yanglib-aug</w:t>
      </w:r>
      <w:proofErr w:type="spellEnd"/>
      <w:r w:rsidRPr="001301CF">
        <w:rPr>
          <w:rFonts w:ascii="Courier New" w:hAnsi="Courier New" w:cs="Courier New"/>
          <w:lang w:val="en-US"/>
        </w:rPr>
        <w:t>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import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 {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prefix </w:t>
      </w:r>
      <w:proofErr w:type="spellStart"/>
      <w:r w:rsidRPr="001301CF">
        <w:rPr>
          <w:rFonts w:ascii="Courier New" w:hAnsi="Courier New" w:cs="Courier New"/>
          <w:lang w:val="en-US"/>
        </w:rPr>
        <w:t>yanglib</w:t>
      </w:r>
      <w:proofErr w:type="spellEnd"/>
      <w:r w:rsidRPr="001301CF">
        <w:rPr>
          <w:rFonts w:ascii="Courier New" w:hAnsi="Courier New" w:cs="Courier New"/>
          <w:lang w:val="en-US"/>
        </w:rPr>
        <w:t>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reference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"RFC 8525: YANG Library";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}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organization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"IETF NETCONF (Network Configuration) Working Group";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contact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"WG Web:   &lt;https://datatracker.ietf.org/wg/netconf/&gt;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WG List:  &lt;mailto:netconf@ietf.org&gt;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Author:   Zhuoyao Lin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    &lt;mailto:zhuoyao.lin1@huawei-partners.com&gt;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en-US"/>
        </w:rPr>
        <w:t xml:space="preserve">                  </w:t>
      </w:r>
      <w:r w:rsidRPr="001301CF">
        <w:rPr>
          <w:rFonts w:ascii="Courier New" w:hAnsi="Courier New" w:cs="Courier New"/>
          <w:lang w:val="fr-CH"/>
        </w:rPr>
        <w:t>Benoit Claise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fr-CH"/>
        </w:rPr>
        <w:t xml:space="preserve">Lin, et al.             </w:t>
      </w:r>
      <w:r w:rsidRPr="001301CF">
        <w:rPr>
          <w:rFonts w:ascii="Courier New" w:hAnsi="Courier New" w:cs="Courier New"/>
          <w:lang w:val="en-US"/>
        </w:rPr>
        <w:t xml:space="preserve">Expires 29 November 2025            </w:t>
      </w:r>
      <w:proofErr w:type="gramStart"/>
      <w:r w:rsidRPr="001301CF">
        <w:rPr>
          <w:rFonts w:ascii="Courier New" w:hAnsi="Courier New" w:cs="Courier New"/>
          <w:lang w:val="en-US"/>
        </w:rPr>
        <w:t xml:space="preserve">   [</w:t>
      </w:r>
      <w:proofErr w:type="gramEnd"/>
      <w:r w:rsidRPr="001301CF">
        <w:rPr>
          <w:rFonts w:ascii="Courier New" w:hAnsi="Courier New" w:cs="Courier New"/>
          <w:lang w:val="en-US"/>
        </w:rPr>
        <w:t>Page 10]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    &lt;mailto:benoit.claise@huawei.com&gt;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it-IT"/>
        </w:rPr>
      </w:pPr>
      <w:r w:rsidRPr="001301CF">
        <w:rPr>
          <w:rFonts w:ascii="Courier New" w:hAnsi="Courier New" w:cs="Courier New"/>
          <w:lang w:val="en-US"/>
        </w:rPr>
        <w:t xml:space="preserve">                  </w:t>
      </w:r>
      <w:r w:rsidRPr="001301CF">
        <w:rPr>
          <w:rFonts w:ascii="Courier New" w:hAnsi="Courier New" w:cs="Courier New"/>
          <w:lang w:val="it-IT"/>
        </w:rPr>
        <w:t>IGNACIO DOMINGUEZ MARTINEZ-CASANUEVA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it-IT"/>
        </w:rPr>
      </w:pPr>
      <w:r w:rsidRPr="001301CF">
        <w:rPr>
          <w:rFonts w:ascii="Courier New" w:hAnsi="Courier New" w:cs="Courier New"/>
          <w:lang w:val="it-IT"/>
        </w:rPr>
        <w:t xml:space="preserve">                  &lt;</w:t>
      </w:r>
      <w:proofErr w:type="gramStart"/>
      <w:r w:rsidRPr="001301CF">
        <w:rPr>
          <w:rFonts w:ascii="Courier New" w:hAnsi="Courier New" w:cs="Courier New"/>
          <w:lang w:val="it-IT"/>
        </w:rPr>
        <w:t>matilto:ignacio.dominguezmartinez@telefonica.com</w:t>
      </w:r>
      <w:proofErr w:type="gramEnd"/>
      <w:r w:rsidRPr="001301CF">
        <w:rPr>
          <w:rFonts w:ascii="Courier New" w:hAnsi="Courier New" w:cs="Courier New"/>
          <w:lang w:val="it-IT"/>
        </w:rPr>
        <w:t>&gt;";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it-IT"/>
        </w:rPr>
        <w:t xml:space="preserve">     </w:t>
      </w:r>
      <w:r w:rsidRPr="001301CF">
        <w:rPr>
          <w:rFonts w:ascii="Courier New" w:hAnsi="Courier New" w:cs="Courier New"/>
          <w:lang w:val="en-US"/>
        </w:rPr>
        <w:t>description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"This module augments the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 defined in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[RFC8525] to provide not only the deviation list, but also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the augmented-by list, </w:t>
      </w:r>
      <w:proofErr w:type="gramStart"/>
      <w:r w:rsidRPr="001301CF">
        <w:rPr>
          <w:rFonts w:ascii="Courier New" w:hAnsi="Courier New" w:cs="Courier New"/>
          <w:lang w:val="en-US"/>
        </w:rPr>
        <w:t>in order to</w:t>
      </w:r>
      <w:proofErr w:type="gramEnd"/>
      <w:r w:rsidRPr="001301CF">
        <w:rPr>
          <w:rFonts w:ascii="Courier New" w:hAnsi="Courier New" w:cs="Courier New"/>
          <w:lang w:val="en-US"/>
        </w:rPr>
        <w:t xml:space="preserve"> give sufficient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information about the YANG modules reverse dependency. It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facilitates the process of obtaining the entire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dependencies of YANG module.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The key words 'MUST', 'MUST NOT', 'REQUIRED', 'SHALL',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'SHALL NOT', 'SHOULD', 'SHOULD NOT', 'RECOMMENDED',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'NOT RECOMMENDED', 'MAY', and 'OPTIONAL' in this document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are to be interpreted as described in BCP 14 (RFC 2119)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(RFC 8174) when, and only when, they appear in all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capitals, as shown here.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Copyright (c) 2022 IETF Trust and the persons identified as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authors of the code.  All rights reserved.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Redistribution and use in source and binary forms, with or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without modification, is permitted pursuant to, and subject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to the license terms contained in, the Revised BSD License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set forth in Section 4.c of the IETF Trust's Legal Provisions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Relating to IETF Documents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(https://trustee.ietf.org/license-info).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This version of this YANG module is part of RFC XXXX; see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RFC itself for full legal notices.  ";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revision 2025-05-28 {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description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"Initial revision.";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reference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"RFC XXXX: Support of 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 xml:space="preserve"> in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-yang-library";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}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grouping augmented-by {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description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"Augment the augmented-by list from module info with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module-augmented-by grouping</w:t>
      </w:r>
      <w:proofErr w:type="gramStart"/>
      <w:r w:rsidRPr="001301CF">
        <w:rPr>
          <w:rFonts w:ascii="Courier New" w:hAnsi="Courier New" w:cs="Courier New"/>
          <w:lang w:val="en-US"/>
        </w:rPr>
        <w:t>" ;</w:t>
      </w:r>
      <w:proofErr w:type="gram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leaf-list augmented-by {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type </w:t>
      </w:r>
      <w:proofErr w:type="spellStart"/>
      <w:r w:rsidRPr="001301CF">
        <w:rPr>
          <w:rFonts w:ascii="Courier New" w:hAnsi="Courier New" w:cs="Courier New"/>
          <w:lang w:val="en-US"/>
        </w:rPr>
        <w:t>leafref</w:t>
      </w:r>
      <w:proofErr w:type="spellEnd"/>
      <w:r w:rsidRPr="001301CF">
        <w:rPr>
          <w:rFonts w:ascii="Courier New" w:hAnsi="Courier New" w:cs="Courier New"/>
          <w:lang w:val="en-US"/>
        </w:rPr>
        <w:t xml:space="preserve"> {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path </w:t>
      </w:r>
      <w:proofErr w:type="gramStart"/>
      <w:r w:rsidRPr="001301CF">
        <w:rPr>
          <w:rFonts w:ascii="Courier New" w:hAnsi="Courier New" w:cs="Courier New"/>
          <w:lang w:val="en-US"/>
        </w:rPr>
        <w:t>"..</w:t>
      </w:r>
      <w:proofErr w:type="gramEnd"/>
      <w:r w:rsidRPr="001301CF">
        <w:rPr>
          <w:rFonts w:ascii="Courier New" w:hAnsi="Courier New" w:cs="Courier New"/>
          <w:lang w:val="en-US"/>
        </w:rPr>
        <w:t>/../</w:t>
      </w:r>
      <w:proofErr w:type="spellStart"/>
      <w:r w:rsidRPr="001301CF">
        <w:rPr>
          <w:rFonts w:ascii="Courier New" w:hAnsi="Courier New" w:cs="Courier New"/>
          <w:lang w:val="en-US"/>
        </w:rPr>
        <w:t>yanglib:module</w:t>
      </w:r>
      <w:proofErr w:type="spellEnd"/>
      <w:r w:rsidRPr="001301CF">
        <w:rPr>
          <w:rFonts w:ascii="Courier New" w:hAnsi="Courier New" w:cs="Courier New"/>
          <w:lang w:val="en-US"/>
        </w:rPr>
        <w:t>/</w:t>
      </w:r>
      <w:proofErr w:type="spellStart"/>
      <w:r w:rsidRPr="001301CF">
        <w:rPr>
          <w:rFonts w:ascii="Courier New" w:hAnsi="Courier New" w:cs="Courier New"/>
          <w:lang w:val="en-US"/>
        </w:rPr>
        <w:t>yanglib:name</w:t>
      </w:r>
      <w:proofErr w:type="spellEnd"/>
      <w:r w:rsidRPr="001301CF">
        <w:rPr>
          <w:rFonts w:ascii="Courier New" w:hAnsi="Courier New" w:cs="Courier New"/>
          <w:lang w:val="en-US"/>
        </w:rPr>
        <w:t>";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en-US"/>
        </w:rPr>
        <w:t xml:space="preserve">         </w:t>
      </w:r>
      <w:r w:rsidRPr="001301CF">
        <w:rPr>
          <w:rFonts w:ascii="Courier New" w:hAnsi="Courier New" w:cs="Courier New"/>
          <w:lang w:val="fr-CH"/>
        </w:rPr>
        <w:t>}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Lin, et al.             Expires 29 </w:t>
      </w:r>
      <w:proofErr w:type="spellStart"/>
      <w:r w:rsidRPr="001301CF">
        <w:rPr>
          <w:rFonts w:ascii="Courier New" w:hAnsi="Courier New" w:cs="Courier New"/>
          <w:lang w:val="fr-CH"/>
        </w:rPr>
        <w:t>November</w:t>
      </w:r>
      <w:proofErr w:type="spellEnd"/>
      <w:r w:rsidRPr="001301CF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301CF">
        <w:rPr>
          <w:rFonts w:ascii="Courier New" w:hAnsi="Courier New" w:cs="Courier New"/>
          <w:lang w:val="fr-CH"/>
        </w:rPr>
        <w:t xml:space="preserve">   [</w:t>
      </w:r>
      <w:proofErr w:type="gramEnd"/>
      <w:r w:rsidRPr="001301CF">
        <w:rPr>
          <w:rFonts w:ascii="Courier New" w:hAnsi="Courier New" w:cs="Courier New"/>
          <w:lang w:val="fr-CH"/>
        </w:rPr>
        <w:t>Page 11]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description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"Leaf-list of the augmentation used by this server to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modify the conformance of the module associated with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this entry.  Note that the same module can be used for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augmented-by for multiple modules, so the same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entry MAY appear within multiple 'module' entries.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This reference MUST NOT (directly or indirectly)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refer to the module being augmented.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Robust clients may want to make sure that they handle 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situation where a module augments itself (directly or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indirectly) gracefully.";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}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}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augment "/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yanglib:yang</w:t>
      </w:r>
      <w:proofErr w:type="gramEnd"/>
      <w:r w:rsidRPr="001301CF">
        <w:rPr>
          <w:rFonts w:ascii="Courier New" w:hAnsi="Courier New" w:cs="Courier New"/>
          <w:lang w:val="en-US"/>
        </w:rPr>
        <w:t>-library</w:t>
      </w:r>
      <w:proofErr w:type="spellEnd"/>
      <w:r w:rsidRPr="001301CF">
        <w:rPr>
          <w:rFonts w:ascii="Courier New" w:hAnsi="Courier New" w:cs="Courier New"/>
          <w:lang w:val="en-US"/>
        </w:rPr>
        <w:t>/</w:t>
      </w:r>
      <w:proofErr w:type="spellStart"/>
      <w:r w:rsidRPr="001301CF">
        <w:rPr>
          <w:rFonts w:ascii="Courier New" w:hAnsi="Courier New" w:cs="Courier New"/>
          <w:lang w:val="en-US"/>
        </w:rPr>
        <w:t>yanglib:module-set</w:t>
      </w:r>
      <w:proofErr w:type="spellEnd"/>
      <w:r w:rsidRPr="001301CF">
        <w:rPr>
          <w:rFonts w:ascii="Courier New" w:hAnsi="Courier New" w:cs="Courier New"/>
          <w:lang w:val="en-US"/>
        </w:rPr>
        <w:t>/</w:t>
      </w:r>
      <w:proofErr w:type="spellStart"/>
      <w:r w:rsidRPr="001301CF">
        <w:rPr>
          <w:rFonts w:ascii="Courier New" w:hAnsi="Courier New" w:cs="Courier New"/>
          <w:lang w:val="en-US"/>
        </w:rPr>
        <w:t>yanglib:module</w:t>
      </w:r>
      <w:proofErr w:type="spellEnd"/>
      <w:r w:rsidRPr="001301CF">
        <w:rPr>
          <w:rFonts w:ascii="Courier New" w:hAnsi="Courier New" w:cs="Courier New"/>
          <w:lang w:val="en-US"/>
        </w:rPr>
        <w:t>" {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description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"Augment the augmented-by list from module info with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augmented-by grouping</w:t>
      </w:r>
      <w:proofErr w:type="gramStart"/>
      <w:r w:rsidRPr="001301CF">
        <w:rPr>
          <w:rFonts w:ascii="Courier New" w:hAnsi="Courier New" w:cs="Courier New"/>
          <w:lang w:val="en-US"/>
        </w:rPr>
        <w:t>" ;</w:t>
      </w:r>
      <w:proofErr w:type="gram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uses augmented-by;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}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augment "/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yanglib:modules</w:t>
      </w:r>
      <w:proofErr w:type="gramEnd"/>
      <w:r w:rsidRPr="001301CF">
        <w:rPr>
          <w:rFonts w:ascii="Courier New" w:hAnsi="Courier New" w:cs="Courier New"/>
          <w:lang w:val="en-US"/>
        </w:rPr>
        <w:t>-state</w:t>
      </w:r>
      <w:proofErr w:type="spellEnd"/>
      <w:r w:rsidRPr="001301CF">
        <w:rPr>
          <w:rFonts w:ascii="Courier New" w:hAnsi="Courier New" w:cs="Courier New"/>
          <w:lang w:val="en-US"/>
        </w:rPr>
        <w:t>/</w:t>
      </w:r>
      <w:proofErr w:type="spellStart"/>
      <w:r w:rsidRPr="001301CF">
        <w:rPr>
          <w:rFonts w:ascii="Courier New" w:hAnsi="Courier New" w:cs="Courier New"/>
          <w:lang w:val="en-US"/>
        </w:rPr>
        <w:t>yanglib:module</w:t>
      </w:r>
      <w:proofErr w:type="spellEnd"/>
      <w:r w:rsidRPr="001301CF">
        <w:rPr>
          <w:rFonts w:ascii="Courier New" w:hAnsi="Courier New" w:cs="Courier New"/>
          <w:lang w:val="en-US"/>
        </w:rPr>
        <w:t>" {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status deprecated;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description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"Augment the augmented-by list from module info with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augmented-by grouping</w:t>
      </w:r>
      <w:proofErr w:type="gramStart"/>
      <w:r w:rsidRPr="001301CF">
        <w:rPr>
          <w:rFonts w:ascii="Courier New" w:hAnsi="Courier New" w:cs="Courier New"/>
          <w:lang w:val="en-US"/>
        </w:rPr>
        <w:t>" ;</w:t>
      </w:r>
      <w:proofErr w:type="gram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uses augmented-by;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}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}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&lt;CODE ENDS&gt;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4.2.  Implementation Instructions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4.2.1.  The scope of augmented-by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This section defines the scope of augmented-by.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"augmented-by" list should only consider those YANG modules that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directly augment the YANG module in question in the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library.  The "directly augment" is identified by the relationship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between the augment module and the target node's parent module that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it augments to.  Only the direct parent module of the target node is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augmented, and the rest of parent modules defined in the schema tree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are only indirect dependencies but not augmented modules.  (Refer to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"Target node" definition in Section 7.17 of [RFC7950])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Lin, et al.             Expires 29 </w:t>
      </w:r>
      <w:proofErr w:type="spellStart"/>
      <w:r w:rsidRPr="001301CF">
        <w:rPr>
          <w:rFonts w:ascii="Courier New" w:hAnsi="Courier New" w:cs="Courier New"/>
          <w:lang w:val="fr-CH"/>
        </w:rPr>
        <w:t>November</w:t>
      </w:r>
      <w:proofErr w:type="spellEnd"/>
      <w:r w:rsidRPr="001301CF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301CF">
        <w:rPr>
          <w:rFonts w:ascii="Courier New" w:hAnsi="Courier New" w:cs="Courier New"/>
          <w:lang w:val="fr-CH"/>
        </w:rPr>
        <w:t xml:space="preserve">   [</w:t>
      </w:r>
      <w:proofErr w:type="gramEnd"/>
      <w:r w:rsidRPr="001301CF">
        <w:rPr>
          <w:rFonts w:ascii="Courier New" w:hAnsi="Courier New" w:cs="Courier New"/>
          <w:lang w:val="fr-CH"/>
        </w:rPr>
        <w:t>Page 12]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In the case when a YANG application requires recursive dependency or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specific schema tree dependency, the search logic should be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implemented by the application itself.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 YANG example with the expected augmented-by result is provided in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Section 4.2.2.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4.2.2.  An example of YANG module augmented-by result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There are module A, B, C, D and E, which have the following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relationships: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*  Module A is the base module with container "foo-a"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*  Module B augments "/</w:t>
      </w:r>
      <w:proofErr w:type="spellStart"/>
      <w:r w:rsidRPr="001301CF">
        <w:rPr>
          <w:rFonts w:ascii="Courier New" w:hAnsi="Courier New" w:cs="Courier New"/>
          <w:lang w:val="en-US"/>
        </w:rPr>
        <w:t>a:foo-a</w:t>
      </w:r>
      <w:proofErr w:type="spellEnd"/>
      <w:r w:rsidRPr="001301CF">
        <w:rPr>
          <w:rFonts w:ascii="Courier New" w:hAnsi="Courier New" w:cs="Courier New"/>
          <w:lang w:val="en-US"/>
        </w:rPr>
        <w:t>" with container "foo-b"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*  Module C augments "/</w:t>
      </w:r>
      <w:proofErr w:type="spellStart"/>
      <w:r w:rsidRPr="001301CF">
        <w:rPr>
          <w:rFonts w:ascii="Courier New" w:hAnsi="Courier New" w:cs="Courier New"/>
          <w:lang w:val="en-US"/>
        </w:rPr>
        <w:t>a:foo-a</w:t>
      </w:r>
      <w:proofErr w:type="spellEnd"/>
      <w:r w:rsidRPr="001301CF">
        <w:rPr>
          <w:rFonts w:ascii="Courier New" w:hAnsi="Courier New" w:cs="Courier New"/>
          <w:lang w:val="en-US"/>
        </w:rPr>
        <w:t>/</w:t>
      </w:r>
      <w:proofErr w:type="spellStart"/>
      <w:r w:rsidRPr="001301CF">
        <w:rPr>
          <w:rFonts w:ascii="Courier New" w:hAnsi="Courier New" w:cs="Courier New"/>
          <w:lang w:val="en-US"/>
        </w:rPr>
        <w:t>b:foo-b</w:t>
      </w:r>
      <w:proofErr w:type="spellEnd"/>
      <w:r w:rsidRPr="001301CF">
        <w:rPr>
          <w:rFonts w:ascii="Courier New" w:hAnsi="Courier New" w:cs="Courier New"/>
          <w:lang w:val="en-US"/>
        </w:rPr>
        <w:t>" with leaf "leaf-c", and it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defines a container "foo-c"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*  Module D augments "/</w:t>
      </w:r>
      <w:proofErr w:type="spellStart"/>
      <w:r w:rsidRPr="001301CF">
        <w:rPr>
          <w:rFonts w:ascii="Courier New" w:hAnsi="Courier New" w:cs="Courier New"/>
          <w:lang w:val="en-US"/>
        </w:rPr>
        <w:t>c:foo-c</w:t>
      </w:r>
      <w:proofErr w:type="spellEnd"/>
      <w:r w:rsidRPr="001301CF">
        <w:rPr>
          <w:rFonts w:ascii="Courier New" w:hAnsi="Courier New" w:cs="Courier New"/>
          <w:lang w:val="en-US"/>
        </w:rPr>
        <w:t>" with container "foo-d"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*  Module E augments "/</w:t>
      </w:r>
      <w:proofErr w:type="spellStart"/>
      <w:r w:rsidRPr="001301CF">
        <w:rPr>
          <w:rFonts w:ascii="Courier New" w:hAnsi="Courier New" w:cs="Courier New"/>
          <w:lang w:val="en-US"/>
        </w:rPr>
        <w:t>c:foo-c</w:t>
      </w:r>
      <w:proofErr w:type="spellEnd"/>
      <w:r w:rsidRPr="001301CF">
        <w:rPr>
          <w:rFonts w:ascii="Courier New" w:hAnsi="Courier New" w:cs="Courier New"/>
          <w:lang w:val="en-US"/>
        </w:rPr>
        <w:t xml:space="preserve">" with </w:t>
      </w:r>
      <w:proofErr w:type="spellStart"/>
      <w:r w:rsidRPr="001301CF">
        <w:rPr>
          <w:rFonts w:ascii="Courier New" w:hAnsi="Courier New" w:cs="Courier New"/>
          <w:lang w:val="en-US"/>
        </w:rPr>
        <w:t>contaienr</w:t>
      </w:r>
      <w:proofErr w:type="spellEnd"/>
      <w:r w:rsidRPr="001301CF">
        <w:rPr>
          <w:rFonts w:ascii="Courier New" w:hAnsi="Courier New" w:cs="Courier New"/>
          <w:lang w:val="en-US"/>
        </w:rPr>
        <w:t xml:space="preserve"> "foo-e"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augmented-by result for module A, B and C is the following: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*  Module A is augmented-by: Module B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*  Module B is augmented-by: Module C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*  Module C is augmented-by: Module D, 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Module D, E have </w:t>
      </w:r>
      <w:proofErr w:type="gramStart"/>
      <w:r w:rsidRPr="001301CF">
        <w:rPr>
          <w:rFonts w:ascii="Courier New" w:hAnsi="Courier New" w:cs="Courier New"/>
          <w:lang w:val="en-US"/>
        </w:rPr>
        <w:t>no</w:t>
      </w:r>
      <w:proofErr w:type="gramEnd"/>
      <w:r w:rsidRPr="001301CF">
        <w:rPr>
          <w:rFonts w:ascii="Courier New" w:hAnsi="Courier New" w:cs="Courier New"/>
          <w:lang w:val="en-US"/>
        </w:rPr>
        <w:t xml:space="preserve"> augmented-by result.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5.  Implementation Status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Note to the RFC-Editor: Please remove this section before publishing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(This follows the template in RFC7942).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5.1.  Netopeer2 at IETF119 Hackathon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Zhuoyao Lin did the prototype implementation of the augmented-by list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feature of this draft and demonstrated it based on Netopeer2 in IETF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en-US"/>
        </w:rPr>
        <w:t xml:space="preserve">   </w:t>
      </w:r>
      <w:r w:rsidRPr="001301CF">
        <w:rPr>
          <w:rFonts w:ascii="Courier New" w:hAnsi="Courier New" w:cs="Courier New"/>
          <w:lang w:val="fr-CH"/>
        </w:rPr>
        <w:t>119 Hackathon.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Lin, et al.             Expires 29 </w:t>
      </w:r>
      <w:proofErr w:type="spellStart"/>
      <w:r w:rsidRPr="001301CF">
        <w:rPr>
          <w:rFonts w:ascii="Courier New" w:hAnsi="Courier New" w:cs="Courier New"/>
          <w:lang w:val="fr-CH"/>
        </w:rPr>
        <w:t>November</w:t>
      </w:r>
      <w:proofErr w:type="spellEnd"/>
      <w:r w:rsidRPr="001301CF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301CF">
        <w:rPr>
          <w:rFonts w:ascii="Courier New" w:hAnsi="Courier New" w:cs="Courier New"/>
          <w:lang w:val="fr-CH"/>
        </w:rPr>
        <w:t xml:space="preserve">   [</w:t>
      </w:r>
      <w:proofErr w:type="gramEnd"/>
      <w:r w:rsidRPr="001301CF">
        <w:rPr>
          <w:rFonts w:ascii="Courier New" w:hAnsi="Courier New" w:cs="Courier New"/>
          <w:lang w:val="fr-CH"/>
        </w:rPr>
        <w:t>Page 13]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Netopeer2 is a NETCONF server &amp; client implementation developed by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CESNET.  Source code is here: [NTP17].  The actual feature is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implemented by extending the </w:t>
      </w:r>
      <w:proofErr w:type="spellStart"/>
      <w:r w:rsidRPr="001301CF">
        <w:rPr>
          <w:rFonts w:ascii="Courier New" w:hAnsi="Courier New" w:cs="Courier New"/>
          <w:lang w:val="en-US"/>
        </w:rPr>
        <w:t>libyang</w:t>
      </w:r>
      <w:proofErr w:type="spellEnd"/>
      <w:r w:rsidRPr="001301CF">
        <w:rPr>
          <w:rFonts w:ascii="Courier New" w:hAnsi="Courier New" w:cs="Courier New"/>
          <w:lang w:val="en-US"/>
        </w:rPr>
        <w:t xml:space="preserve"> [LY16] and </w:t>
      </w:r>
      <w:proofErr w:type="spellStart"/>
      <w:r w:rsidRPr="001301CF">
        <w:rPr>
          <w:rFonts w:ascii="Courier New" w:hAnsi="Courier New" w:cs="Courier New"/>
          <w:lang w:val="en-US"/>
        </w:rPr>
        <w:t>sysrepo</w:t>
      </w:r>
      <w:proofErr w:type="spellEnd"/>
      <w:r w:rsidRPr="001301CF">
        <w:rPr>
          <w:rFonts w:ascii="Courier New" w:hAnsi="Courier New" w:cs="Courier New"/>
          <w:lang w:val="en-US"/>
        </w:rPr>
        <w:t xml:space="preserve"> [SR16] which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are the base libraries for Netopeer2 to support populating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augmented-by list.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5.2.  Netopeer2 at IETF120 Hackathon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Zhuoyao Lin did a docker image of netopeer2 that integrates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augmented-by </w:t>
      </w:r>
      <w:proofErr w:type="spellStart"/>
      <w:r w:rsidRPr="001301CF">
        <w:rPr>
          <w:rFonts w:ascii="Courier New" w:hAnsi="Courier New" w:cs="Courier New"/>
          <w:lang w:val="en-US"/>
        </w:rPr>
        <w:t>feauture</w:t>
      </w:r>
      <w:proofErr w:type="spellEnd"/>
      <w:r w:rsidRPr="001301CF">
        <w:rPr>
          <w:rFonts w:ascii="Courier New" w:hAnsi="Courier New" w:cs="Courier New"/>
          <w:lang w:val="en-US"/>
        </w:rPr>
        <w:t xml:space="preserve"> in </w:t>
      </w:r>
      <w:proofErr w:type="spellStart"/>
      <w:r w:rsidRPr="001301CF">
        <w:rPr>
          <w:rFonts w:ascii="Courier New" w:hAnsi="Courier New" w:cs="Courier New"/>
          <w:lang w:val="en-US"/>
        </w:rPr>
        <w:t>sysrepo</w:t>
      </w:r>
      <w:proofErr w:type="spellEnd"/>
      <w:r w:rsidRPr="001301CF">
        <w:rPr>
          <w:rFonts w:ascii="Courier New" w:hAnsi="Courier New" w:cs="Courier New"/>
          <w:lang w:val="en-US"/>
        </w:rPr>
        <w:t xml:space="preserve"> and </w:t>
      </w:r>
      <w:proofErr w:type="spellStart"/>
      <w:r w:rsidRPr="001301CF">
        <w:rPr>
          <w:rFonts w:ascii="Courier New" w:hAnsi="Courier New" w:cs="Courier New"/>
          <w:lang w:val="en-US"/>
        </w:rPr>
        <w:t>libyang</w:t>
      </w:r>
      <w:proofErr w:type="spellEnd"/>
      <w:r w:rsidRPr="001301CF">
        <w:rPr>
          <w:rFonts w:ascii="Courier New" w:hAnsi="Courier New" w:cs="Courier New"/>
          <w:lang w:val="en-US"/>
        </w:rPr>
        <w:t>.  The result is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presented at IETF 120 hackathon.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source code can be obtained here: [NP24]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5.3.  </w:t>
      </w:r>
      <w:proofErr w:type="spellStart"/>
      <w:r w:rsidRPr="001301CF">
        <w:rPr>
          <w:rFonts w:ascii="Courier New" w:hAnsi="Courier New" w:cs="Courier New"/>
          <w:lang w:val="en-US"/>
        </w:rPr>
        <w:t>Libyangpush</w:t>
      </w:r>
      <w:proofErr w:type="spellEnd"/>
      <w:r w:rsidRPr="001301CF">
        <w:rPr>
          <w:rFonts w:ascii="Courier New" w:hAnsi="Courier New" w:cs="Courier New"/>
          <w:lang w:val="en-US"/>
        </w:rPr>
        <w:t xml:space="preserve"> Find-dependency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Zhuoyao Lin did an implementation of find-dependency based on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 with augmented-by feature in the YANG-Push message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parser library </w:t>
      </w:r>
      <w:proofErr w:type="spellStart"/>
      <w:r w:rsidRPr="001301CF">
        <w:rPr>
          <w:rFonts w:ascii="Courier New" w:hAnsi="Courier New" w:cs="Courier New"/>
          <w:lang w:val="en-US"/>
        </w:rPr>
        <w:t>libyangpush</w:t>
      </w:r>
      <w:proofErr w:type="spellEnd"/>
      <w:r w:rsidRPr="001301CF">
        <w:rPr>
          <w:rFonts w:ascii="Courier New" w:hAnsi="Courier New" w:cs="Courier New"/>
          <w:lang w:val="en-US"/>
        </w:rPr>
        <w:t>.  The result is presented in IETF 120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hackathon.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source code can be obtained here: [NP24]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6.  Changes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6.1.  draft-</w:t>
      </w:r>
      <w:proofErr w:type="spellStart"/>
      <w:r w:rsidRPr="001301CF">
        <w:rPr>
          <w:rFonts w:ascii="Courier New" w:hAnsi="Courier New" w:cs="Courier New"/>
          <w:lang w:val="en-US"/>
        </w:rPr>
        <w:t>lincla</w:t>
      </w:r>
      <w:proofErr w:type="spellEnd"/>
      <w:r w:rsidRPr="001301CF">
        <w:rPr>
          <w:rFonts w:ascii="Courier New" w:hAnsi="Courier New" w:cs="Courier New"/>
          <w:lang w:val="en-US"/>
        </w:rPr>
        <w:t>-netconf-yang-library-augmentation: Changes from 00 to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01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list name has been updated from "augmentation" to "augmented-by",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</w:t>
      </w:r>
      <w:proofErr w:type="gramStart"/>
      <w:r w:rsidRPr="001301CF">
        <w:rPr>
          <w:rFonts w:ascii="Courier New" w:hAnsi="Courier New" w:cs="Courier New"/>
          <w:lang w:val="en-US"/>
        </w:rPr>
        <w:t>in order to</w:t>
      </w:r>
      <w:proofErr w:type="gramEnd"/>
      <w:r w:rsidRPr="001301CF">
        <w:rPr>
          <w:rFonts w:ascii="Courier New" w:hAnsi="Courier New" w:cs="Courier New"/>
          <w:lang w:val="en-US"/>
        </w:rPr>
        <w:t xml:space="preserve"> represent the usage clearly.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</w:t>
      </w:r>
      <w:proofErr w:type="spellStart"/>
      <w:r w:rsidRPr="001301CF">
        <w:rPr>
          <w:rFonts w:ascii="Courier New" w:hAnsi="Courier New" w:cs="Courier New"/>
          <w:lang w:val="en-US"/>
        </w:rPr>
        <w:t>leafref</w:t>
      </w:r>
      <w:proofErr w:type="spellEnd"/>
      <w:r w:rsidRPr="001301CF">
        <w:rPr>
          <w:rFonts w:ascii="Courier New" w:hAnsi="Courier New" w:cs="Courier New"/>
          <w:lang w:val="en-US"/>
        </w:rPr>
        <w:t xml:space="preserve"> has been changed from absolute path "/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yanglib:yang</w:t>
      </w:r>
      <w:proofErr w:type="spellEnd"/>
      <w:proofErr w:type="gramEnd"/>
      <w:r w:rsidRPr="001301CF">
        <w:rPr>
          <w:rFonts w:ascii="Courier New" w:hAnsi="Courier New" w:cs="Courier New"/>
          <w:lang w:val="en-US"/>
        </w:rPr>
        <w:t>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</w:t>
      </w:r>
      <w:proofErr w:type="spellStart"/>
      <w:r w:rsidRPr="001301CF">
        <w:rPr>
          <w:rFonts w:ascii="Courier New" w:hAnsi="Courier New" w:cs="Courier New"/>
          <w:lang w:val="en-US"/>
        </w:rPr>
        <w:t>libraray</w:t>
      </w:r>
      <w:proofErr w:type="spellEnd"/>
      <w:r w:rsidRPr="001301CF">
        <w:rPr>
          <w:rFonts w:ascii="Courier New" w:hAnsi="Courier New" w:cs="Courier New"/>
          <w:lang w:val="en-US"/>
        </w:rPr>
        <w:t>/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yanglib:module</w:t>
      </w:r>
      <w:proofErr w:type="gramEnd"/>
      <w:r w:rsidRPr="001301CF">
        <w:rPr>
          <w:rFonts w:ascii="Courier New" w:hAnsi="Courier New" w:cs="Courier New"/>
          <w:lang w:val="en-US"/>
        </w:rPr>
        <w:t>-set</w:t>
      </w:r>
      <w:proofErr w:type="spellEnd"/>
      <w:r w:rsidRPr="001301CF">
        <w:rPr>
          <w:rFonts w:ascii="Courier New" w:hAnsi="Courier New" w:cs="Courier New"/>
          <w:lang w:val="en-US"/>
        </w:rPr>
        <w:t>/</w:t>
      </w:r>
      <w:proofErr w:type="spellStart"/>
      <w:r w:rsidRPr="001301CF">
        <w:rPr>
          <w:rFonts w:ascii="Courier New" w:hAnsi="Courier New" w:cs="Courier New"/>
          <w:lang w:val="en-US"/>
        </w:rPr>
        <w:t>yanglib:module</w:t>
      </w:r>
      <w:proofErr w:type="spellEnd"/>
      <w:r w:rsidRPr="001301CF">
        <w:rPr>
          <w:rFonts w:ascii="Courier New" w:hAnsi="Courier New" w:cs="Courier New"/>
          <w:lang w:val="en-US"/>
        </w:rPr>
        <w:t>/</w:t>
      </w:r>
      <w:proofErr w:type="spellStart"/>
      <w:r w:rsidRPr="001301CF">
        <w:rPr>
          <w:rFonts w:ascii="Courier New" w:hAnsi="Courier New" w:cs="Courier New"/>
          <w:lang w:val="en-US"/>
        </w:rPr>
        <w:t>yanglib:name</w:t>
      </w:r>
      <w:proofErr w:type="spellEnd"/>
      <w:r w:rsidRPr="001301CF">
        <w:rPr>
          <w:rFonts w:ascii="Courier New" w:hAnsi="Courier New" w:cs="Courier New"/>
          <w:lang w:val="en-US"/>
        </w:rPr>
        <w:t>" to relative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path </w:t>
      </w:r>
      <w:proofErr w:type="gramStart"/>
      <w:r w:rsidRPr="001301CF">
        <w:rPr>
          <w:rFonts w:ascii="Courier New" w:hAnsi="Courier New" w:cs="Courier New"/>
          <w:lang w:val="en-US"/>
        </w:rPr>
        <w:t>"..</w:t>
      </w:r>
      <w:proofErr w:type="gramEnd"/>
      <w:r w:rsidRPr="001301CF">
        <w:rPr>
          <w:rFonts w:ascii="Courier New" w:hAnsi="Courier New" w:cs="Courier New"/>
          <w:lang w:val="en-US"/>
        </w:rPr>
        <w:t>/../</w:t>
      </w:r>
      <w:proofErr w:type="spellStart"/>
      <w:r w:rsidRPr="001301CF">
        <w:rPr>
          <w:rFonts w:ascii="Courier New" w:hAnsi="Courier New" w:cs="Courier New"/>
          <w:lang w:val="en-US"/>
        </w:rPr>
        <w:t>yanglib:module</w:t>
      </w:r>
      <w:proofErr w:type="spellEnd"/>
      <w:r w:rsidRPr="001301CF">
        <w:rPr>
          <w:rFonts w:ascii="Courier New" w:hAnsi="Courier New" w:cs="Courier New"/>
          <w:lang w:val="en-US"/>
        </w:rPr>
        <w:t>/</w:t>
      </w:r>
      <w:proofErr w:type="spellStart"/>
      <w:r w:rsidRPr="001301CF">
        <w:rPr>
          <w:rFonts w:ascii="Courier New" w:hAnsi="Courier New" w:cs="Courier New"/>
          <w:lang w:val="en-US"/>
        </w:rPr>
        <w:t>yanglib:name</w:t>
      </w:r>
      <w:proofErr w:type="spellEnd"/>
      <w:r w:rsidRPr="001301CF">
        <w:rPr>
          <w:rFonts w:ascii="Courier New" w:hAnsi="Courier New" w:cs="Courier New"/>
          <w:lang w:val="en-US"/>
        </w:rPr>
        <w:t>".  The YANG validation in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appendix A shows that this path can work as expected.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Section 5 Implementation and section 6 Changes has been added.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6.2.  draft-</w:t>
      </w:r>
      <w:proofErr w:type="spellStart"/>
      <w:r w:rsidRPr="001301CF">
        <w:rPr>
          <w:rFonts w:ascii="Courier New" w:hAnsi="Courier New" w:cs="Courier New"/>
          <w:lang w:val="en-US"/>
        </w:rPr>
        <w:t>lincla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 xml:space="preserve"> version 00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Updated the Use case content in Section 3.1.  Add explanation: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scope of use case "Data Mesh Architecture" is limited to configured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1301CF">
        <w:rPr>
          <w:rFonts w:ascii="Courier New" w:hAnsi="Courier New" w:cs="Courier New"/>
          <w:lang w:val="fr-CH"/>
        </w:rPr>
        <w:t>subscription</w:t>
      </w:r>
      <w:proofErr w:type="spellEnd"/>
      <w:proofErr w:type="gramEnd"/>
      <w:r w:rsidRPr="001301CF">
        <w:rPr>
          <w:rFonts w:ascii="Courier New" w:hAnsi="Courier New" w:cs="Courier New"/>
          <w:lang w:val="fr-CH"/>
        </w:rPr>
        <w:t>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   </w:t>
      </w:r>
      <w:proofErr w:type="spellStart"/>
      <w:r w:rsidRPr="001301CF">
        <w:rPr>
          <w:rFonts w:ascii="Courier New" w:hAnsi="Courier New" w:cs="Courier New"/>
          <w:lang w:val="fr-CH"/>
        </w:rPr>
        <w:t>Updated</w:t>
      </w:r>
      <w:proofErr w:type="spellEnd"/>
      <w:r w:rsidRPr="001301CF">
        <w:rPr>
          <w:rFonts w:ascii="Courier New" w:hAnsi="Courier New" w:cs="Courier New"/>
          <w:lang w:val="fr-CH"/>
        </w:rPr>
        <w:t xml:space="preserve"> </w:t>
      </w:r>
      <w:proofErr w:type="spellStart"/>
      <w:r w:rsidRPr="001301CF">
        <w:rPr>
          <w:rFonts w:ascii="Courier New" w:hAnsi="Courier New" w:cs="Courier New"/>
          <w:lang w:val="fr-CH"/>
        </w:rPr>
        <w:t>Implementation</w:t>
      </w:r>
      <w:proofErr w:type="spellEnd"/>
      <w:r w:rsidRPr="001301CF">
        <w:rPr>
          <w:rFonts w:ascii="Courier New" w:hAnsi="Courier New" w:cs="Courier New"/>
          <w:lang w:val="fr-CH"/>
        </w:rPr>
        <w:t xml:space="preserve"> </w:t>
      </w:r>
      <w:proofErr w:type="spellStart"/>
      <w:r w:rsidRPr="001301CF">
        <w:rPr>
          <w:rFonts w:ascii="Courier New" w:hAnsi="Courier New" w:cs="Courier New"/>
          <w:lang w:val="fr-CH"/>
        </w:rPr>
        <w:t>status</w:t>
      </w:r>
      <w:proofErr w:type="spellEnd"/>
      <w:r w:rsidRPr="001301CF">
        <w:rPr>
          <w:rFonts w:ascii="Courier New" w:hAnsi="Courier New" w:cs="Courier New"/>
          <w:lang w:val="fr-CH"/>
        </w:rPr>
        <w:t xml:space="preserve"> content.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fr-CH"/>
        </w:rPr>
        <w:t xml:space="preserve">Lin, et al.             </w:t>
      </w:r>
      <w:r w:rsidRPr="001301CF">
        <w:rPr>
          <w:rFonts w:ascii="Courier New" w:hAnsi="Courier New" w:cs="Courier New"/>
          <w:lang w:val="en-US"/>
        </w:rPr>
        <w:t xml:space="preserve">Expires 29 November 2025            </w:t>
      </w:r>
      <w:proofErr w:type="gramStart"/>
      <w:r w:rsidRPr="001301CF">
        <w:rPr>
          <w:rFonts w:ascii="Courier New" w:hAnsi="Courier New" w:cs="Courier New"/>
          <w:lang w:val="en-US"/>
        </w:rPr>
        <w:t xml:space="preserve">   [</w:t>
      </w:r>
      <w:proofErr w:type="gramEnd"/>
      <w:r w:rsidRPr="001301CF">
        <w:rPr>
          <w:rFonts w:ascii="Courier New" w:hAnsi="Courier New" w:cs="Courier New"/>
          <w:lang w:val="en-US"/>
        </w:rPr>
        <w:t>Page 14]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6.3.  draft-</w:t>
      </w:r>
      <w:proofErr w:type="spellStart"/>
      <w:r w:rsidRPr="001301CF">
        <w:rPr>
          <w:rFonts w:ascii="Courier New" w:hAnsi="Courier New" w:cs="Courier New"/>
          <w:lang w:val="en-US"/>
        </w:rPr>
        <w:t>lincla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: Changes from 00 to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01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Updated affiliations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Update content of Section 3.1 Data Mesh use case.  Explain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limitation of applying get-all-schemas solution under the background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of using UDP-</w:t>
      </w:r>
      <w:proofErr w:type="spellStart"/>
      <w:r w:rsidRPr="001301CF">
        <w:rPr>
          <w:rFonts w:ascii="Courier New" w:hAnsi="Courier New" w:cs="Courier New"/>
          <w:lang w:val="en-US"/>
        </w:rPr>
        <w:t>notif</w:t>
      </w:r>
      <w:proofErr w:type="spellEnd"/>
      <w:r w:rsidRPr="001301CF">
        <w:rPr>
          <w:rFonts w:ascii="Courier New" w:hAnsi="Courier New" w:cs="Courier New"/>
          <w:lang w:val="en-US"/>
        </w:rPr>
        <w:t xml:space="preserve"> of configured subscription, and how the feature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proposed in the draft can improve the solution.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Full review of document.  Nits and refinement of sections.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6.4.  draft-</w:t>
      </w:r>
      <w:proofErr w:type="spellStart"/>
      <w:r w:rsidRPr="001301CF">
        <w:rPr>
          <w:rFonts w:ascii="Courier New" w:hAnsi="Courier New" w:cs="Courier New"/>
          <w:lang w:val="en-US"/>
        </w:rPr>
        <w:t>lincla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: Changes from 01 to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02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Rewrite Section 2 Motivation.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Update Section 6 </w:t>
      </w:r>
      <w:proofErr w:type="spellStart"/>
      <w:r w:rsidRPr="001301CF">
        <w:rPr>
          <w:rFonts w:ascii="Courier New" w:hAnsi="Courier New" w:cs="Courier New"/>
          <w:lang w:val="en-US"/>
        </w:rPr>
        <w:t>Changes's</w:t>
      </w:r>
      <w:proofErr w:type="spellEnd"/>
      <w:r w:rsidRPr="001301CF">
        <w:rPr>
          <w:rFonts w:ascii="Courier New" w:hAnsi="Courier New" w:cs="Courier New"/>
          <w:lang w:val="en-US"/>
        </w:rPr>
        <w:t xml:space="preserve"> subsection title.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Update the Section 7 security consideration and section 8 IANA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Considerations.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Added in the appendix the Impact Analysis of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 and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proposal for the RFC8525bis draft.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6.5.  draft-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 xml:space="preserve"> version 00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Resubmitted the draft name from: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draft-lincla-netconf-yang-library-augmentedby-02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to: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draft-ietf-netconf-yang-library-augmentedby-00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6.6.  draft-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: Changes from 00 to 01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Correct the </w:t>
      </w:r>
      <w:proofErr w:type="spellStart"/>
      <w:r w:rsidRPr="001301CF">
        <w:rPr>
          <w:rFonts w:ascii="Courier New" w:hAnsi="Courier New" w:cs="Courier New"/>
          <w:lang w:val="en-US"/>
        </w:rPr>
        <w:t>yanglint</w:t>
      </w:r>
      <w:proofErr w:type="spellEnd"/>
      <w:r w:rsidRPr="001301CF">
        <w:rPr>
          <w:rFonts w:ascii="Courier New" w:hAnsi="Courier New" w:cs="Courier New"/>
          <w:lang w:val="en-US"/>
        </w:rPr>
        <w:t xml:space="preserve"> validation invalid example.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Updated the </w:t>
      </w:r>
      <w:proofErr w:type="spellStart"/>
      <w:r w:rsidRPr="001301CF">
        <w:rPr>
          <w:rFonts w:ascii="Courier New" w:hAnsi="Courier New" w:cs="Courier New"/>
          <w:lang w:val="en-US"/>
        </w:rPr>
        <w:t>explaination</w:t>
      </w:r>
      <w:proofErr w:type="spellEnd"/>
      <w:r w:rsidRPr="001301CF">
        <w:rPr>
          <w:rFonts w:ascii="Courier New" w:hAnsi="Courier New" w:cs="Courier New"/>
          <w:lang w:val="en-US"/>
        </w:rPr>
        <w:t xml:space="preserve"> to the </w:t>
      </w:r>
      <w:proofErr w:type="spellStart"/>
      <w:r w:rsidRPr="001301CF">
        <w:rPr>
          <w:rFonts w:ascii="Courier New" w:hAnsi="Courier New" w:cs="Courier New"/>
          <w:lang w:val="en-US"/>
        </w:rPr>
        <w:t>yanglint</w:t>
      </w:r>
      <w:proofErr w:type="spellEnd"/>
      <w:r w:rsidRPr="001301CF">
        <w:rPr>
          <w:rFonts w:ascii="Courier New" w:hAnsi="Courier New" w:cs="Courier New"/>
          <w:lang w:val="en-US"/>
        </w:rPr>
        <w:t xml:space="preserve"> validation example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principle.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Delete Section "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 Impact Analysis, as an evaluation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for RFC8525bis".  The idea of updating the RFC8525 is paused.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Lin, et al.             Expires 29 </w:t>
      </w:r>
      <w:proofErr w:type="spellStart"/>
      <w:r w:rsidRPr="001301CF">
        <w:rPr>
          <w:rFonts w:ascii="Courier New" w:hAnsi="Courier New" w:cs="Courier New"/>
          <w:lang w:val="fr-CH"/>
        </w:rPr>
        <w:t>November</w:t>
      </w:r>
      <w:proofErr w:type="spellEnd"/>
      <w:r w:rsidRPr="001301CF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301CF">
        <w:rPr>
          <w:rFonts w:ascii="Courier New" w:hAnsi="Courier New" w:cs="Courier New"/>
          <w:lang w:val="fr-CH"/>
        </w:rPr>
        <w:t xml:space="preserve">   [</w:t>
      </w:r>
      <w:proofErr w:type="gramEnd"/>
      <w:r w:rsidRPr="001301CF">
        <w:rPr>
          <w:rFonts w:ascii="Courier New" w:hAnsi="Courier New" w:cs="Courier New"/>
          <w:lang w:val="fr-CH"/>
        </w:rPr>
        <w:t>Page 15]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6.7.  draft-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: Changes from 01 to 02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Update and rephrase the Introduction section.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Add Section 4.2 Implementation Instructions.  Address in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Section 4.2.1 that the definition of "augmented-by" only consider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direct augment.  A YANG example for explaining this purpose has been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put into Section 4.2.2.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Draft refinement.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Reference update.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6.8.  draft-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: Changes from 02 to 03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Merge review comment from Thomas.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6.9.  draft-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: Changes from 03 to 04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Update module content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 xml:space="preserve">: </w:t>
      </w:r>
      <w:proofErr w:type="spellStart"/>
      <w:r w:rsidRPr="001301CF">
        <w:rPr>
          <w:rFonts w:ascii="Courier New" w:hAnsi="Courier New" w:cs="Courier New"/>
          <w:lang w:val="en-US"/>
        </w:rPr>
        <w:t>Organise</w:t>
      </w:r>
      <w:proofErr w:type="spellEnd"/>
      <w:r w:rsidRPr="001301CF">
        <w:rPr>
          <w:rFonts w:ascii="Courier New" w:hAnsi="Courier New" w:cs="Courier New"/>
          <w:lang w:val="en-US"/>
        </w:rPr>
        <w:t xml:space="preserve">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augmentation content to grouping; Add augmentation to modules-state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container.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Appendix B is deleted.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6.10.  draft-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: Changes from 04 to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05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Update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 xml:space="preserve"> module revision.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7.  Security Considerations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YANG module specified in this document defines a schema for data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that is designed to be accessed via network management protocols such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as NETCONF [RFC6241] or RESTCONF [RFC8040].  The lowest NETCONF layer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is the secure transport layer, and the mandatory-to-implement secure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transport is Secure Shell (SSH) [RFC6242].  The lowest RESTCONF layer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is HTTPS, and the mandatory-to-implement secure transport is TLS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[RFC8446].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Network Configuration Access Control Model (NACM) [RFC8341]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provides the means to restrict access for </w:t>
      </w:r>
      <w:proofErr w:type="gramStart"/>
      <w:r w:rsidRPr="001301CF">
        <w:rPr>
          <w:rFonts w:ascii="Courier New" w:hAnsi="Courier New" w:cs="Courier New"/>
          <w:lang w:val="en-US"/>
        </w:rPr>
        <w:t>particular NETCONF</w:t>
      </w:r>
      <w:proofErr w:type="gramEnd"/>
      <w:r w:rsidRPr="001301CF">
        <w:rPr>
          <w:rFonts w:ascii="Courier New" w:hAnsi="Courier New" w:cs="Courier New"/>
          <w:lang w:val="en-US"/>
        </w:rPr>
        <w:t xml:space="preserve"> or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RESTCONF users to a preconfigured subset of all available NETCONF or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RESTCONF protocol operations and content.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Lin, et al.             Expires 29 </w:t>
      </w:r>
      <w:proofErr w:type="spellStart"/>
      <w:r w:rsidRPr="001301CF">
        <w:rPr>
          <w:rFonts w:ascii="Courier New" w:hAnsi="Courier New" w:cs="Courier New"/>
          <w:lang w:val="fr-CH"/>
        </w:rPr>
        <w:t>November</w:t>
      </w:r>
      <w:proofErr w:type="spellEnd"/>
      <w:r w:rsidRPr="001301CF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301CF">
        <w:rPr>
          <w:rFonts w:ascii="Courier New" w:hAnsi="Courier New" w:cs="Courier New"/>
          <w:lang w:val="fr-CH"/>
        </w:rPr>
        <w:t xml:space="preserve">   [</w:t>
      </w:r>
      <w:proofErr w:type="gramEnd"/>
      <w:r w:rsidRPr="001301CF">
        <w:rPr>
          <w:rFonts w:ascii="Courier New" w:hAnsi="Courier New" w:cs="Courier New"/>
          <w:lang w:val="fr-CH"/>
        </w:rPr>
        <w:t>Page 16]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readable node defined in this YANG module may be considered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sensitive or vulnerable in some network environments.  It is thus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important to control read </w:t>
      </w:r>
      <w:proofErr w:type="gramStart"/>
      <w:r w:rsidRPr="001301CF">
        <w:rPr>
          <w:rFonts w:ascii="Courier New" w:hAnsi="Courier New" w:cs="Courier New"/>
          <w:lang w:val="en-US"/>
        </w:rPr>
        <w:t>access(</w:t>
      </w:r>
      <w:proofErr w:type="gramEnd"/>
      <w:r w:rsidRPr="001301CF">
        <w:rPr>
          <w:rFonts w:ascii="Courier New" w:hAnsi="Courier New" w:cs="Courier New"/>
          <w:lang w:val="en-US"/>
        </w:rPr>
        <w:t>e.g., via get, get-config, or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notification) to this data node.  The following is the explanation to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data node's sensitivity/vulnerability: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"augmented-by" node in this YANG module could reveal all modules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that are augmenting one module.  It could help attacker identify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relationship between modules and server implementations known bugs.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Server vulnerabilities may include but not restricted </w:t>
      </w:r>
      <w:proofErr w:type="gramStart"/>
      <w:r w:rsidRPr="001301CF">
        <w:rPr>
          <w:rFonts w:ascii="Courier New" w:hAnsi="Courier New" w:cs="Courier New"/>
          <w:lang w:val="en-US"/>
        </w:rPr>
        <w:t>to:</w:t>
      </w:r>
      <w:proofErr w:type="gramEnd"/>
      <w:r w:rsidRPr="001301CF">
        <w:rPr>
          <w:rFonts w:ascii="Courier New" w:hAnsi="Courier New" w:cs="Courier New"/>
          <w:lang w:val="en-US"/>
        </w:rPr>
        <w:t xml:space="preserve"> 1.  Too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many augmented-by records </w:t>
      </w:r>
      <w:proofErr w:type="gramStart"/>
      <w:r w:rsidRPr="001301CF">
        <w:rPr>
          <w:rFonts w:ascii="Courier New" w:hAnsi="Courier New" w:cs="Courier New"/>
          <w:lang w:val="en-US"/>
        </w:rPr>
        <w:t>causes</w:t>
      </w:r>
      <w:proofErr w:type="gramEnd"/>
      <w:r w:rsidRPr="001301CF">
        <w:rPr>
          <w:rFonts w:ascii="Courier New" w:hAnsi="Courier New" w:cs="Courier New"/>
          <w:lang w:val="en-US"/>
        </w:rPr>
        <w:t xml:space="preserve"> buffer overflow. 2.  The augmented-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by node help identify through the inter-relation of modules how to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cause the server to crash or significantly degrade device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performance.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8.  IANA Considerations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This document registers one URI in the "IETF XML Registry" [RFC3688].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Following the format</w:t>
      </w:r>
      <w:del w:id="16" w:author="Graf Thomas, INI-NET-VNC-E2E" w:date="2025-06-16T12:39:00Z">
        <w:r w:rsidRPr="001301CF" w:rsidDel="0053728B">
          <w:rPr>
            <w:rFonts w:ascii="Courier New" w:hAnsi="Courier New" w:cs="Courier New"/>
            <w:lang w:val="en-US"/>
          </w:rPr>
          <w:delText>e</w:delText>
        </w:r>
      </w:del>
      <w:r w:rsidRPr="001301CF">
        <w:rPr>
          <w:rFonts w:ascii="Courier New" w:hAnsi="Courier New" w:cs="Courier New"/>
          <w:lang w:val="en-US"/>
        </w:rPr>
        <w:t xml:space="preserve"> in [RFC3688], the following registration has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been made.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URI: 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urn:ietf</w:t>
      </w:r>
      <w:proofErr w:type="gramEnd"/>
      <w:r w:rsidRPr="001301CF">
        <w:rPr>
          <w:rFonts w:ascii="Courier New" w:hAnsi="Courier New" w:cs="Courier New"/>
          <w:lang w:val="en-US"/>
        </w:rPr>
        <w:t>:params:xml:ns:yang:ietf-yang-library-augmentedby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Registration Contact: The NETCONF WG of the IETF.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XML: N/A, the requested URI is an XML namespace.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This document registers one YANG module in the "YANG Module Names"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registry [RFC6020]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name: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namespace: 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urn:ietf</w:t>
      </w:r>
      <w:proofErr w:type="gramEnd"/>
      <w:r w:rsidRPr="001301CF">
        <w:rPr>
          <w:rFonts w:ascii="Courier New" w:hAnsi="Courier New" w:cs="Courier New"/>
          <w:lang w:val="en-US"/>
        </w:rPr>
        <w:t>:params:xml:ns:yang:ietf-yang-library-augmentedby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prefix: </w:t>
      </w:r>
      <w:proofErr w:type="spellStart"/>
      <w:r w:rsidRPr="001301CF">
        <w:rPr>
          <w:rFonts w:ascii="Courier New" w:hAnsi="Courier New" w:cs="Courier New"/>
          <w:lang w:val="en-US"/>
        </w:rPr>
        <w:t>yanglib-aug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reference: [I-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9.  References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9.1.  Normative References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[LY16]     </w:t>
      </w:r>
      <w:proofErr w:type="spellStart"/>
      <w:r w:rsidRPr="001301CF">
        <w:rPr>
          <w:rFonts w:ascii="Courier New" w:hAnsi="Courier New" w:cs="Courier New"/>
          <w:lang w:val="en-US"/>
        </w:rPr>
        <w:t>Vasko</w:t>
      </w:r>
      <w:proofErr w:type="spellEnd"/>
      <w:r w:rsidRPr="001301CF">
        <w:rPr>
          <w:rFonts w:ascii="Courier New" w:hAnsi="Courier New" w:cs="Courier New"/>
          <w:lang w:val="en-US"/>
        </w:rPr>
        <w:t>, M., "</w:t>
      </w:r>
      <w:proofErr w:type="spellStart"/>
      <w:r w:rsidRPr="001301CF">
        <w:rPr>
          <w:rFonts w:ascii="Courier New" w:hAnsi="Courier New" w:cs="Courier New"/>
          <w:lang w:val="en-US"/>
        </w:rPr>
        <w:t>libyang</w:t>
      </w:r>
      <w:proofErr w:type="spellEnd"/>
      <w:r w:rsidRPr="001301CF">
        <w:rPr>
          <w:rFonts w:ascii="Courier New" w:hAnsi="Courier New" w:cs="Courier New"/>
          <w:lang w:val="en-US"/>
        </w:rPr>
        <w:t>", BSD-3-Clause license, November 2016,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&lt;https://github.com/CESNET/libyang.git&gt;.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[NP24]     Lin, Z., "Netopeer2-docker-ietf120", July 2024,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&lt;https://github.com/network-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analytics/</w:t>
      </w:r>
      <w:proofErr w:type="spellStart"/>
      <w:r w:rsidRPr="001301CF">
        <w:rPr>
          <w:rFonts w:ascii="Courier New" w:hAnsi="Courier New" w:cs="Courier New"/>
          <w:lang w:val="en-US"/>
        </w:rPr>
        <w:t>libyangpush</w:t>
      </w:r>
      <w:proofErr w:type="spellEnd"/>
      <w:r w:rsidRPr="001301CF">
        <w:rPr>
          <w:rFonts w:ascii="Courier New" w:hAnsi="Courier New" w:cs="Courier New"/>
          <w:lang w:val="en-US"/>
        </w:rPr>
        <w:t>/tree/feature/</w:t>
      </w:r>
      <w:proofErr w:type="spellStart"/>
      <w:r w:rsidRPr="001301CF">
        <w:rPr>
          <w:rFonts w:ascii="Courier New" w:hAnsi="Courier New" w:cs="Courier New"/>
          <w:lang w:val="en-US"/>
        </w:rPr>
        <w:t>draft_augmentedby</w:t>
      </w:r>
      <w:proofErr w:type="spellEnd"/>
      <w:r w:rsidRPr="001301CF">
        <w:rPr>
          <w:rFonts w:ascii="Courier New" w:hAnsi="Courier New" w:cs="Courier New"/>
          <w:lang w:val="en-US"/>
        </w:rPr>
        <w:t>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Lin, et al.             Expires 29 </w:t>
      </w:r>
      <w:proofErr w:type="spellStart"/>
      <w:r w:rsidRPr="001301CF">
        <w:rPr>
          <w:rFonts w:ascii="Courier New" w:hAnsi="Courier New" w:cs="Courier New"/>
          <w:lang w:val="fr-CH"/>
        </w:rPr>
        <w:t>November</w:t>
      </w:r>
      <w:proofErr w:type="spellEnd"/>
      <w:r w:rsidRPr="001301CF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301CF">
        <w:rPr>
          <w:rFonts w:ascii="Courier New" w:hAnsi="Courier New" w:cs="Courier New"/>
          <w:lang w:val="fr-CH"/>
        </w:rPr>
        <w:t xml:space="preserve">   [</w:t>
      </w:r>
      <w:proofErr w:type="gramEnd"/>
      <w:r w:rsidRPr="001301CF">
        <w:rPr>
          <w:rFonts w:ascii="Courier New" w:hAnsi="Courier New" w:cs="Courier New"/>
          <w:lang w:val="fr-CH"/>
        </w:rPr>
        <w:t>Page 17]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[NTP17]    </w:t>
      </w:r>
      <w:proofErr w:type="spellStart"/>
      <w:r w:rsidRPr="001301CF">
        <w:rPr>
          <w:rFonts w:ascii="Courier New" w:hAnsi="Courier New" w:cs="Courier New"/>
          <w:lang w:val="en-US"/>
        </w:rPr>
        <w:t>Vasko</w:t>
      </w:r>
      <w:proofErr w:type="spellEnd"/>
      <w:r w:rsidRPr="001301CF">
        <w:rPr>
          <w:rFonts w:ascii="Courier New" w:hAnsi="Courier New" w:cs="Courier New"/>
          <w:lang w:val="en-US"/>
        </w:rPr>
        <w:t>, M., "Netopeer2", BSD-3-Clause license, May 2017,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&lt;https://github.com/CESNET/netopeer2&gt;.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1301CF">
        <w:rPr>
          <w:rFonts w:ascii="Courier New" w:hAnsi="Courier New" w:cs="Courier New"/>
          <w:lang w:val="en-US"/>
        </w:rPr>
        <w:t xml:space="preserve">]  </w:t>
      </w:r>
      <w:proofErr w:type="spellStart"/>
      <w:r w:rsidRPr="001301CF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1301CF">
        <w:rPr>
          <w:rFonts w:ascii="Courier New" w:hAnsi="Courier New" w:cs="Courier New"/>
          <w:lang w:val="en-US"/>
        </w:rPr>
        <w:t>, S., "Key words for use in RFCs to Indicate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DOI 10.17487/RFC2119, March 1997,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[RFC3688</w:t>
      </w:r>
      <w:proofErr w:type="gramStart"/>
      <w:r w:rsidRPr="001301CF">
        <w:rPr>
          <w:rFonts w:ascii="Courier New" w:hAnsi="Courier New" w:cs="Courier New"/>
          <w:lang w:val="en-US"/>
        </w:rPr>
        <w:t xml:space="preserve">]  </w:t>
      </w:r>
      <w:proofErr w:type="spellStart"/>
      <w:r w:rsidRPr="001301CF">
        <w:rPr>
          <w:rFonts w:ascii="Courier New" w:hAnsi="Courier New" w:cs="Courier New"/>
          <w:lang w:val="en-US"/>
        </w:rPr>
        <w:t>Mealling</w:t>
      </w:r>
      <w:proofErr w:type="spellEnd"/>
      <w:proofErr w:type="gramEnd"/>
      <w:r w:rsidRPr="001301CF">
        <w:rPr>
          <w:rFonts w:ascii="Courier New" w:hAnsi="Courier New" w:cs="Courier New"/>
          <w:lang w:val="en-US"/>
        </w:rPr>
        <w:t>, M., "The IETF XML Registry", BCP 81, RFC 3688,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DOI 10.17487/RFC3688, January 2004,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&lt;https://www.rfc-editor.org/info/rfc3688&gt;.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[RFC6020</w:t>
      </w:r>
      <w:proofErr w:type="gramStart"/>
      <w:r w:rsidRPr="001301CF">
        <w:rPr>
          <w:rFonts w:ascii="Courier New" w:hAnsi="Courier New" w:cs="Courier New"/>
          <w:lang w:val="en-US"/>
        </w:rPr>
        <w:t>]  Bjorklund</w:t>
      </w:r>
      <w:proofErr w:type="gramEnd"/>
      <w:r w:rsidRPr="001301CF">
        <w:rPr>
          <w:rFonts w:ascii="Courier New" w:hAnsi="Courier New" w:cs="Courier New"/>
          <w:lang w:val="en-US"/>
        </w:rPr>
        <w:t>, M., Ed., "YANG - A Data Modeling Language for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the Network Configuration Protocol (NETCONF)", RFC 6020,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DOI 10.17487/RFC6020, October 2010,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&lt;https://www.rfc-editor.org/info/rfc6020&gt;.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[RFC6241</w:t>
      </w:r>
      <w:proofErr w:type="gramStart"/>
      <w:r w:rsidRPr="001301CF">
        <w:rPr>
          <w:rFonts w:ascii="Courier New" w:hAnsi="Courier New" w:cs="Courier New"/>
          <w:lang w:val="en-US"/>
        </w:rPr>
        <w:t>]  Enns</w:t>
      </w:r>
      <w:proofErr w:type="gramEnd"/>
      <w:r w:rsidRPr="001301CF">
        <w:rPr>
          <w:rFonts w:ascii="Courier New" w:hAnsi="Courier New" w:cs="Courier New"/>
          <w:lang w:val="en-US"/>
        </w:rPr>
        <w:t xml:space="preserve">, R., Ed., Bjorklund, M., Ed., </w:t>
      </w:r>
      <w:proofErr w:type="spellStart"/>
      <w:r w:rsidRPr="001301CF">
        <w:rPr>
          <w:rFonts w:ascii="Courier New" w:hAnsi="Courier New" w:cs="Courier New"/>
          <w:lang w:val="en-US"/>
        </w:rPr>
        <w:t>Schoenwaelder</w:t>
      </w:r>
      <w:proofErr w:type="spellEnd"/>
      <w:r w:rsidRPr="001301CF">
        <w:rPr>
          <w:rFonts w:ascii="Courier New" w:hAnsi="Courier New" w:cs="Courier New"/>
          <w:lang w:val="en-US"/>
        </w:rPr>
        <w:t>, J., Ed.,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and A. Bierman, Ed., "Network Configuration Protocol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(NETCONF)", RFC 6241, DOI 10.17487/RFC6241, June 2011,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&lt;https://www.rfc-editor.org/info/rfc6241&gt;.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[RFC6242</w:t>
      </w:r>
      <w:proofErr w:type="gramStart"/>
      <w:r w:rsidRPr="001301CF">
        <w:rPr>
          <w:rFonts w:ascii="Courier New" w:hAnsi="Courier New" w:cs="Courier New"/>
          <w:lang w:val="en-US"/>
        </w:rPr>
        <w:t>]  Wasserman</w:t>
      </w:r>
      <w:proofErr w:type="gramEnd"/>
      <w:r w:rsidRPr="001301CF">
        <w:rPr>
          <w:rFonts w:ascii="Courier New" w:hAnsi="Courier New" w:cs="Courier New"/>
          <w:lang w:val="en-US"/>
        </w:rPr>
        <w:t>, M., "Using the NETCONF Protocol over Secure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Shell (SSH)", RFC 6242, DOI 10.17487/RFC6242, June 2011,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&lt;https://www.rfc-editor.org/info/rfc6242&gt;.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[RFC8040</w:t>
      </w:r>
      <w:proofErr w:type="gramStart"/>
      <w:r w:rsidRPr="001301CF">
        <w:rPr>
          <w:rFonts w:ascii="Courier New" w:hAnsi="Courier New" w:cs="Courier New"/>
          <w:lang w:val="en-US"/>
        </w:rPr>
        <w:t>]  Bierman</w:t>
      </w:r>
      <w:proofErr w:type="gramEnd"/>
      <w:r w:rsidRPr="001301CF">
        <w:rPr>
          <w:rFonts w:ascii="Courier New" w:hAnsi="Courier New" w:cs="Courier New"/>
          <w:lang w:val="en-US"/>
        </w:rPr>
        <w:t>, A., Bjorklund, M., and K. Watsen, "RESTCONF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Protocol", RFC 8040, DOI 10.17487/RFC8040, January 2017,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&lt;https://www.rfc-editor.org/info/rfc8040&gt;.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1301CF">
        <w:rPr>
          <w:rFonts w:ascii="Courier New" w:hAnsi="Courier New" w:cs="Courier New"/>
          <w:lang w:val="en-US"/>
        </w:rPr>
        <w:t>]  Leiba</w:t>
      </w:r>
      <w:proofErr w:type="gramEnd"/>
      <w:r w:rsidRPr="001301CF">
        <w:rPr>
          <w:rFonts w:ascii="Courier New" w:hAnsi="Courier New" w:cs="Courier New"/>
          <w:lang w:val="en-US"/>
        </w:rPr>
        <w:t>, B., "Ambiguity of Uppercase vs Lowercase in RFC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[RFC8340</w:t>
      </w:r>
      <w:proofErr w:type="gramStart"/>
      <w:r w:rsidRPr="001301CF">
        <w:rPr>
          <w:rFonts w:ascii="Courier New" w:hAnsi="Courier New" w:cs="Courier New"/>
          <w:lang w:val="en-US"/>
        </w:rPr>
        <w:t>]  Bjorklund</w:t>
      </w:r>
      <w:proofErr w:type="gramEnd"/>
      <w:r w:rsidRPr="001301CF">
        <w:rPr>
          <w:rFonts w:ascii="Courier New" w:hAnsi="Courier New" w:cs="Courier New"/>
          <w:lang w:val="en-US"/>
        </w:rPr>
        <w:t>, M. and L. Berger, Ed., "YANG Tree Diagrams",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BCP 215, RFC 8340, DOI 10.17487/RFC8340, March 2018,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&lt;https://www.rfc-editor.org/info/rfc8340&gt;.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[RFC8341</w:t>
      </w:r>
      <w:proofErr w:type="gramStart"/>
      <w:r w:rsidRPr="001301CF">
        <w:rPr>
          <w:rFonts w:ascii="Courier New" w:hAnsi="Courier New" w:cs="Courier New"/>
          <w:lang w:val="en-US"/>
        </w:rPr>
        <w:t>]  Bierman</w:t>
      </w:r>
      <w:proofErr w:type="gramEnd"/>
      <w:r w:rsidRPr="001301CF">
        <w:rPr>
          <w:rFonts w:ascii="Courier New" w:hAnsi="Courier New" w:cs="Courier New"/>
          <w:lang w:val="en-US"/>
        </w:rPr>
        <w:t>, A. and M. Bjorklund, "Network Configuration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Access Control Model", STD 91, RFC 8341,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DOI 10.17487/RFC8341, March 2018,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&lt;https://www.rfc-editor.org/info/rfc8341&gt;.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[RFC8343</w:t>
      </w:r>
      <w:proofErr w:type="gramStart"/>
      <w:r w:rsidRPr="001301CF">
        <w:rPr>
          <w:rFonts w:ascii="Courier New" w:hAnsi="Courier New" w:cs="Courier New"/>
          <w:lang w:val="en-US"/>
        </w:rPr>
        <w:t>]  Bjorklund</w:t>
      </w:r>
      <w:proofErr w:type="gramEnd"/>
      <w:r w:rsidRPr="001301CF">
        <w:rPr>
          <w:rFonts w:ascii="Courier New" w:hAnsi="Courier New" w:cs="Courier New"/>
          <w:lang w:val="en-US"/>
        </w:rPr>
        <w:t>, M., "A YANG Data Model for Interface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en-US"/>
        </w:rPr>
        <w:t xml:space="preserve">              </w:t>
      </w:r>
      <w:r w:rsidRPr="001301CF">
        <w:rPr>
          <w:rFonts w:ascii="Courier New" w:hAnsi="Courier New" w:cs="Courier New"/>
          <w:lang w:val="fr-CH"/>
        </w:rPr>
        <w:t>Management", RFC 8343, DOI 10.17487/RFC8343, March 2018,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              &lt;</w:t>
      </w:r>
      <w:proofErr w:type="gramStart"/>
      <w:r w:rsidRPr="001301CF">
        <w:rPr>
          <w:rFonts w:ascii="Courier New" w:hAnsi="Courier New" w:cs="Courier New"/>
          <w:lang w:val="fr-CH"/>
        </w:rPr>
        <w:t>https://www.rfc-editor.org/info/rfc8343</w:t>
      </w:r>
      <w:proofErr w:type="gramEnd"/>
      <w:r w:rsidRPr="001301CF">
        <w:rPr>
          <w:rFonts w:ascii="Courier New" w:hAnsi="Courier New" w:cs="Courier New"/>
          <w:lang w:val="fr-CH"/>
        </w:rPr>
        <w:t>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fr-CH"/>
        </w:rPr>
        <w:t xml:space="preserve">Lin, et al.             </w:t>
      </w:r>
      <w:r w:rsidRPr="001301CF">
        <w:rPr>
          <w:rFonts w:ascii="Courier New" w:hAnsi="Courier New" w:cs="Courier New"/>
          <w:lang w:val="en-US"/>
        </w:rPr>
        <w:t xml:space="preserve">Expires 29 November 2025            </w:t>
      </w:r>
      <w:proofErr w:type="gramStart"/>
      <w:r w:rsidRPr="001301CF">
        <w:rPr>
          <w:rFonts w:ascii="Courier New" w:hAnsi="Courier New" w:cs="Courier New"/>
          <w:lang w:val="en-US"/>
        </w:rPr>
        <w:t xml:space="preserve">   [</w:t>
      </w:r>
      <w:proofErr w:type="gramEnd"/>
      <w:r w:rsidRPr="001301CF">
        <w:rPr>
          <w:rFonts w:ascii="Courier New" w:hAnsi="Courier New" w:cs="Courier New"/>
          <w:lang w:val="en-US"/>
        </w:rPr>
        <w:t>Page 18]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[RFC8344</w:t>
      </w:r>
      <w:proofErr w:type="gramStart"/>
      <w:r w:rsidRPr="001301CF">
        <w:rPr>
          <w:rFonts w:ascii="Courier New" w:hAnsi="Courier New" w:cs="Courier New"/>
          <w:lang w:val="en-US"/>
        </w:rPr>
        <w:t>]  Bjorklund</w:t>
      </w:r>
      <w:proofErr w:type="gramEnd"/>
      <w:r w:rsidRPr="001301CF">
        <w:rPr>
          <w:rFonts w:ascii="Courier New" w:hAnsi="Courier New" w:cs="Courier New"/>
          <w:lang w:val="en-US"/>
        </w:rPr>
        <w:t>, M., "A YANG Data Model for IP Management",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RFC 8344, DOI 10.17487/RFC8344, March 2018,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&lt;https://www.rfc-editor.org/info/rfc8344&gt;.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[RFC8446</w:t>
      </w:r>
      <w:proofErr w:type="gramStart"/>
      <w:r w:rsidRPr="001301CF">
        <w:rPr>
          <w:rFonts w:ascii="Courier New" w:hAnsi="Courier New" w:cs="Courier New"/>
          <w:lang w:val="en-US"/>
        </w:rPr>
        <w:t>]  Rescorla</w:t>
      </w:r>
      <w:proofErr w:type="gramEnd"/>
      <w:r w:rsidRPr="001301CF">
        <w:rPr>
          <w:rFonts w:ascii="Courier New" w:hAnsi="Courier New" w:cs="Courier New"/>
          <w:lang w:val="en-US"/>
        </w:rPr>
        <w:t>, E., "The Transport Layer Security (TLS) Protocol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Version 1.3", RFC 8446, DOI 10.17487/RFC8446, August 2018,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&lt;https://www.rfc-editor.org/info/rfc8446&gt;.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[RFC9196</w:t>
      </w:r>
      <w:proofErr w:type="gramStart"/>
      <w:r w:rsidRPr="001301CF">
        <w:rPr>
          <w:rFonts w:ascii="Courier New" w:hAnsi="Courier New" w:cs="Courier New"/>
          <w:lang w:val="en-US"/>
        </w:rPr>
        <w:t>]  Lengyel</w:t>
      </w:r>
      <w:proofErr w:type="gramEnd"/>
      <w:r w:rsidRPr="001301CF">
        <w:rPr>
          <w:rFonts w:ascii="Courier New" w:hAnsi="Courier New" w:cs="Courier New"/>
          <w:lang w:val="en-US"/>
        </w:rPr>
        <w:t>, B., Clemm, A., and B. Claise, "YANG Modules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Describing Capabilities for Systems and Datastore Update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Notifications", RFC 9196, DOI 10.17487/RFC9196, February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2022, &lt;https://www.rfc-editor.org/info/rfc9196&gt;.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[SR16]     </w:t>
      </w:r>
      <w:proofErr w:type="spellStart"/>
      <w:r w:rsidRPr="001301CF">
        <w:rPr>
          <w:rFonts w:ascii="Courier New" w:hAnsi="Courier New" w:cs="Courier New"/>
          <w:lang w:val="en-US"/>
        </w:rPr>
        <w:t>Vasko</w:t>
      </w:r>
      <w:proofErr w:type="spellEnd"/>
      <w:r w:rsidRPr="001301CF">
        <w:rPr>
          <w:rFonts w:ascii="Courier New" w:hAnsi="Courier New" w:cs="Courier New"/>
          <w:lang w:val="en-US"/>
        </w:rPr>
        <w:t>, M., "</w:t>
      </w:r>
      <w:proofErr w:type="spellStart"/>
      <w:r w:rsidRPr="001301CF">
        <w:rPr>
          <w:rFonts w:ascii="Courier New" w:hAnsi="Courier New" w:cs="Courier New"/>
          <w:lang w:val="en-US"/>
        </w:rPr>
        <w:t>sysrepo</w:t>
      </w:r>
      <w:proofErr w:type="spellEnd"/>
      <w:r w:rsidRPr="001301CF">
        <w:rPr>
          <w:rFonts w:ascii="Courier New" w:hAnsi="Courier New" w:cs="Courier New"/>
          <w:lang w:val="en-US"/>
        </w:rPr>
        <w:t>", BSD-3-Clause license, January 2016,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&lt;https://github.com/sysrepo/sysrepo.git&gt;.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9.2.  Informative References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1301CF">
        <w:rPr>
          <w:rFonts w:ascii="Courier New" w:hAnsi="Courier New" w:cs="Courier New"/>
          <w:lang w:val="en-US"/>
        </w:rPr>
        <w:t>-netconf-</w:t>
      </w:r>
      <w:proofErr w:type="spellStart"/>
      <w:r w:rsidRPr="001301CF">
        <w:rPr>
          <w:rFonts w:ascii="Courier New" w:hAnsi="Courier New" w:cs="Courier New"/>
          <w:lang w:val="en-US"/>
        </w:rPr>
        <w:t>udp</w:t>
      </w:r>
      <w:proofErr w:type="spellEnd"/>
      <w:r w:rsidRPr="001301CF">
        <w:rPr>
          <w:rFonts w:ascii="Courier New" w:hAnsi="Courier New" w:cs="Courier New"/>
          <w:lang w:val="en-US"/>
        </w:rPr>
        <w:t>-</w:t>
      </w:r>
      <w:proofErr w:type="spellStart"/>
      <w:r w:rsidRPr="001301CF">
        <w:rPr>
          <w:rFonts w:ascii="Courier New" w:hAnsi="Courier New" w:cs="Courier New"/>
          <w:lang w:val="en-US"/>
        </w:rPr>
        <w:t>notif</w:t>
      </w:r>
      <w:proofErr w:type="spellEnd"/>
      <w:r w:rsidRPr="001301CF">
        <w:rPr>
          <w:rFonts w:ascii="Courier New" w:hAnsi="Courier New" w:cs="Courier New"/>
          <w:lang w:val="en-US"/>
        </w:rPr>
        <w:t>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Feng, A. H., Francois, P., Zhou, T., Graf, T., and P.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Lucente, "UDP-based Transport for Configured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Subscriptions", Work in Progress, Internet-Draft, draft-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ietf-netconf-udp-notif-21, 14 May 2025,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&lt;https://datatracker.ietf.org/doc/html/draft-ietf-netconf-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udp-notif-21&gt;.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Lin, Z., Claise, B., and I. D. </w:t>
      </w:r>
      <w:proofErr w:type="spellStart"/>
      <w:r w:rsidRPr="001301CF">
        <w:rPr>
          <w:rFonts w:ascii="Courier New" w:hAnsi="Courier New" w:cs="Courier New"/>
          <w:lang w:val="en-US"/>
        </w:rPr>
        <w:t>Martinez-Casanueva</w:t>
      </w:r>
      <w:proofErr w:type="spellEnd"/>
      <w:r w:rsidRPr="001301CF">
        <w:rPr>
          <w:rFonts w:ascii="Courier New" w:hAnsi="Courier New" w:cs="Courier New"/>
          <w:lang w:val="en-US"/>
        </w:rPr>
        <w:t>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"Augmented-by Addition into the IETF-YANG-Library", Work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in Progress, Internet-Draft, draft-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-netconf-yang-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library-augmentedby-01, &lt;https://datatracker.ietf.org/doc/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draft-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-netconf-yang-library-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/01/&gt;.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1301CF">
        <w:rPr>
          <w:rFonts w:ascii="Courier New" w:hAnsi="Courier New" w:cs="Courier New"/>
          <w:lang w:val="en-US"/>
        </w:rPr>
        <w:t>-netconf-yang-notifications-versioning]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Graf, T., Claise, B., and A. H. Feng, "Support of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Versioning in YANG Notifications Subscription", Work in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Progress, Internet-Draft, draft-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-netconf-yang-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notifications-versioning-08, 5 April 2025,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&lt;https://datatracker.ietf.org/doc/html/draft-ietf-netconf-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yang-notifications-versioning-08&gt;.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1301CF">
        <w:rPr>
          <w:rFonts w:ascii="Courier New" w:hAnsi="Courier New" w:cs="Courier New"/>
          <w:lang w:val="en-US"/>
        </w:rPr>
        <w:t>-</w:t>
      </w:r>
      <w:proofErr w:type="spellStart"/>
      <w:r w:rsidRPr="001301CF">
        <w:rPr>
          <w:rFonts w:ascii="Courier New" w:hAnsi="Courier New" w:cs="Courier New"/>
          <w:lang w:val="en-US"/>
        </w:rPr>
        <w:t>nmop</w:t>
      </w:r>
      <w:proofErr w:type="spellEnd"/>
      <w:r w:rsidRPr="001301CF">
        <w:rPr>
          <w:rFonts w:ascii="Courier New" w:hAnsi="Courier New" w:cs="Courier New"/>
          <w:lang w:val="en-US"/>
        </w:rPr>
        <w:t>-yang-message-broker-integration]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Graf, T., "An Architecture for YANG-Push to Apache Kafka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Integration", Work in Progress, Internet-Draft, draft-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</w:t>
      </w:r>
      <w:proofErr w:type="spellStart"/>
      <w:r w:rsidRPr="001301CF">
        <w:rPr>
          <w:rFonts w:ascii="Courier New" w:hAnsi="Courier New" w:cs="Courier New"/>
          <w:lang w:val="en-US"/>
        </w:rPr>
        <w:t>nmop</w:t>
      </w:r>
      <w:proofErr w:type="spellEnd"/>
      <w:r w:rsidRPr="001301CF">
        <w:rPr>
          <w:rFonts w:ascii="Courier New" w:hAnsi="Courier New" w:cs="Courier New"/>
          <w:lang w:val="en-US"/>
        </w:rPr>
        <w:t>-yang-message-broker-integration, 3 July 2024,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&lt;https://datatracker.ietf.org/doc/html/draft-ietf-nmop-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1301CF">
        <w:rPr>
          <w:rFonts w:ascii="Courier New" w:hAnsi="Courier New" w:cs="Courier New"/>
          <w:lang w:val="fr-CH"/>
        </w:rPr>
        <w:t>yang</w:t>
      </w:r>
      <w:proofErr w:type="gramEnd"/>
      <w:r w:rsidRPr="001301CF">
        <w:rPr>
          <w:rFonts w:ascii="Courier New" w:hAnsi="Courier New" w:cs="Courier New"/>
          <w:lang w:val="fr-CH"/>
        </w:rPr>
        <w:t>-</w:t>
      </w:r>
      <w:proofErr w:type="spellStart"/>
      <w:r w:rsidRPr="001301CF">
        <w:rPr>
          <w:rFonts w:ascii="Courier New" w:hAnsi="Courier New" w:cs="Courier New"/>
          <w:lang w:val="fr-CH"/>
        </w:rPr>
        <w:t>kafka</w:t>
      </w:r>
      <w:proofErr w:type="spellEnd"/>
      <w:r w:rsidRPr="001301CF">
        <w:rPr>
          <w:rFonts w:ascii="Courier New" w:hAnsi="Courier New" w:cs="Courier New"/>
          <w:lang w:val="fr-CH"/>
        </w:rPr>
        <w:t>-</w:t>
      </w:r>
      <w:proofErr w:type="spellStart"/>
      <w:r w:rsidRPr="001301CF">
        <w:rPr>
          <w:rFonts w:ascii="Courier New" w:hAnsi="Courier New" w:cs="Courier New"/>
          <w:lang w:val="fr-CH"/>
        </w:rPr>
        <w:t>integration</w:t>
      </w:r>
      <w:proofErr w:type="spellEnd"/>
      <w:r w:rsidRPr="001301CF">
        <w:rPr>
          <w:rFonts w:ascii="Courier New" w:hAnsi="Courier New" w:cs="Courier New"/>
          <w:lang w:val="fr-CH"/>
        </w:rPr>
        <w:t>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Lin, et al.             Expires 29 </w:t>
      </w:r>
      <w:proofErr w:type="spellStart"/>
      <w:r w:rsidRPr="001301CF">
        <w:rPr>
          <w:rFonts w:ascii="Courier New" w:hAnsi="Courier New" w:cs="Courier New"/>
          <w:lang w:val="fr-CH"/>
        </w:rPr>
        <w:t>November</w:t>
      </w:r>
      <w:proofErr w:type="spellEnd"/>
      <w:r w:rsidRPr="001301CF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301CF">
        <w:rPr>
          <w:rFonts w:ascii="Courier New" w:hAnsi="Courier New" w:cs="Courier New"/>
          <w:lang w:val="fr-CH"/>
        </w:rPr>
        <w:t xml:space="preserve">   [</w:t>
      </w:r>
      <w:proofErr w:type="gramEnd"/>
      <w:r w:rsidRPr="001301CF">
        <w:rPr>
          <w:rFonts w:ascii="Courier New" w:hAnsi="Courier New" w:cs="Courier New"/>
          <w:lang w:val="fr-CH"/>
        </w:rPr>
        <w:t>Page 19]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D.netana</w:t>
      </w:r>
      <w:proofErr w:type="spellEnd"/>
      <w:proofErr w:type="gramEnd"/>
      <w:r w:rsidRPr="001301CF">
        <w:rPr>
          <w:rFonts w:ascii="Courier New" w:hAnsi="Courier New" w:cs="Courier New"/>
          <w:lang w:val="en-US"/>
        </w:rPr>
        <w:t>-netconf-</w:t>
      </w:r>
      <w:proofErr w:type="spellStart"/>
      <w:r w:rsidRPr="001301CF">
        <w:rPr>
          <w:rFonts w:ascii="Courier New" w:hAnsi="Courier New" w:cs="Courier New"/>
          <w:lang w:val="en-US"/>
        </w:rPr>
        <w:t>notif</w:t>
      </w:r>
      <w:proofErr w:type="spellEnd"/>
      <w:r w:rsidRPr="001301CF">
        <w:rPr>
          <w:rFonts w:ascii="Courier New" w:hAnsi="Courier New" w:cs="Courier New"/>
          <w:lang w:val="en-US"/>
        </w:rPr>
        <w:t>-envelope]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Feng, A. H., Francois, P., Graf, T., and B. Claise,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"Extensible YANG Model for YANG-Push Notifications", Work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in Progress, Internet-Draft, draft-</w:t>
      </w:r>
      <w:proofErr w:type="spellStart"/>
      <w:r w:rsidRPr="001301CF">
        <w:rPr>
          <w:rFonts w:ascii="Courier New" w:hAnsi="Courier New" w:cs="Courier New"/>
          <w:lang w:val="en-US"/>
        </w:rPr>
        <w:t>netana</w:t>
      </w:r>
      <w:proofErr w:type="spellEnd"/>
      <w:r w:rsidRPr="001301CF">
        <w:rPr>
          <w:rFonts w:ascii="Courier New" w:hAnsi="Courier New" w:cs="Courier New"/>
          <w:lang w:val="en-US"/>
        </w:rPr>
        <w:t>-netconf-</w:t>
      </w:r>
      <w:proofErr w:type="spellStart"/>
      <w:r w:rsidRPr="001301CF">
        <w:rPr>
          <w:rFonts w:ascii="Courier New" w:hAnsi="Courier New" w:cs="Courier New"/>
          <w:lang w:val="en-US"/>
        </w:rPr>
        <w:t>notif</w:t>
      </w:r>
      <w:proofErr w:type="spellEnd"/>
      <w:r w:rsidRPr="001301CF">
        <w:rPr>
          <w:rFonts w:ascii="Courier New" w:hAnsi="Courier New" w:cs="Courier New"/>
          <w:lang w:val="en-US"/>
        </w:rPr>
        <w:t>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envelope, &lt;https://datatracker.ietf.org/doc/html/draft-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netana-netconf-notif-envelope-02&gt;.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it-IT"/>
        </w:rPr>
      </w:pPr>
      <w:r w:rsidRPr="001301CF">
        <w:rPr>
          <w:rFonts w:ascii="Courier New" w:hAnsi="Courier New" w:cs="Courier New"/>
          <w:lang w:val="en-US"/>
        </w:rPr>
        <w:t xml:space="preserve">   </w:t>
      </w:r>
      <w:r w:rsidRPr="001301CF">
        <w:rPr>
          <w:rFonts w:ascii="Courier New" w:hAnsi="Courier New" w:cs="Courier New"/>
          <w:lang w:val="it-IT"/>
        </w:rPr>
        <w:t>[Martinez-Casanueva2023]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it-IT"/>
        </w:rPr>
      </w:pPr>
      <w:r w:rsidRPr="001301CF">
        <w:rPr>
          <w:rFonts w:ascii="Courier New" w:hAnsi="Courier New" w:cs="Courier New"/>
          <w:lang w:val="it-IT"/>
        </w:rPr>
        <w:t xml:space="preserve">              </w:t>
      </w:r>
      <w:proofErr w:type="spellStart"/>
      <w:r w:rsidRPr="001301CF">
        <w:rPr>
          <w:rFonts w:ascii="Courier New" w:hAnsi="Courier New" w:cs="Courier New"/>
          <w:lang w:val="it-IT"/>
        </w:rPr>
        <w:t>Martinez-Casanueva</w:t>
      </w:r>
      <w:proofErr w:type="spellEnd"/>
      <w:r w:rsidRPr="001301CF">
        <w:rPr>
          <w:rFonts w:ascii="Courier New" w:hAnsi="Courier New" w:cs="Courier New"/>
          <w:lang w:val="it-IT"/>
        </w:rPr>
        <w:t xml:space="preserve">, I. D., Gonzalez-Sanchez, D., </w:t>
      </w:r>
      <w:proofErr w:type="spellStart"/>
      <w:r w:rsidRPr="001301CF">
        <w:rPr>
          <w:rFonts w:ascii="Courier New" w:hAnsi="Courier New" w:cs="Courier New"/>
          <w:lang w:val="it-IT"/>
        </w:rPr>
        <w:t>Bellido</w:t>
      </w:r>
      <w:proofErr w:type="spellEnd"/>
      <w:r w:rsidRPr="001301CF">
        <w:rPr>
          <w:rFonts w:ascii="Courier New" w:hAnsi="Courier New" w:cs="Courier New"/>
          <w:lang w:val="it-IT"/>
        </w:rPr>
        <w:t>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it-IT"/>
        </w:rPr>
        <w:t xml:space="preserve">              </w:t>
      </w:r>
      <w:r w:rsidRPr="001301CF">
        <w:rPr>
          <w:rFonts w:ascii="Courier New" w:hAnsi="Courier New" w:cs="Courier New"/>
          <w:lang w:val="en-US"/>
        </w:rPr>
        <w:t>L., Fernandez, D., and D. R. Lopez, "Toward Building 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Semantic Network Inventory for Model-Driven Telemetry",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DOI 10.1109/MCOM.001.2200222, March 2023,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&lt;https://doi.org/10.1109/MCOM.001.2200222&gt;.  IEEE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Communications Magazine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[RFC7895</w:t>
      </w:r>
      <w:proofErr w:type="gramStart"/>
      <w:r w:rsidRPr="001301CF">
        <w:rPr>
          <w:rFonts w:ascii="Courier New" w:hAnsi="Courier New" w:cs="Courier New"/>
          <w:lang w:val="en-US"/>
        </w:rPr>
        <w:t>]  Bierman</w:t>
      </w:r>
      <w:proofErr w:type="gramEnd"/>
      <w:r w:rsidRPr="001301CF">
        <w:rPr>
          <w:rFonts w:ascii="Courier New" w:hAnsi="Courier New" w:cs="Courier New"/>
          <w:lang w:val="en-US"/>
        </w:rPr>
        <w:t>, A., Bjorklund, M., and K. Watsen, "YANG Module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Library", RFC 7895, DOI 10.17487/RFC7895, June 2016,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&lt;https://www.rfc-editor.org/info/rfc7895&gt;.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[RFC7950</w:t>
      </w:r>
      <w:proofErr w:type="gramStart"/>
      <w:r w:rsidRPr="001301CF">
        <w:rPr>
          <w:rFonts w:ascii="Courier New" w:hAnsi="Courier New" w:cs="Courier New"/>
          <w:lang w:val="en-US"/>
        </w:rPr>
        <w:t>]  Bjorklund</w:t>
      </w:r>
      <w:proofErr w:type="gramEnd"/>
      <w:r w:rsidRPr="001301CF">
        <w:rPr>
          <w:rFonts w:ascii="Courier New" w:hAnsi="Courier New" w:cs="Courier New"/>
          <w:lang w:val="en-US"/>
        </w:rPr>
        <w:t>, M., Ed., "The YANG 1.1 Data Modeling Language",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RFC 7950, DOI 10.17487/RFC7950, August 2016,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&lt;https://www.rfc-editor.org/info/rfc7950&gt;.</w:t>
      </w:r>
    </w:p>
    <w:p w:rsidR="00B768E4" w:rsidRPr="00B768E4" w:rsidRDefault="00B768E4" w:rsidP="00B768E4">
      <w:pPr>
        <w:pStyle w:val="PlainText"/>
        <w:rPr>
          <w:rFonts w:ascii="Courier New" w:hAnsi="Courier New" w:cs="Courier New"/>
        </w:rPr>
      </w:pPr>
      <w:r w:rsidRPr="001301CF">
        <w:rPr>
          <w:rFonts w:ascii="Courier New" w:hAnsi="Courier New" w:cs="Courier New"/>
          <w:lang w:val="en-US"/>
        </w:rPr>
        <w:t xml:space="preserve">   </w:t>
      </w:r>
      <w:r w:rsidRPr="00B768E4">
        <w:rPr>
          <w:rFonts w:ascii="Courier New" w:hAnsi="Courier New" w:cs="Courier New"/>
        </w:rPr>
        <w:t>[RFC8525</w:t>
      </w:r>
      <w:proofErr w:type="gramStart"/>
      <w:r w:rsidRPr="00B768E4">
        <w:rPr>
          <w:rFonts w:ascii="Courier New" w:hAnsi="Courier New" w:cs="Courier New"/>
        </w:rPr>
        <w:t>]  Bierman</w:t>
      </w:r>
      <w:proofErr w:type="gramEnd"/>
      <w:r w:rsidRPr="00B768E4">
        <w:rPr>
          <w:rFonts w:ascii="Courier New" w:hAnsi="Courier New" w:cs="Courier New"/>
        </w:rPr>
        <w:t xml:space="preserve">, A., </w:t>
      </w:r>
      <w:proofErr w:type="spellStart"/>
      <w:r w:rsidRPr="00B768E4">
        <w:rPr>
          <w:rFonts w:ascii="Courier New" w:hAnsi="Courier New" w:cs="Courier New"/>
        </w:rPr>
        <w:t>Bjorklund</w:t>
      </w:r>
      <w:proofErr w:type="spellEnd"/>
      <w:r w:rsidRPr="00B768E4">
        <w:rPr>
          <w:rFonts w:ascii="Courier New" w:hAnsi="Courier New" w:cs="Courier New"/>
        </w:rPr>
        <w:t xml:space="preserve">, M., </w:t>
      </w:r>
      <w:proofErr w:type="spellStart"/>
      <w:r w:rsidRPr="00B768E4">
        <w:rPr>
          <w:rFonts w:ascii="Courier New" w:hAnsi="Courier New" w:cs="Courier New"/>
        </w:rPr>
        <w:t>Schoenwaelder</w:t>
      </w:r>
      <w:proofErr w:type="spellEnd"/>
      <w:r w:rsidRPr="00B768E4">
        <w:rPr>
          <w:rFonts w:ascii="Courier New" w:hAnsi="Courier New" w:cs="Courier New"/>
        </w:rPr>
        <w:t>, J., Watsen, K.,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B768E4">
        <w:rPr>
          <w:rFonts w:ascii="Courier New" w:hAnsi="Courier New" w:cs="Courier New"/>
        </w:rPr>
        <w:t xml:space="preserve">              </w:t>
      </w:r>
      <w:r w:rsidRPr="001301CF">
        <w:rPr>
          <w:rFonts w:ascii="Courier New" w:hAnsi="Courier New" w:cs="Courier New"/>
          <w:lang w:val="en-US"/>
        </w:rPr>
        <w:t>and R. Wilton, "YANG Library", RFC 8525,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DOI 10.17487/RFC8525, March 2019,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&lt;https://www.rfc-editor.org/info/rfc8525&gt;.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[RFC8639</w:t>
      </w:r>
      <w:proofErr w:type="gramStart"/>
      <w:r w:rsidRPr="001301CF">
        <w:rPr>
          <w:rFonts w:ascii="Courier New" w:hAnsi="Courier New" w:cs="Courier New"/>
          <w:lang w:val="en-US"/>
        </w:rPr>
        <w:t>]  Voit</w:t>
      </w:r>
      <w:proofErr w:type="gramEnd"/>
      <w:r w:rsidRPr="001301CF">
        <w:rPr>
          <w:rFonts w:ascii="Courier New" w:hAnsi="Courier New" w:cs="Courier New"/>
          <w:lang w:val="en-US"/>
        </w:rPr>
        <w:t>, E., Clemm, A., Gonzalez Prieto, A., Nilsen-Nygaard,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E., and A. Tripathy, "Subscription to YANG Notifications",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RFC 8639, DOI 10.17487/RFC8639, September 2019,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&lt;https://www.rfc-editor.org/info/rfc8639&gt;.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[RFC8641</w:t>
      </w:r>
      <w:proofErr w:type="gramStart"/>
      <w:r w:rsidRPr="001301CF">
        <w:rPr>
          <w:rFonts w:ascii="Courier New" w:hAnsi="Courier New" w:cs="Courier New"/>
          <w:lang w:val="en-US"/>
        </w:rPr>
        <w:t>]  Clemm</w:t>
      </w:r>
      <w:proofErr w:type="gramEnd"/>
      <w:r w:rsidRPr="001301CF">
        <w:rPr>
          <w:rFonts w:ascii="Courier New" w:hAnsi="Courier New" w:cs="Courier New"/>
          <w:lang w:val="en-US"/>
        </w:rPr>
        <w:t>, A. and E. Voit, "Subscription to YANG Notifications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for Datastore Updates", RFC 8641, DOI 10.17487/RFC8641,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     September 2019, &lt;https://www.rfc-editor.org/info/rfc8641&gt;.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Appendix A.  YANG module validation with </w:t>
      </w:r>
      <w:proofErr w:type="spellStart"/>
      <w:r w:rsidRPr="001301CF">
        <w:rPr>
          <w:rFonts w:ascii="Courier New" w:hAnsi="Courier New" w:cs="Courier New"/>
          <w:lang w:val="en-US"/>
        </w:rPr>
        <w:t>yanglint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This section gives a few examples that the user can try themselves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with </w:t>
      </w:r>
      <w:proofErr w:type="spellStart"/>
      <w:r w:rsidRPr="001301CF">
        <w:rPr>
          <w:rFonts w:ascii="Courier New" w:hAnsi="Courier New" w:cs="Courier New"/>
          <w:lang w:val="en-US"/>
        </w:rPr>
        <w:t>yanglint</w:t>
      </w:r>
      <w:proofErr w:type="spellEnd"/>
      <w:r w:rsidRPr="001301CF">
        <w:rPr>
          <w:rFonts w:ascii="Courier New" w:hAnsi="Courier New" w:cs="Courier New"/>
          <w:lang w:val="en-US"/>
        </w:rPr>
        <w:t>.  This is created to prove the syntax correctness.  The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examples </w:t>
      </w:r>
      <w:proofErr w:type="spellStart"/>
      <w:r w:rsidRPr="001301CF">
        <w:rPr>
          <w:rFonts w:ascii="Courier New" w:hAnsi="Courier New" w:cs="Courier New"/>
          <w:lang w:val="en-US"/>
        </w:rPr>
        <w:t>shoud</w:t>
      </w:r>
      <w:proofErr w:type="spellEnd"/>
      <w:r w:rsidRPr="001301CF">
        <w:rPr>
          <w:rFonts w:ascii="Courier New" w:hAnsi="Courier New" w:cs="Courier New"/>
          <w:lang w:val="en-US"/>
        </w:rPr>
        <w:t xml:space="preserve"> be used with YANG modules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 xml:space="preserve">-yang-library and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yang-</w:t>
      </w:r>
      <w:proofErr w:type="spellStart"/>
      <w:r w:rsidRPr="001301CF">
        <w:rPr>
          <w:rFonts w:ascii="Courier New" w:hAnsi="Courier New" w:cs="Courier New"/>
          <w:lang w:val="en-US"/>
        </w:rPr>
        <w:t>libarary</w:t>
      </w:r>
      <w:proofErr w:type="spellEnd"/>
      <w:r w:rsidRPr="001301CF">
        <w:rPr>
          <w:rFonts w:ascii="Courier New" w:hAnsi="Courier New" w:cs="Courier New"/>
          <w:lang w:val="en-US"/>
        </w:rPr>
        <w:t>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 xml:space="preserve"> as schemas.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examples provided are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 xml:space="preserve">-yang-library </w:t>
      </w:r>
      <w:proofErr w:type="spellStart"/>
      <w:r w:rsidRPr="001301CF">
        <w:rPr>
          <w:rFonts w:ascii="Courier New" w:hAnsi="Courier New" w:cs="Courier New"/>
          <w:lang w:val="en-US"/>
        </w:rPr>
        <w:t>'yang</w:t>
      </w:r>
      <w:proofErr w:type="spellEnd"/>
      <w:r w:rsidRPr="001301CF">
        <w:rPr>
          <w:rFonts w:ascii="Courier New" w:hAnsi="Courier New" w:cs="Courier New"/>
          <w:lang w:val="en-US"/>
        </w:rPr>
        <w:t>-library' data xml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file containing the augmented-by field.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Lin, et al.             Expires 29 </w:t>
      </w:r>
      <w:proofErr w:type="spellStart"/>
      <w:r w:rsidRPr="001301CF">
        <w:rPr>
          <w:rFonts w:ascii="Courier New" w:hAnsi="Courier New" w:cs="Courier New"/>
          <w:lang w:val="fr-CH"/>
        </w:rPr>
        <w:t>November</w:t>
      </w:r>
      <w:proofErr w:type="spellEnd"/>
      <w:r w:rsidRPr="001301CF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301CF">
        <w:rPr>
          <w:rFonts w:ascii="Courier New" w:hAnsi="Courier New" w:cs="Courier New"/>
          <w:lang w:val="fr-CH"/>
        </w:rPr>
        <w:t xml:space="preserve">   [</w:t>
      </w:r>
      <w:proofErr w:type="gramEnd"/>
      <w:r w:rsidRPr="001301CF">
        <w:rPr>
          <w:rFonts w:ascii="Courier New" w:hAnsi="Courier New" w:cs="Courier New"/>
          <w:lang w:val="fr-CH"/>
        </w:rPr>
        <w:t>Page 20]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valid example should pass the validation while the invalid one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will not.  The difference is that in the invalid example, the module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in one module-set has augmented module in another module-set, which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is illegal according to the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 definition.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A.1.  A valid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 data example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&lt;CODE BEGINS&gt; file "example_valid.xml"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&lt;yang-library </w:t>
      </w:r>
      <w:proofErr w:type="spellStart"/>
      <w:r w:rsidRPr="001301CF">
        <w:rPr>
          <w:rFonts w:ascii="Courier New" w:hAnsi="Courier New" w:cs="Courier New"/>
          <w:lang w:val="en-US"/>
        </w:rPr>
        <w:t>xmlns</w:t>
      </w:r>
      <w:proofErr w:type="spellEnd"/>
      <w:r w:rsidRPr="001301CF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urn:ietf</w:t>
      </w:r>
      <w:proofErr w:type="gramEnd"/>
      <w:r w:rsidRPr="001301CF">
        <w:rPr>
          <w:rFonts w:ascii="Courier New" w:hAnsi="Courier New" w:cs="Courier New"/>
          <w:lang w:val="en-US"/>
        </w:rPr>
        <w:t>:params:xml:ns:yang:ietf-yang-library</w:t>
      </w:r>
      <w:proofErr w:type="spellEnd"/>
      <w:r w:rsidRPr="001301CF">
        <w:rPr>
          <w:rFonts w:ascii="Courier New" w:hAnsi="Courier New" w:cs="Courier New"/>
          <w:lang w:val="en-US"/>
        </w:rPr>
        <w:t>"&gt;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&lt;content-id&gt;1&lt;/content-id&gt;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&lt;module-set&gt;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&lt;name&gt;ms1&lt;/name&gt;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&lt;module&gt;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&lt;name&gt;module1&lt;/name&gt;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&lt;revision&gt;2024-02-29&lt;/revision&gt;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&lt;namespace&gt;</w:t>
      </w:r>
      <w:proofErr w:type="gramStart"/>
      <w:r w:rsidRPr="001301CF">
        <w:rPr>
          <w:rFonts w:ascii="Courier New" w:hAnsi="Courier New" w:cs="Courier New"/>
          <w:lang w:val="en-US"/>
        </w:rPr>
        <w:t>urn:ietf</w:t>
      </w:r>
      <w:proofErr w:type="gramEnd"/>
      <w:r w:rsidRPr="001301CF">
        <w:rPr>
          <w:rFonts w:ascii="Courier New" w:hAnsi="Courier New" w:cs="Courier New"/>
          <w:lang w:val="en-US"/>
        </w:rPr>
        <w:t>:params:xml:ns:yang:module1&lt;/namespace&gt;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&lt;augmented-by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1301CF">
        <w:rPr>
          <w:rFonts w:ascii="Courier New" w:hAnsi="Courier New" w:cs="Courier New"/>
          <w:lang w:val="en-US"/>
        </w:rPr>
        <w:t>xmlns</w:t>
      </w:r>
      <w:proofErr w:type="spellEnd"/>
      <w:r w:rsidRPr="001301CF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urn:ietf</w:t>
      </w:r>
      <w:proofErr w:type="gramEnd"/>
      <w:r w:rsidRPr="001301CF">
        <w:rPr>
          <w:rFonts w:ascii="Courier New" w:hAnsi="Courier New" w:cs="Courier New"/>
          <w:lang w:val="en-US"/>
        </w:rPr>
        <w:t>:params:xml:ns:yang</w:t>
      </w:r>
      <w:proofErr w:type="spellEnd"/>
      <w:r w:rsidRPr="001301CF">
        <w:rPr>
          <w:rFonts w:ascii="Courier New" w:hAnsi="Courier New" w:cs="Courier New"/>
          <w:lang w:val="en-US"/>
        </w:rPr>
        <w:t>: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"&gt;module2&lt;/augmented-by&gt;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&lt;augmented-by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1301CF">
        <w:rPr>
          <w:rFonts w:ascii="Courier New" w:hAnsi="Courier New" w:cs="Courier New"/>
          <w:lang w:val="en-US"/>
        </w:rPr>
        <w:t>xmlns</w:t>
      </w:r>
      <w:proofErr w:type="spellEnd"/>
      <w:r w:rsidRPr="001301CF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urn:ietf</w:t>
      </w:r>
      <w:proofErr w:type="gramEnd"/>
      <w:r w:rsidRPr="001301CF">
        <w:rPr>
          <w:rFonts w:ascii="Courier New" w:hAnsi="Courier New" w:cs="Courier New"/>
          <w:lang w:val="en-US"/>
        </w:rPr>
        <w:t>:params:xml:ns:yang</w:t>
      </w:r>
      <w:proofErr w:type="spellEnd"/>
      <w:r w:rsidRPr="001301CF">
        <w:rPr>
          <w:rFonts w:ascii="Courier New" w:hAnsi="Courier New" w:cs="Courier New"/>
          <w:lang w:val="en-US"/>
        </w:rPr>
        <w:t>: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"&gt;module3&lt;/augmented-by&gt;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&lt;/module&gt;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&lt;module&gt;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&lt;name&gt;module2&lt;/name&gt;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&lt;revision&gt;2024-02-29&lt;/revision&gt;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&lt;namespace&gt;</w:t>
      </w:r>
      <w:proofErr w:type="gramStart"/>
      <w:r w:rsidRPr="001301CF">
        <w:rPr>
          <w:rFonts w:ascii="Courier New" w:hAnsi="Courier New" w:cs="Courier New"/>
          <w:lang w:val="en-US"/>
        </w:rPr>
        <w:t>urn:ietf</w:t>
      </w:r>
      <w:proofErr w:type="gramEnd"/>
      <w:r w:rsidRPr="001301CF">
        <w:rPr>
          <w:rFonts w:ascii="Courier New" w:hAnsi="Courier New" w:cs="Courier New"/>
          <w:lang w:val="en-US"/>
        </w:rPr>
        <w:t>:params:xml:ns:yang:module2&lt;/namespace&gt;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&lt;/module&gt;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&lt;module&gt;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&lt;name&gt;module3&lt;/name&gt;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&lt;revision&gt;2024-02-29&lt;/revision&gt;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&lt;namespace&gt;</w:t>
      </w:r>
      <w:proofErr w:type="gramStart"/>
      <w:r w:rsidRPr="001301CF">
        <w:rPr>
          <w:rFonts w:ascii="Courier New" w:hAnsi="Courier New" w:cs="Courier New"/>
          <w:lang w:val="en-US"/>
        </w:rPr>
        <w:t>urn:ietf</w:t>
      </w:r>
      <w:proofErr w:type="gramEnd"/>
      <w:r w:rsidRPr="001301CF">
        <w:rPr>
          <w:rFonts w:ascii="Courier New" w:hAnsi="Courier New" w:cs="Courier New"/>
          <w:lang w:val="en-US"/>
        </w:rPr>
        <w:t>:params:xml:ns:yang:module3&lt;/namespace&gt;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&lt;/module&gt;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&lt;/module-set&gt;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&lt;/yang-library&gt;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&lt;modules-state </w:t>
      </w:r>
      <w:proofErr w:type="spellStart"/>
      <w:r w:rsidRPr="001301CF">
        <w:rPr>
          <w:rFonts w:ascii="Courier New" w:hAnsi="Courier New" w:cs="Courier New"/>
          <w:lang w:val="en-US"/>
        </w:rPr>
        <w:t>xmlns</w:t>
      </w:r>
      <w:proofErr w:type="spellEnd"/>
      <w:r w:rsidRPr="001301CF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urn:ietf</w:t>
      </w:r>
      <w:proofErr w:type="gramEnd"/>
      <w:r w:rsidRPr="001301CF">
        <w:rPr>
          <w:rFonts w:ascii="Courier New" w:hAnsi="Courier New" w:cs="Courier New"/>
          <w:lang w:val="en-US"/>
        </w:rPr>
        <w:t>:params:xml:ns:yang:ietf-yang-library</w:t>
      </w:r>
      <w:proofErr w:type="spellEnd"/>
      <w:r w:rsidRPr="001301CF">
        <w:rPr>
          <w:rFonts w:ascii="Courier New" w:hAnsi="Courier New" w:cs="Courier New"/>
          <w:lang w:val="en-US"/>
        </w:rPr>
        <w:t>"&gt;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&lt;module-set-id&gt;0&lt;/module-set-id&gt;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&lt;/modules-state&gt;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&lt;CODE ENDS&gt;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A.2.  An invalid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 data example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Lin, et al.             Expires 29 </w:t>
      </w:r>
      <w:proofErr w:type="spellStart"/>
      <w:r w:rsidRPr="001301CF">
        <w:rPr>
          <w:rFonts w:ascii="Courier New" w:hAnsi="Courier New" w:cs="Courier New"/>
          <w:lang w:val="fr-CH"/>
        </w:rPr>
        <w:t>November</w:t>
      </w:r>
      <w:proofErr w:type="spellEnd"/>
      <w:r w:rsidRPr="001301CF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301CF">
        <w:rPr>
          <w:rFonts w:ascii="Courier New" w:hAnsi="Courier New" w:cs="Courier New"/>
          <w:lang w:val="fr-CH"/>
        </w:rPr>
        <w:t xml:space="preserve">   [</w:t>
      </w:r>
      <w:proofErr w:type="gramEnd"/>
      <w:r w:rsidRPr="001301CF">
        <w:rPr>
          <w:rFonts w:ascii="Courier New" w:hAnsi="Courier New" w:cs="Courier New"/>
          <w:lang w:val="fr-CH"/>
        </w:rPr>
        <w:t>Page 21]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&lt;CODE BEGINS&gt; file "example_invalid.xml"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&lt;yang-library </w:t>
      </w:r>
      <w:proofErr w:type="spellStart"/>
      <w:r w:rsidRPr="001301CF">
        <w:rPr>
          <w:rFonts w:ascii="Courier New" w:hAnsi="Courier New" w:cs="Courier New"/>
          <w:lang w:val="en-US"/>
        </w:rPr>
        <w:t>xmlns</w:t>
      </w:r>
      <w:proofErr w:type="spellEnd"/>
      <w:r w:rsidRPr="001301CF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urn:ietf</w:t>
      </w:r>
      <w:proofErr w:type="gramEnd"/>
      <w:r w:rsidRPr="001301CF">
        <w:rPr>
          <w:rFonts w:ascii="Courier New" w:hAnsi="Courier New" w:cs="Courier New"/>
          <w:lang w:val="en-US"/>
        </w:rPr>
        <w:t>:params:xml:ns:yang:ietf-yang-library</w:t>
      </w:r>
      <w:proofErr w:type="spellEnd"/>
      <w:r w:rsidRPr="001301CF">
        <w:rPr>
          <w:rFonts w:ascii="Courier New" w:hAnsi="Courier New" w:cs="Courier New"/>
          <w:lang w:val="en-US"/>
        </w:rPr>
        <w:t>"&gt;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&lt;content-id&gt;1&lt;/content-id&gt;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&lt;module-set&gt;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&lt;name&gt;ms1&lt;/name&gt;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&lt;module&gt;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&lt;name&gt;module1&lt;/name&gt;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&lt;revision&gt;2024-02-29&lt;/revision&gt;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&lt;namespace&gt;</w:t>
      </w:r>
      <w:proofErr w:type="gramStart"/>
      <w:r w:rsidRPr="001301CF">
        <w:rPr>
          <w:rFonts w:ascii="Courier New" w:hAnsi="Courier New" w:cs="Courier New"/>
          <w:lang w:val="en-US"/>
        </w:rPr>
        <w:t>urn:ietf</w:t>
      </w:r>
      <w:proofErr w:type="gramEnd"/>
      <w:r w:rsidRPr="001301CF">
        <w:rPr>
          <w:rFonts w:ascii="Courier New" w:hAnsi="Courier New" w:cs="Courier New"/>
          <w:lang w:val="en-US"/>
        </w:rPr>
        <w:t>:params:xml:ns:yang:module1&lt;/namespace&gt;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&lt;augmented-by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1301CF">
        <w:rPr>
          <w:rFonts w:ascii="Courier New" w:hAnsi="Courier New" w:cs="Courier New"/>
          <w:lang w:val="en-US"/>
        </w:rPr>
        <w:t>xmlns</w:t>
      </w:r>
      <w:proofErr w:type="spellEnd"/>
      <w:r w:rsidRPr="001301CF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urn:ietf</w:t>
      </w:r>
      <w:proofErr w:type="gramEnd"/>
      <w:r w:rsidRPr="001301CF">
        <w:rPr>
          <w:rFonts w:ascii="Courier New" w:hAnsi="Courier New" w:cs="Courier New"/>
          <w:lang w:val="en-US"/>
        </w:rPr>
        <w:t>:params:xml:ns:yang</w:t>
      </w:r>
      <w:proofErr w:type="spellEnd"/>
      <w:r w:rsidRPr="001301CF">
        <w:rPr>
          <w:rFonts w:ascii="Courier New" w:hAnsi="Courier New" w:cs="Courier New"/>
          <w:lang w:val="en-US"/>
        </w:rPr>
        <w:t>: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"&gt;module3&lt;/augmented-by&gt;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&lt;augmented-by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1301CF">
        <w:rPr>
          <w:rFonts w:ascii="Courier New" w:hAnsi="Courier New" w:cs="Courier New"/>
          <w:lang w:val="en-US"/>
        </w:rPr>
        <w:t>xmlns</w:t>
      </w:r>
      <w:proofErr w:type="spellEnd"/>
      <w:r w:rsidRPr="001301CF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urn:ietf</w:t>
      </w:r>
      <w:proofErr w:type="gramEnd"/>
      <w:r w:rsidRPr="001301CF">
        <w:rPr>
          <w:rFonts w:ascii="Courier New" w:hAnsi="Courier New" w:cs="Courier New"/>
          <w:lang w:val="en-US"/>
        </w:rPr>
        <w:t>:params:xml:ns:yang</w:t>
      </w:r>
      <w:proofErr w:type="spellEnd"/>
      <w:r w:rsidRPr="001301CF">
        <w:rPr>
          <w:rFonts w:ascii="Courier New" w:hAnsi="Courier New" w:cs="Courier New"/>
          <w:lang w:val="en-US"/>
        </w:rPr>
        <w:t>: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1301CF">
        <w:rPr>
          <w:rFonts w:ascii="Courier New" w:hAnsi="Courier New" w:cs="Courier New"/>
          <w:lang w:val="en-US"/>
        </w:rPr>
        <w:t>ietf</w:t>
      </w:r>
      <w:proofErr w:type="spellEnd"/>
      <w:r w:rsidRPr="001301CF">
        <w:rPr>
          <w:rFonts w:ascii="Courier New" w:hAnsi="Courier New" w:cs="Courier New"/>
          <w:lang w:val="en-US"/>
        </w:rPr>
        <w:t>-yang-library-</w:t>
      </w:r>
      <w:proofErr w:type="spellStart"/>
      <w:r w:rsidRPr="001301CF">
        <w:rPr>
          <w:rFonts w:ascii="Courier New" w:hAnsi="Courier New" w:cs="Courier New"/>
          <w:lang w:val="en-US"/>
        </w:rPr>
        <w:t>augmentedby</w:t>
      </w:r>
      <w:proofErr w:type="spellEnd"/>
      <w:r w:rsidRPr="001301CF">
        <w:rPr>
          <w:rFonts w:ascii="Courier New" w:hAnsi="Courier New" w:cs="Courier New"/>
          <w:lang w:val="en-US"/>
        </w:rPr>
        <w:t>"&gt;module2&lt;/augmented-by&gt;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&lt;/module&gt;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&lt;module&gt;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&lt;name&gt;module3&lt;/name&gt;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&lt;revision&gt;2024-02-29&lt;/revision&gt;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&lt;namespace&gt;</w:t>
      </w:r>
      <w:proofErr w:type="gramStart"/>
      <w:r w:rsidRPr="001301CF">
        <w:rPr>
          <w:rFonts w:ascii="Courier New" w:hAnsi="Courier New" w:cs="Courier New"/>
          <w:lang w:val="en-US"/>
        </w:rPr>
        <w:t>urn:ietf</w:t>
      </w:r>
      <w:proofErr w:type="gramEnd"/>
      <w:r w:rsidRPr="001301CF">
        <w:rPr>
          <w:rFonts w:ascii="Courier New" w:hAnsi="Courier New" w:cs="Courier New"/>
          <w:lang w:val="en-US"/>
        </w:rPr>
        <w:t>:params:xml:ns:yang:module3&lt;/namespace&gt;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&lt;/module&gt;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&lt;/module-set&gt;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&lt;module-set&gt;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&lt;name&gt;ms2&lt;/name&gt;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&lt;module&gt;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&lt;name&gt;module2&lt;/name&gt;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&lt;revision&gt;2024-02-29&lt;/revision&gt;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  &lt;namespace&gt;</w:t>
      </w:r>
      <w:proofErr w:type="gramStart"/>
      <w:r w:rsidRPr="001301CF">
        <w:rPr>
          <w:rFonts w:ascii="Courier New" w:hAnsi="Courier New" w:cs="Courier New"/>
          <w:lang w:val="en-US"/>
        </w:rPr>
        <w:t>urn:ietf</w:t>
      </w:r>
      <w:proofErr w:type="gramEnd"/>
      <w:r w:rsidRPr="001301CF">
        <w:rPr>
          <w:rFonts w:ascii="Courier New" w:hAnsi="Courier New" w:cs="Courier New"/>
          <w:lang w:val="en-US"/>
        </w:rPr>
        <w:t>:params:xml:ns:yang:module2&lt;/namespace&gt;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  &lt;/module&gt;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&lt;/module-set&gt;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&lt;/yang-library&gt;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&lt;modules-state </w:t>
      </w:r>
      <w:proofErr w:type="spellStart"/>
      <w:r w:rsidRPr="001301CF">
        <w:rPr>
          <w:rFonts w:ascii="Courier New" w:hAnsi="Courier New" w:cs="Courier New"/>
          <w:lang w:val="en-US"/>
        </w:rPr>
        <w:t>xmlns</w:t>
      </w:r>
      <w:proofErr w:type="spellEnd"/>
      <w:r w:rsidRPr="001301CF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1301CF">
        <w:rPr>
          <w:rFonts w:ascii="Courier New" w:hAnsi="Courier New" w:cs="Courier New"/>
          <w:lang w:val="en-US"/>
        </w:rPr>
        <w:t>urn:ietf</w:t>
      </w:r>
      <w:proofErr w:type="gramEnd"/>
      <w:r w:rsidRPr="001301CF">
        <w:rPr>
          <w:rFonts w:ascii="Courier New" w:hAnsi="Courier New" w:cs="Courier New"/>
          <w:lang w:val="en-US"/>
        </w:rPr>
        <w:t>:params:xml:ns:yang:ietf-yang-library</w:t>
      </w:r>
      <w:proofErr w:type="spellEnd"/>
      <w:r w:rsidRPr="001301CF">
        <w:rPr>
          <w:rFonts w:ascii="Courier New" w:hAnsi="Courier New" w:cs="Courier New"/>
          <w:lang w:val="en-US"/>
        </w:rPr>
        <w:t>"&gt;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  &lt;module-set-id&gt;0&lt;/module-set-id&gt;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&lt;/modules-state&gt;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&lt;CODE ENDS&gt;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Contributors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following people all contributed to creating this document: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Acknowledgements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 author would like to thank Jan Lindblad and Jean Quilbeuf for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their help during the design of the YANG module, and Thomas Graf, Rob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Wilton, Andy Bierman for their valuable review and comments.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>Authors' Addresses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Lin, et al.             Expires 29 November 2025            </w:t>
      </w:r>
      <w:proofErr w:type="gramStart"/>
      <w:r w:rsidRPr="001301CF">
        <w:rPr>
          <w:rFonts w:ascii="Courier New" w:hAnsi="Courier New" w:cs="Courier New"/>
          <w:lang w:val="en-US"/>
        </w:rPr>
        <w:t xml:space="preserve">   [</w:t>
      </w:r>
      <w:proofErr w:type="gramEnd"/>
      <w:r w:rsidRPr="001301CF">
        <w:rPr>
          <w:rFonts w:ascii="Courier New" w:hAnsi="Courier New" w:cs="Courier New"/>
          <w:lang w:val="en-US"/>
        </w:rPr>
        <w:t>Page 22]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br w:type="page"/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1301CF">
        <w:rPr>
          <w:rFonts w:ascii="Courier New" w:hAnsi="Courier New" w:cs="Courier New"/>
          <w:lang w:val="en-US"/>
        </w:rPr>
        <w:t>Draft  Augmented</w:t>
      </w:r>
      <w:proofErr w:type="gramEnd"/>
      <w:r w:rsidRPr="001301CF">
        <w:rPr>
          <w:rFonts w:ascii="Courier New" w:hAnsi="Courier New" w:cs="Courier New"/>
          <w:lang w:val="en-US"/>
        </w:rPr>
        <w:t>-by Addition into the IETF-YANG        May 2025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Zhuoyao Lin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Huawei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Townsend Street, 4th Floor George's Court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en-US"/>
        </w:rPr>
        <w:t xml:space="preserve">   </w:t>
      </w:r>
      <w:r w:rsidRPr="001301CF">
        <w:rPr>
          <w:rFonts w:ascii="Courier New" w:hAnsi="Courier New" w:cs="Courier New"/>
          <w:lang w:val="fr-CH"/>
        </w:rPr>
        <w:t>Dublin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   Ireland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   </w:t>
      </w:r>
      <w:proofErr w:type="gramStart"/>
      <w:r w:rsidRPr="001301CF">
        <w:rPr>
          <w:rFonts w:ascii="Courier New" w:hAnsi="Courier New" w:cs="Courier New"/>
          <w:lang w:val="fr-CH"/>
        </w:rPr>
        <w:t>Email:</w:t>
      </w:r>
      <w:proofErr w:type="gramEnd"/>
      <w:r w:rsidRPr="001301CF">
        <w:rPr>
          <w:rFonts w:ascii="Courier New" w:hAnsi="Courier New" w:cs="Courier New"/>
          <w:lang w:val="fr-CH"/>
        </w:rPr>
        <w:t xml:space="preserve"> zhuoyao.lin1@huawei-partners.com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   Benoit Claise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   Huawei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   </w:t>
      </w:r>
      <w:proofErr w:type="gramStart"/>
      <w:r w:rsidRPr="001301CF">
        <w:rPr>
          <w:rFonts w:ascii="Courier New" w:hAnsi="Courier New" w:cs="Courier New"/>
          <w:lang w:val="fr-CH"/>
        </w:rPr>
        <w:t>Email:</w:t>
      </w:r>
      <w:proofErr w:type="gramEnd"/>
      <w:r w:rsidRPr="001301CF">
        <w:rPr>
          <w:rFonts w:ascii="Courier New" w:hAnsi="Courier New" w:cs="Courier New"/>
          <w:lang w:val="fr-CH"/>
        </w:rPr>
        <w:t xml:space="preserve"> benoit.claise@huawei.com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   Ignacio Dominguez </w:t>
      </w:r>
      <w:proofErr w:type="spellStart"/>
      <w:r w:rsidRPr="001301CF">
        <w:rPr>
          <w:rFonts w:ascii="Courier New" w:hAnsi="Courier New" w:cs="Courier New"/>
          <w:lang w:val="fr-CH"/>
        </w:rPr>
        <w:t>Martinez-Casanueva</w:t>
      </w:r>
      <w:proofErr w:type="spellEnd"/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it-IT"/>
        </w:rPr>
      </w:pPr>
      <w:r w:rsidRPr="001301CF">
        <w:rPr>
          <w:rFonts w:ascii="Courier New" w:hAnsi="Courier New" w:cs="Courier New"/>
          <w:lang w:val="fr-CH"/>
        </w:rPr>
        <w:t xml:space="preserve">   </w:t>
      </w:r>
      <w:r w:rsidRPr="001301CF">
        <w:rPr>
          <w:rFonts w:ascii="Courier New" w:hAnsi="Courier New" w:cs="Courier New"/>
          <w:lang w:val="it-IT"/>
        </w:rPr>
        <w:t>Telefonica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it-IT"/>
        </w:rPr>
      </w:pPr>
      <w:r w:rsidRPr="001301CF">
        <w:rPr>
          <w:rFonts w:ascii="Courier New" w:hAnsi="Courier New" w:cs="Courier New"/>
          <w:lang w:val="it-IT"/>
        </w:rPr>
        <w:t xml:space="preserve">   Ronda de la </w:t>
      </w:r>
      <w:proofErr w:type="spellStart"/>
      <w:r w:rsidRPr="001301CF">
        <w:rPr>
          <w:rFonts w:ascii="Courier New" w:hAnsi="Courier New" w:cs="Courier New"/>
          <w:lang w:val="it-IT"/>
        </w:rPr>
        <w:t>Comunicacion</w:t>
      </w:r>
      <w:proofErr w:type="spellEnd"/>
      <w:r w:rsidRPr="001301CF">
        <w:rPr>
          <w:rFonts w:ascii="Courier New" w:hAnsi="Courier New" w:cs="Courier New"/>
          <w:lang w:val="it-IT"/>
        </w:rPr>
        <w:t>, S/N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it-IT"/>
        </w:rPr>
        <w:t xml:space="preserve">   </w:t>
      </w:r>
      <w:r w:rsidRPr="001301CF">
        <w:rPr>
          <w:rFonts w:ascii="Courier New" w:hAnsi="Courier New" w:cs="Courier New"/>
          <w:lang w:val="en-US"/>
        </w:rPr>
        <w:t>Madrid 28050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Spain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en-US"/>
        </w:rPr>
      </w:pPr>
      <w:r w:rsidRPr="001301CF">
        <w:rPr>
          <w:rFonts w:ascii="Courier New" w:hAnsi="Courier New" w:cs="Courier New"/>
          <w:lang w:val="en-US"/>
        </w:rPr>
        <w:t xml:space="preserve">   Email: ignacio.dominguezmartinez@telefonica.com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  <w:r w:rsidRPr="001301CF">
        <w:rPr>
          <w:rFonts w:ascii="Courier New" w:hAnsi="Courier New" w:cs="Courier New"/>
          <w:lang w:val="fr-CH"/>
        </w:rPr>
        <w:t xml:space="preserve">Lin, et al.             Expires 29 </w:t>
      </w:r>
      <w:proofErr w:type="spellStart"/>
      <w:r w:rsidRPr="001301CF">
        <w:rPr>
          <w:rFonts w:ascii="Courier New" w:hAnsi="Courier New" w:cs="Courier New"/>
          <w:lang w:val="fr-CH"/>
        </w:rPr>
        <w:t>November</w:t>
      </w:r>
      <w:proofErr w:type="spellEnd"/>
      <w:r w:rsidRPr="001301CF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301CF">
        <w:rPr>
          <w:rFonts w:ascii="Courier New" w:hAnsi="Courier New" w:cs="Courier New"/>
          <w:lang w:val="fr-CH"/>
        </w:rPr>
        <w:t xml:space="preserve">   [</w:t>
      </w:r>
      <w:proofErr w:type="gramEnd"/>
      <w:r w:rsidRPr="001301CF">
        <w:rPr>
          <w:rFonts w:ascii="Courier New" w:hAnsi="Courier New" w:cs="Courier New"/>
          <w:lang w:val="fr-CH"/>
        </w:rPr>
        <w:t>Page 23]</w:t>
      </w:r>
    </w:p>
    <w:p w:rsidR="00B768E4" w:rsidRPr="001301CF" w:rsidRDefault="00B768E4" w:rsidP="00B768E4">
      <w:pPr>
        <w:pStyle w:val="PlainText"/>
        <w:rPr>
          <w:rFonts w:ascii="Courier New" w:hAnsi="Courier New" w:cs="Courier New"/>
          <w:lang w:val="fr-CH"/>
        </w:rPr>
      </w:pPr>
    </w:p>
    <w:sectPr w:rsidR="00B768E4" w:rsidRPr="001301CF" w:rsidSect="00B768E4">
      <w:pgSz w:w="11906" w:h="16838"/>
      <w:pgMar w:top="1417" w:right="1335" w:bottom="1134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f Thomas, INI-NET-VNC-E2E">
    <w15:presenceInfo w15:providerId="AD" w15:userId="S::Thomas.Graf@swisscom.com::487bc3e3-9ce7-4cdd-b7b4-8899ea88d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E4"/>
    <w:rsid w:val="001301CF"/>
    <w:rsid w:val="004A1012"/>
    <w:rsid w:val="0053728B"/>
    <w:rsid w:val="00B7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B507"/>
  <w15:chartTrackingRefBased/>
  <w15:docId w15:val="{E56A8808-5E1E-4A96-943E-DDF67ACF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55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55DE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1301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6615</Words>
  <Characters>41679</Characters>
  <Application>Microsoft Office Word</Application>
  <DocSecurity>0</DocSecurity>
  <Lines>347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Thomas, INI-NET-VNC-E2E</dc:creator>
  <cp:keywords/>
  <dc:description/>
  <cp:lastModifiedBy>Graf Thomas, INI-NET-VNC-E2E</cp:lastModifiedBy>
  <cp:revision>2</cp:revision>
  <dcterms:created xsi:type="dcterms:W3CDTF">2025-06-16T10:39:00Z</dcterms:created>
  <dcterms:modified xsi:type="dcterms:W3CDTF">2025-06-16T10:39:00Z</dcterms:modified>
</cp:coreProperties>
</file>