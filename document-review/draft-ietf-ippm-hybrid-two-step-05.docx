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B539" w14:textId="77777777" w:rsidR="00A45F48" w:rsidRPr="00A45F48" w:rsidRDefault="00A45F48" w:rsidP="00A45F48">
      <w:pPr>
        <w:pStyle w:val="PlainText"/>
        <w:rPr>
          <w:rFonts w:ascii="Courier New" w:hAnsi="Courier New" w:cs="Courier New"/>
        </w:rPr>
      </w:pPr>
    </w:p>
    <w:p w14:paraId="7D572B3D" w14:textId="77777777" w:rsidR="00A45F48" w:rsidRPr="00A45F48" w:rsidRDefault="00A45F48" w:rsidP="00A45F48">
      <w:pPr>
        <w:pStyle w:val="PlainText"/>
        <w:rPr>
          <w:rFonts w:ascii="Courier New" w:hAnsi="Courier New" w:cs="Courier New"/>
        </w:rPr>
      </w:pPr>
    </w:p>
    <w:p w14:paraId="1422B3C8" w14:textId="77777777" w:rsidR="00A45F48" w:rsidRPr="00A45F48" w:rsidRDefault="00A45F48" w:rsidP="00A45F48">
      <w:pPr>
        <w:pStyle w:val="PlainText"/>
        <w:rPr>
          <w:rFonts w:ascii="Courier New" w:hAnsi="Courier New" w:cs="Courier New"/>
        </w:rPr>
      </w:pPr>
    </w:p>
    <w:p w14:paraId="1257B36F" w14:textId="77777777" w:rsidR="00A45F48" w:rsidRPr="00A45F48" w:rsidRDefault="00A45F48" w:rsidP="00A45F48">
      <w:pPr>
        <w:pStyle w:val="PlainText"/>
        <w:rPr>
          <w:rFonts w:ascii="Courier New" w:hAnsi="Courier New" w:cs="Courier New"/>
        </w:rPr>
      </w:pPr>
    </w:p>
    <w:p w14:paraId="498B708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IPPM Working Group                                             G. Mirsky</w:t>
      </w:r>
    </w:p>
    <w:p w14:paraId="0567F42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Ericsson</w:t>
      </w:r>
    </w:p>
    <w:p w14:paraId="000D8C1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Intended status: Standards Track                            W. </w:t>
      </w:r>
      <w:proofErr w:type="spellStart"/>
      <w:r w:rsidRPr="00C5761C">
        <w:rPr>
          <w:rFonts w:ascii="Courier New" w:hAnsi="Courier New" w:cs="Courier New"/>
          <w:lang w:val="en-US"/>
        </w:rPr>
        <w:t>Lingqiang</w:t>
      </w:r>
      <w:proofErr w:type="spellEnd"/>
    </w:p>
    <w:p w14:paraId="22C398E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Expires: 26 February 2026                                        G. </w:t>
      </w:r>
      <w:proofErr w:type="spellStart"/>
      <w:r w:rsidRPr="00C5761C">
        <w:rPr>
          <w:rFonts w:ascii="Courier New" w:hAnsi="Courier New" w:cs="Courier New"/>
          <w:lang w:val="en-US"/>
        </w:rPr>
        <w:t>Zhui</w:t>
      </w:r>
      <w:proofErr w:type="spellEnd"/>
    </w:p>
    <w:p w14:paraId="44CECF1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ZTE Corporation</w:t>
      </w:r>
    </w:p>
    <w:p w14:paraId="4CEC34D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 Song</w:t>
      </w:r>
    </w:p>
    <w:p w14:paraId="1CB3395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spellStart"/>
      <w:r w:rsidRPr="00C5761C">
        <w:rPr>
          <w:rFonts w:ascii="Courier New" w:hAnsi="Courier New" w:cs="Courier New"/>
          <w:lang w:val="en-US"/>
        </w:rPr>
        <w:t>Futurewei</w:t>
      </w:r>
      <w:proofErr w:type="spellEnd"/>
      <w:r w:rsidRPr="00C5761C">
        <w:rPr>
          <w:rFonts w:ascii="Courier New" w:hAnsi="Courier New" w:cs="Courier New"/>
          <w:lang w:val="en-US"/>
        </w:rPr>
        <w:t xml:space="preserve"> Technologies</w:t>
      </w:r>
    </w:p>
    <w:p w14:paraId="22ABFC1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 Thubert</w:t>
      </w:r>
    </w:p>
    <w:p w14:paraId="3AF3331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Independent</w:t>
      </w:r>
    </w:p>
    <w:p w14:paraId="1EFB8AF7" w14:textId="65DB8F6F"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25 August 2025</w:t>
      </w:r>
    </w:p>
    <w:p w14:paraId="6B85999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Hybrid Two-Step Performance Measurement Method</w:t>
      </w:r>
    </w:p>
    <w:p w14:paraId="7F62E8F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draft-ietf-ippm-hybrid-two-step-05</w:t>
      </w:r>
    </w:p>
    <w:p w14:paraId="1090FA5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Abstract</w:t>
      </w:r>
    </w:p>
    <w:p w14:paraId="24E1B48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development and advancements in network operation automation have</w:t>
      </w:r>
    </w:p>
    <w:p w14:paraId="01D66FD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brought new measurement methodology requirements.  Among them is the</w:t>
      </w:r>
    </w:p>
    <w:p w14:paraId="1A8E313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ability to collect instant network state as the packet being</w:t>
      </w:r>
    </w:p>
    <w:p w14:paraId="5C02490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processed by the networking elements along its path through the</w:t>
      </w:r>
    </w:p>
    <w:p w14:paraId="5EB921D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domain.  That task can be solved using on-path telemetry, also called</w:t>
      </w:r>
    </w:p>
    <w:p w14:paraId="7F53C55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hybrid measurement.  An on-path telemetry method allows the</w:t>
      </w:r>
    </w:p>
    <w:p w14:paraId="4BC76A9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collection of essential information that reflects the operational</w:t>
      </w:r>
    </w:p>
    <w:p w14:paraId="3C50C24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state and network performance experienced by the packet.  This</w:t>
      </w:r>
    </w:p>
    <w:p w14:paraId="0138EF3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document introduces a method complementary to on-path telemetry that</w:t>
      </w:r>
    </w:p>
    <w:p w14:paraId="003DBBE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causes the generation of </w:t>
      </w:r>
      <w:commentRangeStart w:id="0"/>
      <w:ins w:id="1" w:author="Graf Thomas, SCS-INI-NET-VNC-E2E" w:date="2025-08-30T10:32:00Z">
        <w:r w:rsidR="00A209A2">
          <w:rPr>
            <w:rFonts w:ascii="Courier New" w:hAnsi="Courier New" w:cs="Courier New"/>
            <w:lang w:val="en-US"/>
          </w:rPr>
          <w:t xml:space="preserve">Network </w:t>
        </w:r>
      </w:ins>
      <w:del w:id="2" w:author="Graf Thomas, SCS-INI-NET-VNC-E2E" w:date="2025-08-30T10:32:00Z">
        <w:r w:rsidRPr="00C5761C" w:rsidDel="00A209A2">
          <w:rPr>
            <w:rFonts w:ascii="Courier New" w:hAnsi="Courier New" w:cs="Courier New"/>
            <w:lang w:val="en-US"/>
          </w:rPr>
          <w:delText>t</w:delText>
        </w:r>
      </w:del>
      <w:ins w:id="3" w:author="Graf Thomas, SCS-INI-NET-VNC-E2E" w:date="2025-08-30T10:32:00Z">
        <w:r w:rsidR="00A209A2">
          <w:rPr>
            <w:rFonts w:ascii="Courier New" w:hAnsi="Courier New" w:cs="Courier New"/>
            <w:lang w:val="en-US"/>
          </w:rPr>
          <w:t>T</w:t>
        </w:r>
      </w:ins>
      <w:r w:rsidRPr="00C5761C">
        <w:rPr>
          <w:rFonts w:ascii="Courier New" w:hAnsi="Courier New" w:cs="Courier New"/>
          <w:lang w:val="en-US"/>
        </w:rPr>
        <w:t xml:space="preserve">elemetry </w:t>
      </w:r>
      <w:commentRangeEnd w:id="0"/>
      <w:r w:rsidR="001B7010">
        <w:rPr>
          <w:rStyle w:val="CommentReference"/>
          <w:rFonts w:asciiTheme="minorHAnsi" w:hAnsiTheme="minorHAnsi"/>
        </w:rPr>
        <w:commentReference w:id="0"/>
      </w:r>
      <w:r w:rsidRPr="00C5761C">
        <w:rPr>
          <w:rFonts w:ascii="Courier New" w:hAnsi="Courier New" w:cs="Courier New"/>
          <w:lang w:val="en-US"/>
        </w:rPr>
        <w:t>information.  This method,</w:t>
      </w:r>
    </w:p>
    <w:p w14:paraId="614E11B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referred to as Hybrid Two-Step (HTS), separates the act of measuring</w:t>
      </w:r>
    </w:p>
    <w:p w14:paraId="0B09EAC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and/or calculating the performance metric from collecting and</w:t>
      </w:r>
    </w:p>
    <w:p w14:paraId="16818E1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transporting network state.  The HTS packet traverses the same set of</w:t>
      </w:r>
    </w:p>
    <w:p w14:paraId="0334FD7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nodes and links as the trigger packet, thus simplifying the</w:t>
      </w:r>
    </w:p>
    <w:p w14:paraId="22ECBAC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correlation of informational elements originating on nodes traversed</w:t>
      </w:r>
    </w:p>
    <w:p w14:paraId="6EC5A05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by the trigger packet.</w:t>
      </w:r>
    </w:p>
    <w:p w14:paraId="2EA4D76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Status of This Memo</w:t>
      </w:r>
    </w:p>
    <w:p w14:paraId="04E7CA3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Internet-Draft is submitted in full conformance with the</w:t>
      </w:r>
    </w:p>
    <w:p w14:paraId="4B45138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provisions of BCP 78 and BCP 79.</w:t>
      </w:r>
    </w:p>
    <w:p w14:paraId="340B8F7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Internet-Drafts are working documents of the Internet Engineering</w:t>
      </w:r>
    </w:p>
    <w:p w14:paraId="3A8CA00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Task Force (IETF).  Note that other groups may also distribute</w:t>
      </w:r>
    </w:p>
    <w:p w14:paraId="3FE307E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working documents as Internet-Drafts.  The list of current Internet-</w:t>
      </w:r>
    </w:p>
    <w:p w14:paraId="03B3E67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Drafts is at https://datatracker.ietf.org/drafts/current/.</w:t>
      </w:r>
    </w:p>
    <w:p w14:paraId="279D352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Internet-Drafts are draft documents valid for a maximum of six months</w:t>
      </w:r>
    </w:p>
    <w:p w14:paraId="550BFAE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may be updated, replaced, or obsoleted by other documents at any</w:t>
      </w:r>
    </w:p>
    <w:p w14:paraId="47A5F19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time.  It is inappropriate to use Internet-Drafts as reference</w:t>
      </w:r>
    </w:p>
    <w:p w14:paraId="4432477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material or to cite them other than as "work in progress."</w:t>
      </w:r>
    </w:p>
    <w:p w14:paraId="57EC3B4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w:t>
      </w:r>
    </w:p>
    <w:p w14:paraId="1CAB029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678F0EA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7631240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Internet-Draft will expire on 26 February 2026.</w:t>
      </w:r>
    </w:p>
    <w:p w14:paraId="5640362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Copyright Notice</w:t>
      </w:r>
    </w:p>
    <w:p w14:paraId="786B2C2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Copyright (c) 2025 IETF Trust and the persons identified as the</w:t>
      </w:r>
    </w:p>
    <w:p w14:paraId="4289727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document authors.  All rights reserved.</w:t>
      </w:r>
    </w:p>
    <w:p w14:paraId="2DF81B3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document is subject to BCP 78 and the IETF Trust's Legal</w:t>
      </w:r>
    </w:p>
    <w:p w14:paraId="2238CF5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Provisions Relating to IETF Documents (https://trustee.ietf.org/</w:t>
      </w:r>
    </w:p>
    <w:p w14:paraId="7878207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license-info) in effect on the date of publication of this document.</w:t>
      </w:r>
    </w:p>
    <w:p w14:paraId="338159F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Please review these documents carefully, as they describe your rights</w:t>
      </w:r>
    </w:p>
    <w:p w14:paraId="0465BE3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restrictions with respect to this document.  Code Components</w:t>
      </w:r>
    </w:p>
    <w:p w14:paraId="4E3FEBA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extracted from this document must include Revised BSD License text as</w:t>
      </w:r>
    </w:p>
    <w:p w14:paraId="05400FB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described in Section 4.e of the Trust Legal Provisions and are</w:t>
      </w:r>
    </w:p>
    <w:p w14:paraId="05A7426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provided without warranty as described in the Revised BSD License.</w:t>
      </w:r>
    </w:p>
    <w:p w14:paraId="7CAB7DB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Table of Contents</w:t>
      </w:r>
    </w:p>
    <w:p w14:paraId="5A0227C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  </w:t>
      </w:r>
      <w:proofErr w:type="gramStart"/>
      <w:r w:rsidRPr="00C5761C">
        <w:rPr>
          <w:rFonts w:ascii="Courier New" w:hAnsi="Courier New" w:cs="Courier New"/>
          <w:lang w:val="en-US"/>
        </w:rPr>
        <w:t>Introduction  . . .</w:t>
      </w:r>
      <w:proofErr w:type="gramEnd"/>
      <w:r w:rsidRPr="00C5761C">
        <w:rPr>
          <w:rFonts w:ascii="Courier New" w:hAnsi="Courier New" w:cs="Courier New"/>
          <w:lang w:val="en-US"/>
        </w:rPr>
        <w:t xml:space="preserve"> . . . . . . . . . . . . . . . . . . . . .   3</w:t>
      </w:r>
    </w:p>
    <w:p w14:paraId="1FBCB89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  Conventions used in this document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4</w:t>
      </w:r>
    </w:p>
    <w:p w14:paraId="260139C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2.1.  Acronyms and </w:t>
      </w:r>
      <w:proofErr w:type="gramStart"/>
      <w:r w:rsidRPr="00C5761C">
        <w:rPr>
          <w:rFonts w:ascii="Courier New" w:hAnsi="Courier New" w:cs="Courier New"/>
          <w:lang w:val="en-US"/>
        </w:rPr>
        <w:t>Terminology  . . .</w:t>
      </w:r>
      <w:proofErr w:type="gramEnd"/>
      <w:r w:rsidRPr="00C5761C">
        <w:rPr>
          <w:rFonts w:ascii="Courier New" w:hAnsi="Courier New" w:cs="Courier New"/>
          <w:lang w:val="en-US"/>
        </w:rPr>
        <w:t xml:space="preserve"> . . . . . . . . . . . . .   4</w:t>
      </w:r>
    </w:p>
    <w:p w14:paraId="1812CD2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2.2.  Requirements Language . . . . . . . . . . . . . . . . . .   4</w:t>
      </w:r>
    </w:p>
    <w:p w14:paraId="24562C8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3.  Problem </w:t>
      </w:r>
      <w:proofErr w:type="gramStart"/>
      <w:r w:rsidRPr="00C5761C">
        <w:rPr>
          <w:rFonts w:ascii="Courier New" w:hAnsi="Courier New" w:cs="Courier New"/>
          <w:lang w:val="en-US"/>
        </w:rPr>
        <w:t>Overview  . . .</w:t>
      </w:r>
      <w:proofErr w:type="gramEnd"/>
      <w:r w:rsidRPr="00C5761C">
        <w:rPr>
          <w:rFonts w:ascii="Courier New" w:hAnsi="Courier New" w:cs="Courier New"/>
          <w:lang w:val="en-US"/>
        </w:rPr>
        <w:t xml:space="preserve"> . . . . . . . . . . . . . . . . . . .   5</w:t>
      </w:r>
    </w:p>
    <w:p w14:paraId="18F760E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  Theory of Operation . . . . . . . . . . . . . . . . . . . . .   6</w:t>
      </w:r>
    </w:p>
    <w:p w14:paraId="654D75A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4.1.  HTS Packets . . . . . .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6</w:t>
      </w:r>
    </w:p>
    <w:p w14:paraId="67A76B8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4.1.1.  HTS Trigger in In-Situ </w:t>
      </w:r>
      <w:proofErr w:type="gramStart"/>
      <w:r w:rsidRPr="00C5761C">
        <w:rPr>
          <w:rFonts w:ascii="Courier New" w:hAnsi="Courier New" w:cs="Courier New"/>
          <w:lang w:val="en-US"/>
        </w:rPr>
        <w:t>OAM  . . .</w:t>
      </w:r>
      <w:proofErr w:type="gramEnd"/>
      <w:r w:rsidRPr="00C5761C">
        <w:rPr>
          <w:rFonts w:ascii="Courier New" w:hAnsi="Courier New" w:cs="Courier New"/>
          <w:lang w:val="en-US"/>
        </w:rPr>
        <w:t xml:space="preserve"> . . . . . . . . . .   6</w:t>
      </w:r>
    </w:p>
    <w:p w14:paraId="1CD5B89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4.1.2.  HTS Trigger in the Alternate Marking Method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7</w:t>
      </w:r>
    </w:p>
    <w:p w14:paraId="4E16834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4.1.3.  HTS Follow-up </w:t>
      </w:r>
      <w:proofErr w:type="gramStart"/>
      <w:r w:rsidRPr="00C5761C">
        <w:rPr>
          <w:rFonts w:ascii="Courier New" w:hAnsi="Courier New" w:cs="Courier New"/>
          <w:lang w:val="en-US"/>
        </w:rPr>
        <w:t>Packet  . . .</w:t>
      </w:r>
      <w:proofErr w:type="gramEnd"/>
      <w:r w:rsidRPr="00C5761C">
        <w:rPr>
          <w:rFonts w:ascii="Courier New" w:hAnsi="Courier New" w:cs="Courier New"/>
          <w:lang w:val="en-US"/>
        </w:rPr>
        <w:t xml:space="preserve"> . . . . . . . . . . . . .   8</w:t>
      </w:r>
    </w:p>
    <w:p w14:paraId="50B7AE4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4.2.  Operation of the HTS Ingress Node . . . . . . . . . . . .   9</w:t>
      </w:r>
    </w:p>
    <w:p w14:paraId="31A6F34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4.3.  Operation of the HTS Intermediate </w:t>
      </w:r>
      <w:proofErr w:type="gramStart"/>
      <w:r w:rsidRPr="00C5761C">
        <w:rPr>
          <w:rFonts w:ascii="Courier New" w:hAnsi="Courier New" w:cs="Courier New"/>
          <w:lang w:val="en-US"/>
        </w:rPr>
        <w:t>Node  . . .</w:t>
      </w:r>
      <w:proofErr w:type="gramEnd"/>
      <w:r w:rsidRPr="00C5761C">
        <w:rPr>
          <w:rFonts w:ascii="Courier New" w:hAnsi="Courier New" w:cs="Courier New"/>
          <w:lang w:val="en-US"/>
        </w:rPr>
        <w:t xml:space="preserve"> . . . . . .  11</w:t>
      </w:r>
    </w:p>
    <w:p w14:paraId="6CCFB7D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4.4.  Operation of the HTS Egress </w:t>
      </w:r>
      <w:proofErr w:type="gramStart"/>
      <w:r w:rsidRPr="00C5761C">
        <w:rPr>
          <w:rFonts w:ascii="Courier New" w:hAnsi="Courier New" w:cs="Courier New"/>
          <w:lang w:val="en-US"/>
        </w:rPr>
        <w:t>Node  . . .</w:t>
      </w:r>
      <w:proofErr w:type="gramEnd"/>
      <w:r w:rsidRPr="00C5761C">
        <w:rPr>
          <w:rFonts w:ascii="Courier New" w:hAnsi="Courier New" w:cs="Courier New"/>
          <w:lang w:val="en-US"/>
        </w:rPr>
        <w:t xml:space="preserve"> . . . . . . . . .  12</w:t>
      </w:r>
    </w:p>
    <w:p w14:paraId="77CBC2A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5.  Operational </w:t>
      </w:r>
      <w:proofErr w:type="gramStart"/>
      <w:r w:rsidRPr="00C5761C">
        <w:rPr>
          <w:rFonts w:ascii="Courier New" w:hAnsi="Courier New" w:cs="Courier New"/>
          <w:lang w:val="en-US"/>
        </w:rPr>
        <w:t>Considerations  . . .</w:t>
      </w:r>
      <w:proofErr w:type="gramEnd"/>
      <w:r w:rsidRPr="00C5761C">
        <w:rPr>
          <w:rFonts w:ascii="Courier New" w:hAnsi="Courier New" w:cs="Courier New"/>
          <w:lang w:val="en-US"/>
        </w:rPr>
        <w:t xml:space="preserve"> . . . . . . . . . . . . . .  13</w:t>
      </w:r>
    </w:p>
    <w:p w14:paraId="5EF6CED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5.1.  Deploying HTS in a Multicast </w:t>
      </w:r>
      <w:proofErr w:type="gramStart"/>
      <w:r w:rsidRPr="00C5761C">
        <w:rPr>
          <w:rFonts w:ascii="Courier New" w:hAnsi="Courier New" w:cs="Courier New"/>
          <w:lang w:val="en-US"/>
        </w:rPr>
        <w:t>Network  . . .</w:t>
      </w:r>
      <w:proofErr w:type="gramEnd"/>
      <w:r w:rsidRPr="00C5761C">
        <w:rPr>
          <w:rFonts w:ascii="Courier New" w:hAnsi="Courier New" w:cs="Courier New"/>
          <w:lang w:val="en-US"/>
        </w:rPr>
        <w:t xml:space="preserve"> . . . . . . .  13</w:t>
      </w:r>
    </w:p>
    <w:p w14:paraId="3D69F00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6.  Authentication in HTS . . .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14</w:t>
      </w:r>
    </w:p>
    <w:p w14:paraId="242A729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  IANA Considerations . . . . . . . . . . . . . . . . . . . . .  15</w:t>
      </w:r>
    </w:p>
    <w:p w14:paraId="0B7C001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7.1.  IOAM Option-Type for </w:t>
      </w:r>
      <w:proofErr w:type="gramStart"/>
      <w:r w:rsidRPr="00C5761C">
        <w:rPr>
          <w:rFonts w:ascii="Courier New" w:hAnsi="Courier New" w:cs="Courier New"/>
          <w:lang w:val="en-US"/>
        </w:rPr>
        <w:t>HTS  . . .</w:t>
      </w:r>
      <w:proofErr w:type="gramEnd"/>
      <w:r w:rsidRPr="00C5761C">
        <w:rPr>
          <w:rFonts w:ascii="Courier New" w:hAnsi="Courier New" w:cs="Courier New"/>
          <w:lang w:val="en-US"/>
        </w:rPr>
        <w:t xml:space="preserve"> . . . . . . . . . . . . .  15</w:t>
      </w:r>
    </w:p>
    <w:p w14:paraId="2F1BA93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7.2.  HTS TLV </w:t>
      </w:r>
      <w:proofErr w:type="gramStart"/>
      <w:r w:rsidRPr="00C5761C">
        <w:rPr>
          <w:rFonts w:ascii="Courier New" w:hAnsi="Courier New" w:cs="Courier New"/>
          <w:lang w:val="en-US"/>
        </w:rPr>
        <w:t>Registry  . . .</w:t>
      </w:r>
      <w:proofErr w:type="gramEnd"/>
      <w:r w:rsidRPr="00C5761C">
        <w:rPr>
          <w:rFonts w:ascii="Courier New" w:hAnsi="Courier New" w:cs="Courier New"/>
          <w:lang w:val="en-US"/>
        </w:rPr>
        <w:t xml:space="preserve"> . . . . . . . . . . . . . . . . .  15</w:t>
      </w:r>
    </w:p>
    <w:p w14:paraId="5337E51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7.3.  HTS Sub-TLV Type Sub-registry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16</w:t>
      </w:r>
    </w:p>
    <w:p w14:paraId="225DA1F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7.4.  HMAC Type Sub-</w:t>
      </w:r>
      <w:proofErr w:type="gramStart"/>
      <w:r w:rsidRPr="00C5761C">
        <w:rPr>
          <w:rFonts w:ascii="Courier New" w:hAnsi="Courier New" w:cs="Courier New"/>
          <w:lang w:val="en-US"/>
        </w:rPr>
        <w:t>registry  . . .</w:t>
      </w:r>
      <w:proofErr w:type="gramEnd"/>
      <w:r w:rsidRPr="00C5761C">
        <w:rPr>
          <w:rFonts w:ascii="Courier New" w:hAnsi="Courier New" w:cs="Courier New"/>
          <w:lang w:val="en-US"/>
        </w:rPr>
        <w:t xml:space="preserve"> . . . . . . . . . . . . . .  17</w:t>
      </w:r>
    </w:p>
    <w:p w14:paraId="7D1A5F8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8.  Security Considerations . . .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17</w:t>
      </w:r>
    </w:p>
    <w:p w14:paraId="77D0D5F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9.  Acknowledgments . . . . . .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18</w:t>
      </w:r>
    </w:p>
    <w:p w14:paraId="21ACC5C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10. </w:t>
      </w:r>
      <w:proofErr w:type="gramStart"/>
      <w:r w:rsidRPr="00C5761C">
        <w:rPr>
          <w:rFonts w:ascii="Courier New" w:hAnsi="Courier New" w:cs="Courier New"/>
          <w:lang w:val="en-US"/>
        </w:rPr>
        <w:t>References  . . .</w:t>
      </w:r>
      <w:proofErr w:type="gramEnd"/>
      <w:r w:rsidRPr="00C5761C">
        <w:rPr>
          <w:rFonts w:ascii="Courier New" w:hAnsi="Courier New" w:cs="Courier New"/>
          <w:lang w:val="en-US"/>
        </w:rPr>
        <w:t xml:space="preserve"> . . . . . . . . . . . . . . . . . . . . . .  18</w:t>
      </w:r>
    </w:p>
    <w:p w14:paraId="7C2C894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10.1.  Normative References . . . . . . . . . . . . . . . . . .  18</w:t>
      </w:r>
    </w:p>
    <w:p w14:paraId="539A8FA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10.2.  Informative References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19</w:t>
      </w:r>
    </w:p>
    <w:p w14:paraId="6B84E7A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Authors' </w:t>
      </w:r>
      <w:proofErr w:type="gramStart"/>
      <w:r w:rsidRPr="00C5761C">
        <w:rPr>
          <w:rFonts w:ascii="Courier New" w:hAnsi="Courier New" w:cs="Courier New"/>
          <w:lang w:val="en-US"/>
        </w:rPr>
        <w:t>Addresses  . . .</w:t>
      </w:r>
      <w:proofErr w:type="gramEnd"/>
      <w:r w:rsidRPr="00C5761C">
        <w:rPr>
          <w:rFonts w:ascii="Courier New" w:hAnsi="Courier New" w:cs="Courier New"/>
          <w:lang w:val="en-US"/>
        </w:rPr>
        <w:t xml:space="preserve"> . . . . . . . . . . . . . . . . . . . .  20</w:t>
      </w:r>
    </w:p>
    <w:p w14:paraId="64B70B0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2]</w:t>
      </w:r>
    </w:p>
    <w:p w14:paraId="5D2E784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5AC96E9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7CA3C00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1.  Introduction</w:t>
      </w:r>
    </w:p>
    <w:p w14:paraId="310A1F4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Successful resolution of challenges of automated network operation,</w:t>
      </w:r>
    </w:p>
    <w:p w14:paraId="6C5F187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 part of, for example, overall service orchestration or data center</w:t>
      </w:r>
    </w:p>
    <w:p w14:paraId="1739C0F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operation, relies on a timely collection of accurate information that</w:t>
      </w:r>
    </w:p>
    <w:p w14:paraId="1DAC2E1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reflects the state of network elements on an unprecedented scale.</w:t>
      </w:r>
    </w:p>
    <w:p w14:paraId="71707C2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Because performing the analysis and act upon the collected</w:t>
      </w:r>
    </w:p>
    <w:p w14:paraId="0357913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requires considerable computing and storage resources,</w:t>
      </w:r>
    </w:p>
    <w:p w14:paraId="516A31C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network state information is unlikely to be processed by the</w:t>
      </w:r>
    </w:p>
    <w:p w14:paraId="7205BBB2" w14:textId="77777777" w:rsidR="00A45F48" w:rsidRPr="00C5761C" w:rsidDel="00C5761C" w:rsidRDefault="00A45F48" w:rsidP="00A45F48">
      <w:pPr>
        <w:pStyle w:val="PlainText"/>
        <w:rPr>
          <w:del w:id="4" w:author="Graf Thomas, SCS-INI-NET-VNC-E2E" w:date="2025-08-30T09:46:00Z"/>
          <w:rFonts w:ascii="Courier New" w:hAnsi="Courier New" w:cs="Courier New"/>
          <w:lang w:val="en-US"/>
        </w:rPr>
      </w:pPr>
      <w:r w:rsidRPr="00C5761C">
        <w:rPr>
          <w:rFonts w:ascii="Courier New" w:hAnsi="Courier New" w:cs="Courier New"/>
          <w:lang w:val="en-US"/>
        </w:rPr>
        <w:t xml:space="preserve">   network elements themselves but will be </w:t>
      </w:r>
      <w:del w:id="5" w:author="Graf Thomas, SCS-INI-NET-VNC-E2E" w:date="2025-08-30T09:46:00Z">
        <w:r w:rsidRPr="00C5761C" w:rsidDel="00C5761C">
          <w:rPr>
            <w:rFonts w:ascii="Courier New" w:hAnsi="Courier New" w:cs="Courier New"/>
            <w:lang w:val="en-US"/>
          </w:rPr>
          <w:delText>relayed into the data storage</w:delText>
        </w:r>
      </w:del>
    </w:p>
    <w:p w14:paraId="60FE9246" w14:textId="77777777" w:rsidR="00A45F48" w:rsidRPr="00C5761C" w:rsidRDefault="00A45F48" w:rsidP="00C5761C">
      <w:pPr>
        <w:pStyle w:val="PlainText"/>
        <w:rPr>
          <w:rFonts w:ascii="Courier New" w:hAnsi="Courier New" w:cs="Courier New"/>
          <w:lang w:val="en-US"/>
        </w:rPr>
      </w:pPr>
      <w:del w:id="6" w:author="Graf Thomas, SCS-INI-NET-VNC-E2E" w:date="2025-08-30T09:46:00Z">
        <w:r w:rsidRPr="00C5761C" w:rsidDel="00C5761C">
          <w:rPr>
            <w:rFonts w:ascii="Courier New" w:hAnsi="Courier New" w:cs="Courier New"/>
            <w:lang w:val="en-US"/>
          </w:rPr>
          <w:delText xml:space="preserve">   facilities, e.g., data lakes</w:delText>
        </w:r>
      </w:del>
      <w:ins w:id="7" w:author="Graf Thomas, SCS-INI-NET-VNC-E2E" w:date="2025-08-30T09:46:00Z">
        <w:r w:rsidR="00C5761C">
          <w:rPr>
            <w:rFonts w:ascii="Courier New" w:hAnsi="Courier New" w:cs="Courier New"/>
            <w:lang w:val="en-US"/>
          </w:rPr>
          <w:t>exported to big data systems for processing and storing</w:t>
        </w:r>
      </w:ins>
      <w:r w:rsidRPr="00C5761C">
        <w:rPr>
          <w:rFonts w:ascii="Courier New" w:hAnsi="Courier New" w:cs="Courier New"/>
          <w:lang w:val="en-US"/>
        </w:rPr>
        <w:t xml:space="preserve">.  </w:t>
      </w:r>
      <w:commentRangeStart w:id="8"/>
      <w:commentRangeEnd w:id="8"/>
      <w:r w:rsidR="00C5761C">
        <w:rPr>
          <w:rStyle w:val="CommentReference"/>
          <w:rFonts w:asciiTheme="minorHAnsi" w:hAnsiTheme="minorHAnsi"/>
        </w:rPr>
        <w:commentReference w:id="8"/>
      </w:r>
      <w:r w:rsidRPr="00C5761C">
        <w:rPr>
          <w:rFonts w:ascii="Courier New" w:hAnsi="Courier New" w:cs="Courier New"/>
          <w:lang w:val="en-US"/>
        </w:rPr>
        <w:t xml:space="preserve">The process of </w:t>
      </w:r>
      <w:del w:id="9" w:author="Graf Thomas, SCS-INI-NET-VNC-E2E" w:date="2025-08-30T09:50:00Z">
        <w:r w:rsidRPr="00C5761C" w:rsidDel="00C5761C">
          <w:rPr>
            <w:rFonts w:ascii="Courier New" w:hAnsi="Courier New" w:cs="Courier New"/>
            <w:lang w:val="en-US"/>
          </w:rPr>
          <w:delText>producing</w:delText>
        </w:r>
      </w:del>
      <w:ins w:id="10" w:author="Graf Thomas, SCS-INI-NET-VNC-E2E" w:date="2025-08-30T09:50:00Z">
        <w:r w:rsidR="00C5761C">
          <w:rPr>
            <w:rFonts w:ascii="Courier New" w:hAnsi="Courier New" w:cs="Courier New"/>
            <w:lang w:val="en-US"/>
          </w:rPr>
          <w:t>exporting</w:t>
        </w:r>
      </w:ins>
      <w:r w:rsidRPr="00C5761C">
        <w:rPr>
          <w:rFonts w:ascii="Courier New" w:hAnsi="Courier New" w:cs="Courier New"/>
          <w:lang w:val="en-US"/>
        </w:rPr>
        <w:t>, collecting</w:t>
      </w:r>
    </w:p>
    <w:p w14:paraId="743FC20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commentRangeStart w:id="11"/>
      <w:r w:rsidRPr="00C5761C">
        <w:rPr>
          <w:rFonts w:ascii="Courier New" w:hAnsi="Courier New" w:cs="Courier New"/>
          <w:lang w:val="en-US"/>
        </w:rPr>
        <w:t xml:space="preserve">network state </w:t>
      </w:r>
      <w:commentRangeEnd w:id="11"/>
      <w:r w:rsidR="00326EB1">
        <w:rPr>
          <w:rStyle w:val="CommentReference"/>
          <w:rFonts w:asciiTheme="minorHAnsi" w:hAnsiTheme="minorHAnsi"/>
        </w:rPr>
        <w:commentReference w:id="11"/>
      </w:r>
      <w:r w:rsidRPr="00C5761C">
        <w:rPr>
          <w:rFonts w:ascii="Courier New" w:hAnsi="Courier New" w:cs="Courier New"/>
          <w:lang w:val="en-US"/>
        </w:rPr>
        <w:t>information also referred to in this document as</w:t>
      </w:r>
    </w:p>
    <w:p w14:paraId="2E8881F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telemetry, and transporting it for post-processing should</w:t>
      </w:r>
    </w:p>
    <w:p w14:paraId="45EF8CB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work equally well with data flows or injected in the network test</w:t>
      </w:r>
    </w:p>
    <w:p w14:paraId="11F739F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packets.  [RFC7799] describes a combination of elements of passive</w:t>
      </w:r>
    </w:p>
    <w:p w14:paraId="547712D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active measurement as a hybrid measurement.</w:t>
      </w:r>
    </w:p>
    <w:p w14:paraId="7719B93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Several technical methods have been proposed to enable the collection</w:t>
      </w:r>
    </w:p>
    <w:p w14:paraId="30E32BE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network state information instantaneous to the packet processing,</w:t>
      </w:r>
    </w:p>
    <w:p w14:paraId="1618FEB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among them [P4.INT] and [RFC9197].  The instantaneous, i.e., in the</w:t>
      </w:r>
    </w:p>
    <w:p w14:paraId="57F151C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data packet itself, collection of telemetry information simplifies</w:t>
      </w:r>
    </w:p>
    <w:p w14:paraId="5FDA42B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process of attribution of telemetry information to the particular</w:t>
      </w:r>
    </w:p>
    <w:p w14:paraId="533D312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monitored flow.  On the other hand, this collection method impacts</w:t>
      </w:r>
    </w:p>
    <w:p w14:paraId="6D938F7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data packets, potentially changing their treatment by the</w:t>
      </w:r>
    </w:p>
    <w:p w14:paraId="50F4A4F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commentRangeStart w:id="12"/>
      <w:r w:rsidRPr="00C5761C">
        <w:rPr>
          <w:rFonts w:ascii="Courier New" w:hAnsi="Courier New" w:cs="Courier New"/>
          <w:lang w:val="en-US"/>
        </w:rPr>
        <w:t>network</w:t>
      </w:r>
      <w:del w:id="13" w:author="Graf Thomas, SCS-INI-NET-VNC-E2E" w:date="2025-08-30T10:05:00Z">
        <w:r w:rsidRPr="00C5761C" w:rsidDel="00E0127E">
          <w:rPr>
            <w:rFonts w:ascii="Courier New" w:hAnsi="Courier New" w:cs="Courier New"/>
            <w:lang w:val="en-US"/>
          </w:rPr>
          <w:delText>ing</w:delText>
        </w:r>
      </w:del>
      <w:r w:rsidRPr="00C5761C">
        <w:rPr>
          <w:rFonts w:ascii="Courier New" w:hAnsi="Courier New" w:cs="Courier New"/>
          <w:lang w:val="en-US"/>
        </w:rPr>
        <w:t xml:space="preserve"> nodes.  </w:t>
      </w:r>
      <w:commentRangeEnd w:id="12"/>
      <w:r w:rsidR="00E0127E">
        <w:rPr>
          <w:rStyle w:val="CommentReference"/>
          <w:rFonts w:asciiTheme="minorHAnsi" w:hAnsiTheme="minorHAnsi"/>
        </w:rPr>
        <w:commentReference w:id="12"/>
      </w:r>
      <w:r w:rsidRPr="00C5761C">
        <w:rPr>
          <w:rFonts w:ascii="Courier New" w:hAnsi="Courier New" w:cs="Courier New"/>
          <w:lang w:val="en-US"/>
        </w:rPr>
        <w:t>Also, the amount of information the instantaneous</w:t>
      </w:r>
    </w:p>
    <w:p w14:paraId="5188F2F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method collects might be incomplete because of the limited space it</w:t>
      </w:r>
    </w:p>
    <w:p w14:paraId="0DDEB64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can be allotted.  Other proposals defined methods to collect</w:t>
      </w:r>
    </w:p>
    <w:p w14:paraId="340421A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in a separate packet from each </w:t>
      </w:r>
      <w:ins w:id="14" w:author="Graf Thomas, SCS-INI-NET-VNC-E2E" w:date="2025-08-30T10:06:00Z">
        <w:r w:rsidR="00E0127E">
          <w:rPr>
            <w:rFonts w:ascii="Courier New" w:hAnsi="Courier New" w:cs="Courier New"/>
            <w:lang w:val="en-US"/>
          </w:rPr>
          <w:t xml:space="preserve">network </w:t>
        </w:r>
      </w:ins>
      <w:r w:rsidRPr="00C5761C">
        <w:rPr>
          <w:rFonts w:ascii="Courier New" w:hAnsi="Courier New" w:cs="Courier New"/>
          <w:lang w:val="en-US"/>
        </w:rPr>
        <w:t>node traversed</w:t>
      </w:r>
    </w:p>
    <w:p w14:paraId="1D8CE02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by the monitored data flow.  Examples of this approach to collecting</w:t>
      </w:r>
    </w:p>
    <w:p w14:paraId="4080577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w:t>
      </w:r>
      <w:proofErr w:type="gramStart"/>
      <w:r w:rsidRPr="00C5761C">
        <w:rPr>
          <w:rFonts w:ascii="Courier New" w:hAnsi="Courier New" w:cs="Courier New"/>
          <w:lang w:val="en-US"/>
        </w:rPr>
        <w:t>are</w:t>
      </w:r>
      <w:proofErr w:type="gramEnd"/>
      <w:r w:rsidRPr="00C5761C">
        <w:rPr>
          <w:rFonts w:ascii="Courier New" w:hAnsi="Courier New" w:cs="Courier New"/>
          <w:lang w:val="en-US"/>
        </w:rPr>
        <w:t xml:space="preserve"> [RFC9326] and</w:t>
      </w:r>
    </w:p>
    <w:p w14:paraId="16A8508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w:t>
      </w:r>
      <w:proofErr w:type="spellStart"/>
      <w:proofErr w:type="gramStart"/>
      <w:r w:rsidRPr="00C5761C">
        <w:rPr>
          <w:rFonts w:ascii="Courier New" w:hAnsi="Courier New" w:cs="Courier New"/>
          <w:lang w:val="en-US"/>
        </w:rPr>
        <w:t>D.song</w:t>
      </w:r>
      <w:proofErr w:type="spellEnd"/>
      <w:proofErr w:type="gramEnd"/>
      <w:r w:rsidRPr="00C5761C">
        <w:rPr>
          <w:rFonts w:ascii="Courier New" w:hAnsi="Courier New" w:cs="Courier New"/>
          <w:lang w:val="en-US"/>
        </w:rPr>
        <w:t>-ippm-postcard-based-telemetry].  These methods allow data</w:t>
      </w:r>
    </w:p>
    <w:p w14:paraId="52259B1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collection from any arbitrary path and avoid directly impacting data</w:t>
      </w:r>
    </w:p>
    <w:p w14:paraId="07BB919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packets.  On the other hand, the correlation of data and the</w:t>
      </w:r>
    </w:p>
    <w:p w14:paraId="41CDAF6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monitored flow requires that each packet with telemetry information</w:t>
      </w:r>
    </w:p>
    <w:p w14:paraId="0ACE5F2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also includes </w:t>
      </w:r>
      <w:commentRangeStart w:id="15"/>
      <w:r w:rsidRPr="00C5761C">
        <w:rPr>
          <w:rFonts w:ascii="Courier New" w:hAnsi="Courier New" w:cs="Courier New"/>
          <w:lang w:val="en-US"/>
        </w:rPr>
        <w:t>characteristic</w:t>
      </w:r>
      <w:commentRangeEnd w:id="15"/>
      <w:r w:rsidR="00326EB1">
        <w:rPr>
          <w:rStyle w:val="CommentReference"/>
          <w:rFonts w:asciiTheme="minorHAnsi" w:hAnsiTheme="minorHAnsi"/>
        </w:rPr>
        <w:commentReference w:id="15"/>
      </w:r>
      <w:r w:rsidRPr="00C5761C">
        <w:rPr>
          <w:rFonts w:ascii="Courier New" w:hAnsi="Courier New" w:cs="Courier New"/>
          <w:lang w:val="en-US"/>
        </w:rPr>
        <w:t xml:space="preserve"> information about the monitored flow.</w:t>
      </w:r>
    </w:p>
    <w:p w14:paraId="4AC3714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3]</w:t>
      </w:r>
    </w:p>
    <w:p w14:paraId="46DDE64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49D7BC5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7461E05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document introduces Hybrid Two-Step (HTS) as a new method of</w:t>
      </w:r>
    </w:p>
    <w:p w14:paraId="69E8A8B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w:t>
      </w:r>
      <w:ins w:id="16" w:author="Graf Thomas, SCS-INI-NET-VNC-E2E" w:date="2025-08-30T09:57:00Z">
        <w:r w:rsidR="00326EB1">
          <w:rPr>
            <w:rFonts w:ascii="Courier New" w:hAnsi="Courier New" w:cs="Courier New"/>
            <w:lang w:val="en-US"/>
          </w:rPr>
          <w:t xml:space="preserve">data </w:t>
        </w:r>
      </w:ins>
      <w:r w:rsidRPr="00C5761C">
        <w:rPr>
          <w:rFonts w:ascii="Courier New" w:hAnsi="Courier New" w:cs="Courier New"/>
          <w:lang w:val="en-US"/>
        </w:rPr>
        <w:t>collection that improves accuracy of a measurement by</w:t>
      </w:r>
    </w:p>
    <w:p w14:paraId="1D9E8F5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separating the act of measuring or calculating the performance metric</w:t>
      </w:r>
    </w:p>
    <w:p w14:paraId="66ECC76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from the collecting and transporting this information while</w:t>
      </w:r>
    </w:p>
    <w:p w14:paraId="24AB98D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minimizing the overhead of the generated load in a network.  HTS</w:t>
      </w:r>
    </w:p>
    <w:p w14:paraId="6613F7D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method extends the two-step mode of Residence Time Measurement (RTM)</w:t>
      </w:r>
    </w:p>
    <w:p w14:paraId="27184E6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defined in [RFC8169] to on-path network state collection and</w:t>
      </w:r>
    </w:p>
    <w:p w14:paraId="6A85521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transport.  HTS allows the collection of telemetry information from</w:t>
      </w:r>
    </w:p>
    <w:p w14:paraId="17ABE3F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any arbitrary path.  HTS instruments data packets of the monitored</w:t>
      </w:r>
    </w:p>
    <w:p w14:paraId="3854AAB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flow or specially constructed test packets that are already equipped</w:t>
      </w:r>
    </w:p>
    <w:p w14:paraId="2325BBE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with a shim of on-path telemetry protocol to use as an HTS trigger</w:t>
      </w:r>
    </w:p>
    <w:p w14:paraId="79A6075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making the process of attribution of telemetry to the data</w:t>
      </w:r>
    </w:p>
    <w:p w14:paraId="7175B6C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flow simple.</w:t>
      </w:r>
    </w:p>
    <w:p w14:paraId="4BF1E67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2.  Conventions used in this document</w:t>
      </w:r>
    </w:p>
    <w:p w14:paraId="1A22DB3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2.1.  Acronyms and Terminology</w:t>
      </w:r>
    </w:p>
    <w:p w14:paraId="4640961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RTM Residence Time Measurement</w:t>
      </w:r>
    </w:p>
    <w:p w14:paraId="36CB94C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ECMP Equal Cost Multipath</w:t>
      </w:r>
    </w:p>
    <w:p w14:paraId="3B18542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MTU Maximum Transmission Unit</w:t>
      </w:r>
    </w:p>
    <w:p w14:paraId="2F60B07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Hybrid Two-Step</w:t>
      </w:r>
    </w:p>
    <w:p w14:paraId="2B5F62D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HMAC Hashed Message Authentication Code</w:t>
      </w:r>
    </w:p>
    <w:p w14:paraId="0560554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TLV Type-Length-Value</w:t>
      </w:r>
    </w:p>
    <w:p w14:paraId="5BB4904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RTT Round-Trip Time</w:t>
      </w:r>
    </w:p>
    <w:p w14:paraId="391108C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w:t>
      </w:r>
      <w:del w:id="17" w:author="Graf Thomas, SCS-INI-NET-VNC-E2E" w:date="2025-08-30T09:58:00Z">
        <w:r w:rsidRPr="00C5761C" w:rsidDel="00326EB1">
          <w:rPr>
            <w:rFonts w:ascii="Courier New" w:hAnsi="Courier New" w:cs="Courier New"/>
            <w:lang w:val="en-US"/>
          </w:rPr>
          <w:delText xml:space="preserve">telemetry </w:delText>
        </w:r>
      </w:del>
      <w:ins w:id="18" w:author="Graf Thomas, SCS-INI-NET-VNC-E2E" w:date="2025-08-30T09:58:00Z">
        <w:r w:rsidR="00326EB1">
          <w:rPr>
            <w:rFonts w:ascii="Courier New" w:hAnsi="Courier New" w:cs="Courier New"/>
            <w:lang w:val="en-US"/>
          </w:rPr>
          <w:t>T</w:t>
        </w:r>
        <w:r w:rsidR="00326EB1" w:rsidRPr="00C5761C">
          <w:rPr>
            <w:rFonts w:ascii="Courier New" w:hAnsi="Courier New" w:cs="Courier New"/>
            <w:lang w:val="en-US"/>
          </w:rPr>
          <w:t xml:space="preserve">elemetry </w:t>
        </w:r>
      </w:ins>
      <w:r w:rsidRPr="00C5761C">
        <w:rPr>
          <w:rFonts w:ascii="Courier New" w:hAnsi="Courier New" w:cs="Courier New"/>
          <w:lang w:val="en-US"/>
        </w:rPr>
        <w:t>- the process of collecting and reporting of</w:t>
      </w:r>
    </w:p>
    <w:p w14:paraId="5D8AB19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state</w:t>
      </w:r>
      <w:commentRangeStart w:id="19"/>
      <w:commentRangeEnd w:id="19"/>
      <w:r w:rsidR="00326EB1">
        <w:rPr>
          <w:rStyle w:val="CommentReference"/>
          <w:rFonts w:asciiTheme="minorHAnsi" w:hAnsiTheme="minorHAnsi"/>
        </w:rPr>
        <w:commentReference w:id="19"/>
      </w:r>
    </w:p>
    <w:p w14:paraId="1076849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2.2.  Requirements Language</w:t>
      </w:r>
    </w:p>
    <w:p w14:paraId="2DC9CFF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key words "MUST", "MUST NOT", "REQUIRED", "SHALL", "SHALL NOT",</w:t>
      </w:r>
    </w:p>
    <w:p w14:paraId="323B8C7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"SHOULD", "SHOULD NOT", "RECOMMENDED", "NOT RECOMMENDED", "MAY", and</w:t>
      </w:r>
    </w:p>
    <w:p w14:paraId="3188C6B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"OPTIONAL" in this document are to be interpreted as described in BCP</w:t>
      </w:r>
    </w:p>
    <w:p w14:paraId="673C1C4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14 [RFC2119] [RFC8174] when, and only when, they appear in all</w:t>
      </w:r>
    </w:p>
    <w:p w14:paraId="081548F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capitals, as shown here.</w:t>
      </w:r>
    </w:p>
    <w:p w14:paraId="339D645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4]</w:t>
      </w:r>
    </w:p>
    <w:p w14:paraId="381FC01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3519F63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4006B7F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3.  Problem Overview</w:t>
      </w:r>
    </w:p>
    <w:p w14:paraId="5CCBD2A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Performance measurements are meant to provide data that characterize</w:t>
      </w:r>
    </w:p>
    <w:p w14:paraId="125DF1D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conditions experienced by traffic flows in the network and possibly</w:t>
      </w:r>
    </w:p>
    <w:p w14:paraId="3912B6E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trigger operational changes (e.g., re-route of flows, or changes in</w:t>
      </w:r>
    </w:p>
    <w:p w14:paraId="1DFF2C1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resource allocations).  Modifications to a network are determined</w:t>
      </w:r>
    </w:p>
    <w:p w14:paraId="614BFB7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based on the performance metric information available when a change</w:t>
      </w:r>
    </w:p>
    <w:p w14:paraId="3AFC225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is to be made.  The correctness of this determination is based on the</w:t>
      </w:r>
    </w:p>
    <w:p w14:paraId="75BEFA7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quality of the collected metrics data.  The quality of collected</w:t>
      </w:r>
    </w:p>
    <w:p w14:paraId="3A9C69C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measurement data is defined by:</w:t>
      </w:r>
    </w:p>
    <w:p w14:paraId="1D938F9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the</w:t>
      </w:r>
      <w:proofErr w:type="gramEnd"/>
      <w:r w:rsidRPr="00C5761C">
        <w:rPr>
          <w:rFonts w:ascii="Courier New" w:hAnsi="Courier New" w:cs="Courier New"/>
          <w:lang w:val="en-US"/>
        </w:rPr>
        <w:t xml:space="preserve"> resolution and accuracy of each measurement;</w:t>
      </w:r>
    </w:p>
    <w:p w14:paraId="40F8CE4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predictability</w:t>
      </w:r>
      <w:proofErr w:type="gramEnd"/>
      <w:r w:rsidRPr="00C5761C">
        <w:rPr>
          <w:rFonts w:ascii="Courier New" w:hAnsi="Courier New" w:cs="Courier New"/>
          <w:lang w:val="en-US"/>
        </w:rPr>
        <w:t xml:space="preserve"> of both the time at which each measurement is made</w:t>
      </w:r>
    </w:p>
    <w:p w14:paraId="240E50A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the timeliness of measurement collection data delivery for</w:t>
      </w:r>
    </w:p>
    <w:p w14:paraId="543844B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use.</w:t>
      </w:r>
    </w:p>
    <w:p w14:paraId="0DB0457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Consider the case of delay measurement that relies on collecting time</w:t>
      </w:r>
    </w:p>
    <w:p w14:paraId="3E64E5A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packet arrival at the ingress interface and time of the packet</w:t>
      </w:r>
    </w:p>
    <w:p w14:paraId="3FCB1D3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transmission at the egress interface.  The method includes recording</w:t>
      </w:r>
    </w:p>
    <w:p w14:paraId="6E2BE5B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local clock value on receiving the first octet of an affected</w:t>
      </w:r>
    </w:p>
    <w:p w14:paraId="2518CCE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message at the device ingress, and again recording the clock value on</w:t>
      </w:r>
    </w:p>
    <w:p w14:paraId="437902D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transmitting the first byte of the same message at the device egress.</w:t>
      </w:r>
    </w:p>
    <w:p w14:paraId="146F054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 this ideal case, the difference between the two recorded clock</w:t>
      </w:r>
    </w:p>
    <w:p w14:paraId="0229D1A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times corresponds to the time that the message spent in traversing</w:t>
      </w:r>
    </w:p>
    <w:p w14:paraId="195CC63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device.  In practice, the time recorded can differ from the ideal</w:t>
      </w:r>
    </w:p>
    <w:p w14:paraId="172DF27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case by any fixed amount.  A correction can be applied to compute the</w:t>
      </w:r>
    </w:p>
    <w:p w14:paraId="58BAD98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same time difference </w:t>
      </w:r>
      <w:del w:id="20" w:author="Graf Thomas, SCS-INI-NET-VNC-E2E" w:date="2025-08-30T10:02:00Z">
        <w:r w:rsidRPr="00C5761C" w:rsidDel="00E0127E">
          <w:rPr>
            <w:rFonts w:ascii="Courier New" w:hAnsi="Courier New" w:cs="Courier New"/>
            <w:lang w:val="en-US"/>
          </w:rPr>
          <w:delText>taking into account</w:delText>
        </w:r>
      </w:del>
      <w:ins w:id="21" w:author="Graf Thomas, SCS-INI-NET-VNC-E2E" w:date="2025-08-30T10:02:00Z">
        <w:r w:rsidR="00E0127E" w:rsidRPr="00C5761C">
          <w:rPr>
            <w:rFonts w:ascii="Courier New" w:hAnsi="Courier New" w:cs="Courier New"/>
            <w:lang w:val="en-US"/>
          </w:rPr>
          <w:t>considering</w:t>
        </w:r>
      </w:ins>
      <w:r w:rsidRPr="00C5761C">
        <w:rPr>
          <w:rFonts w:ascii="Courier New" w:hAnsi="Courier New" w:cs="Courier New"/>
          <w:lang w:val="en-US"/>
        </w:rPr>
        <w:t xml:space="preserve"> the known fixed time</w:t>
      </w:r>
    </w:p>
    <w:p w14:paraId="1338E3C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associated with the actual measurement.  In this way, the resulting</w:t>
      </w:r>
    </w:p>
    <w:p w14:paraId="0886C57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time difference reflects any variable delay associated with queuing.</w:t>
      </w:r>
    </w:p>
    <w:p w14:paraId="355282A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Depending on the implementation, it may be </w:t>
      </w:r>
      <w:del w:id="22" w:author="Graf Thomas, SCS-INI-NET-VNC-E2E" w:date="2025-08-30T10:02:00Z">
        <w:r w:rsidRPr="00C5761C" w:rsidDel="00E0127E">
          <w:rPr>
            <w:rFonts w:ascii="Courier New" w:hAnsi="Courier New" w:cs="Courier New"/>
            <w:lang w:val="en-US"/>
          </w:rPr>
          <w:delText>a challenge</w:delText>
        </w:r>
      </w:del>
      <w:ins w:id="23" w:author="Graf Thomas, SCS-INI-NET-VNC-E2E" w:date="2025-08-30T10:02:00Z">
        <w:r w:rsidR="00E0127E">
          <w:rPr>
            <w:rFonts w:ascii="Courier New" w:hAnsi="Courier New" w:cs="Courier New"/>
            <w:lang w:val="en-US"/>
          </w:rPr>
          <w:t>challenging</w:t>
        </w:r>
      </w:ins>
      <w:r w:rsidRPr="00C5761C">
        <w:rPr>
          <w:rFonts w:ascii="Courier New" w:hAnsi="Courier New" w:cs="Courier New"/>
          <w:lang w:val="en-US"/>
        </w:rPr>
        <w:t xml:space="preserve"> to compute the</w:t>
      </w:r>
    </w:p>
    <w:p w14:paraId="396C313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difference between message arrival and departure times and - on the</w:t>
      </w:r>
    </w:p>
    <w:p w14:paraId="06A9DDC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fly - add the necessary residence time information to the same</w:t>
      </w:r>
    </w:p>
    <w:p w14:paraId="3DAF103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message.  And that task may become even more challenging if the</w:t>
      </w:r>
    </w:p>
    <w:p w14:paraId="000DC26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is encrypted.  Recording the departure of a packet time in the</w:t>
      </w:r>
    </w:p>
    <w:p w14:paraId="2AE8D57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same packet may be decremental to the accuracy of the measurement</w:t>
      </w:r>
    </w:p>
    <w:p w14:paraId="4153335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because the departure time includes the variable time component (such</w:t>
      </w:r>
    </w:p>
    <w:p w14:paraId="2FE48B2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 that associated with buffering and queuing of the packet).  A</w:t>
      </w:r>
    </w:p>
    <w:p w14:paraId="6DBB6A7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similar problem may lower the quality of, for example, information</w:t>
      </w:r>
    </w:p>
    <w:p w14:paraId="49F0A83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that characterizes utilization of the egress interface.  If unable to</w:t>
      </w:r>
    </w:p>
    <w:p w14:paraId="3071C3A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obtain the data consistently, without variable delays for additional</w:t>
      </w:r>
    </w:p>
    <w:p w14:paraId="176BEC0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processing, information may not accurately reflect the egress</w:t>
      </w:r>
    </w:p>
    <w:p w14:paraId="224ACD3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interface state.  To mitigate this problem [RFC8169] defined an RTM</w:t>
      </w:r>
    </w:p>
    <w:p w14:paraId="2AB0914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two-step mode.</w:t>
      </w:r>
    </w:p>
    <w:p w14:paraId="52C2FF4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5]</w:t>
      </w:r>
    </w:p>
    <w:p w14:paraId="1DC82B8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233985C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70CDC03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Another challenge associated with methods that collect network state</w:t>
      </w:r>
    </w:p>
    <w:p w14:paraId="2053DC2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into the actual data packet is the risk to exceed the</w:t>
      </w:r>
    </w:p>
    <w:p w14:paraId="4C321D8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Maximum Transmission Unit (MTU) size on the path, especially if the</w:t>
      </w:r>
    </w:p>
    <w:p w14:paraId="39A3E84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traverses overlay domains or VPNs.  Since the fragmentation is</w:t>
      </w:r>
    </w:p>
    <w:p w14:paraId="6013185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not available at the transport network, operators may have to reduce</w:t>
      </w:r>
    </w:p>
    <w:p w14:paraId="579A1AB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MTU size advertised to the client layer or risk missing network state</w:t>
      </w:r>
    </w:p>
    <w:p w14:paraId="4E00FA5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data for the part, most probably the latter part, of the path.</w:t>
      </w:r>
    </w:p>
    <w:p w14:paraId="1691879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Performance measurement methods that instrument data flows inherently</w:t>
      </w:r>
    </w:p>
    <w:p w14:paraId="680C9D5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 one-way performance metrics at the egress of the measurement</w:t>
      </w:r>
    </w:p>
    <w:p w14:paraId="46FC6CB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domain.  In some networks, for example, wireless that are in the</w:t>
      </w:r>
    </w:p>
    <w:p w14:paraId="5CE29F9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scope of [RFC9450], it is beneficial to collect the telemetry,</w:t>
      </w:r>
    </w:p>
    <w:p w14:paraId="7D111CC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including the calculated performance metrics, that reflects</w:t>
      </w:r>
    </w:p>
    <w:p w14:paraId="148AC01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conditions experienced by the monitored flow at a </w:t>
      </w:r>
      <w:ins w:id="24" w:author="Graf Thomas, SCS-INI-NET-VNC-E2E" w:date="2025-08-30T10:06:00Z">
        <w:r w:rsidR="00E0127E">
          <w:rPr>
            <w:rFonts w:ascii="Courier New" w:hAnsi="Courier New" w:cs="Courier New"/>
            <w:lang w:val="en-US"/>
          </w:rPr>
          <w:t xml:space="preserve">network </w:t>
        </w:r>
      </w:ins>
      <w:r w:rsidRPr="00C5761C">
        <w:rPr>
          <w:rFonts w:ascii="Courier New" w:hAnsi="Courier New" w:cs="Courier New"/>
          <w:lang w:val="en-US"/>
        </w:rPr>
        <w:t>node other than the</w:t>
      </w:r>
    </w:p>
    <w:p w14:paraId="29F8D1B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egress </w:t>
      </w:r>
      <w:ins w:id="25" w:author="Graf Thomas, SCS-INI-NET-VNC-E2E" w:date="2025-08-30T10:06:00Z">
        <w:r w:rsidR="00E0127E">
          <w:rPr>
            <w:rFonts w:ascii="Courier New" w:hAnsi="Courier New" w:cs="Courier New"/>
            <w:lang w:val="en-US"/>
          </w:rPr>
          <w:t xml:space="preserve">network </w:t>
        </w:r>
      </w:ins>
      <w:r w:rsidRPr="00C5761C">
        <w:rPr>
          <w:rFonts w:ascii="Courier New" w:hAnsi="Courier New" w:cs="Courier New"/>
          <w:lang w:val="en-US"/>
        </w:rPr>
        <w:t>node.  For example, a head-end can optimize path selection</w:t>
      </w:r>
    </w:p>
    <w:p w14:paraId="4991D6E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based on the compounded information that reflects network conditions</w:t>
      </w:r>
    </w:p>
    <w:p w14:paraId="7AEF61E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resource utilization.  This mode is referred to as the upstream</w:t>
      </w:r>
    </w:p>
    <w:p w14:paraId="4C8C5F1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collection and the other - downstream collection to differentiate</w:t>
      </w:r>
    </w:p>
    <w:p w14:paraId="4028023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between two modes of telemetry collection.</w:t>
      </w:r>
    </w:p>
    <w:p w14:paraId="59E8E4A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  Theory of Operation</w:t>
      </w:r>
    </w:p>
    <w:p w14:paraId="5699704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HTS method consists of two phases:</w:t>
      </w:r>
    </w:p>
    <w:p w14:paraId="57752CC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Performing a measurement and/or obtaining network state</w:t>
      </w:r>
    </w:p>
    <w:p w14:paraId="4544D2F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on a </w:t>
      </w:r>
      <w:ins w:id="26" w:author="Graf Thomas, SCS-INI-NET-VNC-E2E" w:date="2025-08-30T10:05:00Z">
        <w:r w:rsidR="00E0127E">
          <w:rPr>
            <w:rFonts w:ascii="Courier New" w:hAnsi="Courier New" w:cs="Courier New"/>
            <w:lang w:val="en-US"/>
          </w:rPr>
          <w:t xml:space="preserve">network </w:t>
        </w:r>
      </w:ins>
      <w:r w:rsidRPr="00C5761C">
        <w:rPr>
          <w:rFonts w:ascii="Courier New" w:hAnsi="Courier New" w:cs="Courier New"/>
          <w:lang w:val="en-US"/>
        </w:rPr>
        <w:t>node.  HTS Trigger is a data or test packet</w:t>
      </w:r>
    </w:p>
    <w:p w14:paraId="7C5D6E4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instrumented to trigger the collection of telemetry information on</w:t>
      </w:r>
    </w:p>
    <w:p w14:paraId="275C3D8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w:t>
      </w:r>
      <w:ins w:id="27" w:author="Graf Thomas, SCS-INI-NET-VNC-E2E" w:date="2025-08-30T10:06:00Z">
        <w:r w:rsidR="00E0127E">
          <w:rPr>
            <w:rFonts w:ascii="Courier New" w:hAnsi="Courier New" w:cs="Courier New"/>
            <w:lang w:val="en-US"/>
          </w:rPr>
          <w:t xml:space="preserve">network </w:t>
        </w:r>
      </w:ins>
      <w:r w:rsidRPr="00C5761C">
        <w:rPr>
          <w:rFonts w:ascii="Courier New" w:hAnsi="Courier New" w:cs="Courier New"/>
          <w:lang w:val="en-US"/>
        </w:rPr>
        <w:t>node.</w:t>
      </w:r>
    </w:p>
    <w:p w14:paraId="18B17CF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Collecting and transporting the measurement and/or the telemetry</w:t>
      </w:r>
    </w:p>
    <w:p w14:paraId="6C142BE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HTS Follow-up is a packet constructed to transport</w:t>
      </w:r>
    </w:p>
    <w:p w14:paraId="5CE4454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that includes operational state and</w:t>
      </w:r>
    </w:p>
    <w:p w14:paraId="3C41CBD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performance measurements originated on the nodes along the path</w:t>
      </w:r>
    </w:p>
    <w:p w14:paraId="4334FEC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traversed by the HTS Trigger.</w:t>
      </w:r>
    </w:p>
    <w:p w14:paraId="631EB05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4.1.  HTS Packets</w:t>
      </w:r>
    </w:p>
    <w:p w14:paraId="2B60059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4.1.1.  HTS Trigger in In-Situ OAM</w:t>
      </w:r>
    </w:p>
    <w:p w14:paraId="1DC2979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6]</w:t>
      </w:r>
    </w:p>
    <w:p w14:paraId="4D3D743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49A1047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41359EA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w:t>
      </w:r>
    </w:p>
    <w:p w14:paraId="411345F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0 1 2 3 4 5 6 7 8 9 0 1 2 3 4 5 6 7 8 9 0 1 2 3 4 5 6 7 8 9 0 1</w:t>
      </w:r>
    </w:p>
    <w:p w14:paraId="1B6F75B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1E03995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Namespace-ID           |     Flags     |Extension-Flags|</w:t>
      </w:r>
    </w:p>
    <w:p w14:paraId="0B1D75D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043F9D6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IOAM-Trace-Type                 |   Reserved    |</w:t>
      </w:r>
    </w:p>
    <w:p w14:paraId="1785D3B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04177A1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Flow ID (</w:t>
      </w:r>
      <w:proofErr w:type="gramStart"/>
      <w:r w:rsidRPr="00C5761C">
        <w:rPr>
          <w:rFonts w:ascii="Courier New" w:hAnsi="Courier New" w:cs="Courier New"/>
          <w:lang w:val="en-US"/>
        </w:rPr>
        <w:t xml:space="preserve">Optional)   </w:t>
      </w:r>
      <w:proofErr w:type="gramEnd"/>
      <w:r w:rsidRPr="00C5761C">
        <w:rPr>
          <w:rFonts w:ascii="Courier New" w:hAnsi="Courier New" w:cs="Courier New"/>
          <w:lang w:val="en-US"/>
        </w:rPr>
        <w:t xml:space="preserve">                 |</w:t>
      </w:r>
    </w:p>
    <w:p w14:paraId="13B33B5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5DF9406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Sequence </w:t>
      </w:r>
      <w:proofErr w:type="gramStart"/>
      <w:r w:rsidRPr="00C5761C">
        <w:rPr>
          <w:rFonts w:ascii="Courier New" w:hAnsi="Courier New" w:cs="Courier New"/>
          <w:lang w:val="en-US"/>
        </w:rPr>
        <w:t>Number  (</w:t>
      </w:r>
      <w:proofErr w:type="gramEnd"/>
      <w:r w:rsidRPr="00C5761C">
        <w:rPr>
          <w:rFonts w:ascii="Courier New" w:hAnsi="Courier New" w:cs="Courier New"/>
          <w:lang w:val="en-US"/>
        </w:rPr>
        <w:t>Optional)               |</w:t>
      </w:r>
    </w:p>
    <w:p w14:paraId="3E29165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494B272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1: Hybrid Two-Step Trace IOAM Header</w:t>
      </w:r>
    </w:p>
    <w:p w14:paraId="6328EBD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 HTS Trigger may be carried in a data packet or a specially</w:t>
      </w:r>
    </w:p>
    <w:p w14:paraId="33EB67B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constructed test packet.  For example, an HTS Trigger could be a</w:t>
      </w:r>
    </w:p>
    <w:p w14:paraId="68F60F6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that has IOAM Option-Type set to the "IOAM Hybrid Two-Step</w:t>
      </w:r>
    </w:p>
    <w:p w14:paraId="42B99FE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Option-Type" value (TBA1) allocated by IANA (see Section 7.1).  The</w:t>
      </w:r>
    </w:p>
    <w:p w14:paraId="6639728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Trigger includes HTS IOAM Header (shown in Figure 1) consists of:</w:t>
      </w:r>
    </w:p>
    <w:p w14:paraId="44EBBC0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IOAM Namespace-ID - as defined in Section 5.3 [RFC9197</w:t>
      </w:r>
      <w:proofErr w:type="gramStart"/>
      <w:r w:rsidRPr="00C5761C">
        <w:rPr>
          <w:rFonts w:ascii="Courier New" w:hAnsi="Courier New" w:cs="Courier New"/>
          <w:lang w:val="en-US"/>
        </w:rPr>
        <w:t>];</w:t>
      </w:r>
      <w:proofErr w:type="gramEnd"/>
    </w:p>
    <w:p w14:paraId="22990C3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Flags - as defined in Section 3.2 [RFC9326</w:t>
      </w:r>
      <w:proofErr w:type="gramStart"/>
      <w:r w:rsidRPr="00C5761C">
        <w:rPr>
          <w:rFonts w:ascii="Courier New" w:hAnsi="Courier New" w:cs="Courier New"/>
          <w:lang w:val="en-US"/>
        </w:rPr>
        <w:t>];</w:t>
      </w:r>
      <w:proofErr w:type="gramEnd"/>
    </w:p>
    <w:p w14:paraId="64778D1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Extension-Flags - as defined in Section 3.2 [RFC9326</w:t>
      </w:r>
      <w:proofErr w:type="gramStart"/>
      <w:r w:rsidRPr="00C5761C">
        <w:rPr>
          <w:rFonts w:ascii="Courier New" w:hAnsi="Courier New" w:cs="Courier New"/>
          <w:lang w:val="en-US"/>
        </w:rPr>
        <w:t>];</w:t>
      </w:r>
      <w:proofErr w:type="gramEnd"/>
    </w:p>
    <w:p w14:paraId="596CEB7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IOAM-Trace-Type - as defined in Section 5.4 [RFC9197</w:t>
      </w:r>
      <w:proofErr w:type="gramStart"/>
      <w:r w:rsidRPr="00C5761C">
        <w:rPr>
          <w:rFonts w:ascii="Courier New" w:hAnsi="Courier New" w:cs="Courier New"/>
          <w:lang w:val="en-US"/>
        </w:rPr>
        <w:t>];</w:t>
      </w:r>
      <w:proofErr w:type="gramEnd"/>
    </w:p>
    <w:p w14:paraId="4292504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optional</w:t>
      </w:r>
      <w:proofErr w:type="gramEnd"/>
      <w:r w:rsidRPr="00C5761C">
        <w:rPr>
          <w:rFonts w:ascii="Courier New" w:hAnsi="Courier New" w:cs="Courier New"/>
          <w:lang w:val="en-US"/>
        </w:rPr>
        <w:t xml:space="preserve"> Flow ID - as defined in Section 3.2 [RFC9326];</w:t>
      </w:r>
    </w:p>
    <w:p w14:paraId="021FA7E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optional</w:t>
      </w:r>
      <w:proofErr w:type="gramEnd"/>
      <w:r w:rsidRPr="00C5761C">
        <w:rPr>
          <w:rFonts w:ascii="Courier New" w:hAnsi="Courier New" w:cs="Courier New"/>
          <w:lang w:val="en-US"/>
        </w:rPr>
        <w:t xml:space="preserve"> Sequence Number - as defined in Section 3.2 [RFC9326].</w:t>
      </w:r>
    </w:p>
    <w:p w14:paraId="13788A5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4.1.2.  HTS Trigger in the Alternate Marking Method</w:t>
      </w:r>
    </w:p>
    <w:p w14:paraId="1260853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packet in the flow to which the Alternate-Marking method, defined</w:t>
      </w:r>
    </w:p>
    <w:p w14:paraId="1BE2D29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 [RFC9341] and [RFC9342], is applied can be used as an HTS Trigger.</w:t>
      </w:r>
    </w:p>
    <w:p w14:paraId="67B5B54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nature of the HTS Trigger is a transport network layer-specific,</w:t>
      </w:r>
    </w:p>
    <w:p w14:paraId="40F78CF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its description is outside the scope of this document.  The</w:t>
      </w:r>
    </w:p>
    <w:p w14:paraId="73E8312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that includes the HTS Trigger in this document is also</w:t>
      </w:r>
    </w:p>
    <w:p w14:paraId="2DB2994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referred to as the trigger packet.</w:t>
      </w:r>
    </w:p>
    <w:p w14:paraId="37B0342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7]</w:t>
      </w:r>
    </w:p>
    <w:p w14:paraId="7DCDAEC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56B8119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6E87B85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4.1.3.  HTS Follow-up Packet</w:t>
      </w:r>
    </w:p>
    <w:p w14:paraId="67B74CA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HTS method uses the HTS Follow-up packet, referred to as the</w:t>
      </w:r>
    </w:p>
    <w:p w14:paraId="7E03755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follow-up packet, to collect measurement and network state data from</w:t>
      </w:r>
    </w:p>
    <w:p w14:paraId="65BA1F1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nodes.  The node that creates the HTS Trigger also generates the</w:t>
      </w:r>
    </w:p>
    <w:p w14:paraId="3047991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Follow-up packet.  In some use cases, e.g., when HTS is used to</w:t>
      </w:r>
    </w:p>
    <w:p w14:paraId="45C8B1C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 the telemetry, including performance metrics, calculated</w:t>
      </w:r>
    </w:p>
    <w:p w14:paraId="3F587EB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based on a series of measurements, an HTS follow-up packet can be</w:t>
      </w:r>
    </w:p>
    <w:p w14:paraId="4101725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originated without using the HTS Trigger.  The follow-up packet</w:t>
      </w:r>
    </w:p>
    <w:p w14:paraId="6F8C613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contains characteristic information sufficient for participating HTS</w:t>
      </w:r>
    </w:p>
    <w:p w14:paraId="777ABDF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nodes to associate it with the monitored data flow.  The</w:t>
      </w:r>
    </w:p>
    <w:p w14:paraId="3AD5B8A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characteristic information can be obtained using the information of</w:t>
      </w:r>
    </w:p>
    <w:p w14:paraId="341A442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trigger packet or constructed by a node that originates the</w:t>
      </w:r>
    </w:p>
    <w:p w14:paraId="6EB633D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follow-up packet.  As the follow-up packet is expected to traverse</w:t>
      </w:r>
    </w:p>
    <w:p w14:paraId="5EEF692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same sequence of nodes, one element of the characteristic</w:t>
      </w:r>
    </w:p>
    <w:p w14:paraId="21A1602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is the information that determines the path in the data</w:t>
      </w:r>
    </w:p>
    <w:p w14:paraId="46F3468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plane.  For example, in a segment routing domain [RFC8402], a list of</w:t>
      </w:r>
    </w:p>
    <w:p w14:paraId="7DE4D0D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segment identifiers of the trigger packet is applied to the follow-up</w:t>
      </w:r>
    </w:p>
    <w:p w14:paraId="4E2D1D0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And in the case of the service function chain based on the</w:t>
      </w:r>
    </w:p>
    <w:p w14:paraId="33C05E4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Service Header [RFC8300], the Base Header and Service Path</w:t>
      </w:r>
    </w:p>
    <w:p w14:paraId="75ECB7F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Header of the trigger packet will be applied to the follow-up packet.</w:t>
      </w:r>
    </w:p>
    <w:p w14:paraId="155B064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Also, when HTS is used to collect the telemetry information in an</w:t>
      </w:r>
    </w:p>
    <w:p w14:paraId="600BBF0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IOAM domain, the IOAM trace option header [RFC9197] of the trigger</w:t>
      </w:r>
    </w:p>
    <w:p w14:paraId="3DAB8FE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is applied in the follow-up packet.  The follow-up packet also</w:t>
      </w:r>
    </w:p>
    <w:p w14:paraId="79BDA65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uses the same network information used to load-balance flows in</w:t>
      </w:r>
    </w:p>
    <w:p w14:paraId="7BA3C56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equal-cost multipath (ECMP) as the trigger packet, e.g., IPv6 Flow</w:t>
      </w:r>
    </w:p>
    <w:p w14:paraId="54D9D4D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Label [RFC6437] or an entropy label [RFC6790].  The exact composition</w:t>
      </w:r>
    </w:p>
    <w:p w14:paraId="43C6374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the characteristic information is specific for each transport</w:t>
      </w:r>
    </w:p>
    <w:p w14:paraId="2642B6F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and its definition is outside the scope of this document.</w:t>
      </w:r>
      <w:commentRangeStart w:id="28"/>
      <w:commentRangeEnd w:id="28"/>
      <w:r w:rsidR="00463C0B">
        <w:rPr>
          <w:rStyle w:val="CommentReference"/>
          <w:rFonts w:asciiTheme="minorHAnsi" w:hAnsiTheme="minorHAnsi"/>
        </w:rPr>
        <w:commentReference w:id="28"/>
      </w:r>
    </w:p>
    <w:p w14:paraId="56B89EB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Only one outstanding follow-up packet MUST be on the node for the</w:t>
      </w:r>
    </w:p>
    <w:p w14:paraId="03AD4A9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given path.  That means that if the node receives an HTS Trigger for</w:t>
      </w:r>
    </w:p>
    <w:p w14:paraId="2A14401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flow on which it still waits for the follow-up packet to the</w:t>
      </w:r>
    </w:p>
    <w:p w14:paraId="65EC01D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previous HTS Trigger, the node will originate the follow-up packet to</w:t>
      </w:r>
    </w:p>
    <w:p w14:paraId="2A0F20C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transport the former set of the network state data and transmit it</w:t>
      </w:r>
    </w:p>
    <w:p w14:paraId="2169F27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before it sends the follow-up packet with the latest collection of</w:t>
      </w:r>
    </w:p>
    <w:p w14:paraId="7887E6E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state information.</w:t>
      </w:r>
      <w:commentRangeStart w:id="29"/>
      <w:commentRangeEnd w:id="29"/>
      <w:r w:rsidR="00463C0B">
        <w:rPr>
          <w:rStyle w:val="CommentReference"/>
          <w:rFonts w:asciiTheme="minorHAnsi" w:hAnsiTheme="minorHAnsi"/>
        </w:rPr>
        <w:commentReference w:id="29"/>
      </w:r>
    </w:p>
    <w:p w14:paraId="3283CA7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following sections describe the operation of HTS nodes in the</w:t>
      </w:r>
    </w:p>
    <w:p w14:paraId="04FBAB8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downstream mode of collecting the telemetry information.  In the</w:t>
      </w:r>
    </w:p>
    <w:p w14:paraId="45EF06A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upstream mode, the behavior of HTS nodes, in general, identical with</w:t>
      </w:r>
    </w:p>
    <w:p w14:paraId="7DDFBEA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exception that the HTS Trigger packet does not precede the HTS</w:t>
      </w:r>
    </w:p>
    <w:p w14:paraId="0BA252D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Follow-up packet.</w:t>
      </w:r>
    </w:p>
    <w:p w14:paraId="6D515FF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8]</w:t>
      </w:r>
    </w:p>
    <w:p w14:paraId="65DB80B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30E5BB3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784C9C9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4.2.  Operation of the HTS Ingress Node</w:t>
      </w:r>
    </w:p>
    <w:p w14:paraId="2E20957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node that originates the HTS Trigger is referred to as the HTS</w:t>
      </w:r>
    </w:p>
    <w:p w14:paraId="3311CD4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ingress node.  As stated, the ingress node originates the follow-up</w:t>
      </w:r>
    </w:p>
    <w:p w14:paraId="4CFC92E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The follow-up packet has the transport network encapsulation</w:t>
      </w:r>
    </w:p>
    <w:p w14:paraId="109C82A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identical with the trigger packet followed by the HTS shim and one or</w:t>
      </w:r>
    </w:p>
    <w:p w14:paraId="5F4D3F9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more telemetry information elements encoded as Type-Length-Value</w:t>
      </w:r>
    </w:p>
    <w:p w14:paraId="318D9EE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(TLV).  Figure 2 displays an example of the follow-up packet format.</w:t>
      </w:r>
    </w:p>
    <w:p w14:paraId="211516D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w:t>
      </w:r>
    </w:p>
    <w:p w14:paraId="4119648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0 1 2 3 4 5 6 7 8 9 0 1 2 3 4 5 6 7 8 9 0 1 2 3 4 5 6 7 8 9 0 1</w:t>
      </w:r>
    </w:p>
    <w:p w14:paraId="0631B07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3B4C560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14:paraId="7A8DCB6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Transport Network                        ~</w:t>
      </w:r>
    </w:p>
    <w:p w14:paraId="2CC0D50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Encapsulation                          |</w:t>
      </w:r>
    </w:p>
    <w:p w14:paraId="7CB8762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4B9AB55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spellStart"/>
      <w:r w:rsidRPr="00C5761C">
        <w:rPr>
          <w:rFonts w:ascii="Courier New" w:hAnsi="Courier New" w:cs="Courier New"/>
          <w:lang w:val="en-US"/>
        </w:rPr>
        <w:t>Ver|HTS</w:t>
      </w:r>
      <w:proofErr w:type="spellEnd"/>
      <w:r w:rsidRPr="00C5761C">
        <w:rPr>
          <w:rFonts w:ascii="Courier New" w:hAnsi="Courier New" w:cs="Courier New"/>
          <w:lang w:val="en-US"/>
        </w:rPr>
        <w:t xml:space="preserve"> Shim L |     Flags     |Sequence Number|   Reserved    |</w:t>
      </w:r>
    </w:p>
    <w:p w14:paraId="092C143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7B113A2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HTS Max Length                         |</w:t>
      </w:r>
    </w:p>
    <w:p w14:paraId="5EEFF94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3739F06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Telemetry Data Profile                     ~</w:t>
      </w:r>
    </w:p>
    <w:p w14:paraId="44C9802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014744D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14:paraId="2628EE0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Telemetry Data TLVs                       ~</w:t>
      </w:r>
    </w:p>
    <w:p w14:paraId="0B40816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14:paraId="44B0F8E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544901F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2: Follow-up Packet Format</w:t>
      </w:r>
    </w:p>
    <w:p w14:paraId="0FDCDBF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Fields of the HTS shim are as follows:</w:t>
      </w:r>
    </w:p>
    <w:p w14:paraId="26EE480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Version (Ver) is the two-bits long field.  It specifies the</w:t>
      </w:r>
    </w:p>
    <w:p w14:paraId="1E4EE79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version of the HTS shim format.  This document defines the format</w:t>
      </w:r>
    </w:p>
    <w:p w14:paraId="5417C05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for the 0b00 value of the field.</w:t>
      </w:r>
    </w:p>
    <w:p w14:paraId="2E3B52D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Shim Length is the six bits-long field.  It defines the length</w:t>
      </w:r>
    </w:p>
    <w:p w14:paraId="34E64F5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the HTS shim in octets.  The minimal value of the field is</w:t>
      </w:r>
    </w:p>
    <w:p w14:paraId="027E5D6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eight octets.</w:t>
      </w:r>
    </w:p>
    <w:p w14:paraId="44D2E78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w:t>
      </w:r>
    </w:p>
    <w:p w14:paraId="6A080F9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w:t>
      </w:r>
    </w:p>
    <w:p w14:paraId="524AE88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1EC7404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w:t>
      </w:r>
      <w:proofErr w:type="gramStart"/>
      <w:r w:rsidRPr="00C5761C">
        <w:rPr>
          <w:rFonts w:ascii="Courier New" w:hAnsi="Courier New" w:cs="Courier New"/>
          <w:lang w:val="en-US"/>
        </w:rPr>
        <w:t>|  Reserved</w:t>
      </w:r>
      <w:proofErr w:type="gramEnd"/>
      <w:r w:rsidRPr="00C5761C">
        <w:rPr>
          <w:rFonts w:ascii="Courier New" w:hAnsi="Courier New" w:cs="Courier New"/>
          <w:lang w:val="en-US"/>
        </w:rPr>
        <w:t xml:space="preserve">   |</w:t>
      </w:r>
    </w:p>
    <w:p w14:paraId="5CF90D2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597B521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3: Flags Field Format</w:t>
      </w:r>
    </w:p>
    <w:p w14:paraId="6B08EE8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9]</w:t>
      </w:r>
    </w:p>
    <w:p w14:paraId="50B4B24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3F27140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5938DF2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Flags is eight-bits long.  The format of the Flags field displayed</w:t>
      </w:r>
    </w:p>
    <w:p w14:paraId="75D6EB3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 Figure 3.</w:t>
      </w:r>
    </w:p>
    <w:p w14:paraId="510A47F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Full (F) flag MUST be set to zero by the node originating the</w:t>
      </w:r>
    </w:p>
    <w:p w14:paraId="127898F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follow-up packet and MUST be set to one by the node that</w:t>
      </w:r>
    </w:p>
    <w:p w14:paraId="37901BD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does not add its telemetry data to avoid exceeding MTU size.</w:t>
      </w:r>
    </w:p>
    <w:p w14:paraId="2E88A2C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The node originating the follow-up packet MUST zero the</w:t>
      </w:r>
    </w:p>
    <w:p w14:paraId="4AD8A0E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Reserved field and ignore it on the receipt.</w:t>
      </w:r>
    </w:p>
    <w:p w14:paraId="73A283A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Sequence Number is one octet-long field.  The zero-based value of</w:t>
      </w:r>
    </w:p>
    <w:p w14:paraId="3CA0A80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field reflects the place of the HTS follow-up packet in the</w:t>
      </w:r>
    </w:p>
    <w:p w14:paraId="7A5B0E2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sequence of the HTS follow-up packets that originated in response</w:t>
      </w:r>
    </w:p>
    <w:p w14:paraId="123AC07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to the same HTS trigger.  The ingress node MUST set the value of</w:t>
      </w:r>
    </w:p>
    <w:p w14:paraId="72F5739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field to zero.</w:t>
      </w:r>
    </w:p>
    <w:p w14:paraId="4D61093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Reserved is one octet-long field.  It MUST be zeroed on</w:t>
      </w:r>
    </w:p>
    <w:p w14:paraId="1EABE31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transmission and ignored on receipt.</w:t>
      </w:r>
    </w:p>
    <w:p w14:paraId="4333CE3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Max Length is four octet-long field.  The value of the HTS Max</w:t>
      </w:r>
    </w:p>
    <w:p w14:paraId="357AB3D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Length field indicates the maximum length of the HTS Follow-up</w:t>
      </w:r>
    </w:p>
    <w:p w14:paraId="3F51870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in octets.  An operator MUST be able to configure the HTS</w:t>
      </w:r>
    </w:p>
    <w:p w14:paraId="35B7296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Max Length field's value.  The value SHOULD be set equal to the</w:t>
      </w:r>
    </w:p>
    <w:p w14:paraId="4EBB73C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path MTU.</w:t>
      </w:r>
    </w:p>
    <w:p w14:paraId="0854CD8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Profile is the optional variable-length field of</w:t>
      </w:r>
    </w:p>
    <w:p w14:paraId="385E0ED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bit-size flags.  Each flag indicates the requested type of</w:t>
      </w:r>
    </w:p>
    <w:p w14:paraId="0B6BEA3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to be collected at each HTS node.  The increment of</w:t>
      </w:r>
    </w:p>
    <w:p w14:paraId="4604AB2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field is four bytes with a minimum length of zero.  For</w:t>
      </w:r>
    </w:p>
    <w:p w14:paraId="3C26BDF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example, IOAM-Trace-Type information defined in [RFC9197],</w:t>
      </w:r>
    </w:p>
    <w:p w14:paraId="3552EC4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Sequence Number and/or Flow ID (Figure 1) can be used in the</w:t>
      </w:r>
    </w:p>
    <w:p w14:paraId="493E113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Profile field.</w:t>
      </w:r>
    </w:p>
    <w:p w14:paraId="6D274D2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w:t>
      </w:r>
    </w:p>
    <w:p w14:paraId="17C70F9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0 1 2 3 4 5 6 7 8 9 0 1 2 3 4 5 6 7 8 9 0 1 2 3 4 5 6 7 8 9 0 1</w:t>
      </w:r>
    </w:p>
    <w:p w14:paraId="4AAE89B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24E54A1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Type     |    Reserved   |           Length              |</w:t>
      </w:r>
    </w:p>
    <w:p w14:paraId="0B57C7F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41A0363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w:t>
      </w:r>
    </w:p>
    <w:p w14:paraId="3A4D894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4B97DE0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4: Telemetry Data TLV Format</w:t>
      </w:r>
    </w:p>
    <w:p w14:paraId="1C2CA03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TLV is a variable-length field.  Multiple TLVs MAY</w:t>
      </w:r>
    </w:p>
    <w:p w14:paraId="770AF4E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 placed in an HTS packet.  Additional TLVs may be enclosed</w:t>
      </w:r>
    </w:p>
    <w:p w14:paraId="7A62587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within a given TLV, subject to the semantics of the (outer) TLV in</w:t>
      </w:r>
    </w:p>
    <w:p w14:paraId="29E80A7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question.  Figure 4 presents the format of a Telemetry Data TLV,</w:t>
      </w:r>
    </w:p>
    <w:p w14:paraId="45E67D9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where fields are defined as the following:</w:t>
      </w:r>
    </w:p>
    <w:p w14:paraId="366C646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10]</w:t>
      </w:r>
    </w:p>
    <w:p w14:paraId="7754310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73EAF96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186E75B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Type - a one-octet-long field that characterizes the</w:t>
      </w:r>
    </w:p>
    <w:p w14:paraId="60A738E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interpretation of the Value field.</w:t>
      </w:r>
    </w:p>
    <w:p w14:paraId="0A3F226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Reserved - one-octet-long field.</w:t>
      </w:r>
    </w:p>
    <w:p w14:paraId="3317A88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Length - two-octet-long field equal to the length of the Value</w:t>
      </w:r>
    </w:p>
    <w:p w14:paraId="2DA8239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field in octets.</w:t>
      </w:r>
    </w:p>
    <w:p w14:paraId="266A6A0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a variable-length field.  The value of the Type field</w:t>
      </w:r>
    </w:p>
    <w:p w14:paraId="5B72EA1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determines its interpretation and encoding.  IOAM data fields,</w:t>
      </w:r>
    </w:p>
    <w:p w14:paraId="628B096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defined in [RFC9197], MAY be carried in the Value field.</w:t>
      </w:r>
    </w:p>
    <w:p w14:paraId="0AF4DC9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All multibyte fields defined in this specification are in network</w:t>
      </w:r>
    </w:p>
    <w:p w14:paraId="6EBE248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byte order.</w:t>
      </w:r>
    </w:p>
    <w:p w14:paraId="0F8B387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4.3.  Operation of the </w:t>
      </w:r>
      <w:commentRangeStart w:id="30"/>
      <w:r w:rsidRPr="00C5761C">
        <w:rPr>
          <w:rFonts w:ascii="Courier New" w:hAnsi="Courier New" w:cs="Courier New"/>
          <w:lang w:val="en-US"/>
        </w:rPr>
        <w:t>HTS Intermediate Node</w:t>
      </w:r>
      <w:commentRangeEnd w:id="30"/>
      <w:r w:rsidR="00A209A2">
        <w:rPr>
          <w:rStyle w:val="CommentReference"/>
          <w:rFonts w:asciiTheme="minorHAnsi" w:hAnsiTheme="minorHAnsi"/>
        </w:rPr>
        <w:commentReference w:id="30"/>
      </w:r>
    </w:p>
    <w:p w14:paraId="1F0DE4E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Upon receiving the trigger packet, the HTS intermediate node MUST:</w:t>
      </w:r>
    </w:p>
    <w:p w14:paraId="7314114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copy</w:t>
      </w:r>
      <w:proofErr w:type="gramEnd"/>
      <w:r w:rsidRPr="00C5761C">
        <w:rPr>
          <w:rFonts w:ascii="Courier New" w:hAnsi="Courier New" w:cs="Courier New"/>
          <w:lang w:val="en-US"/>
        </w:rPr>
        <w:t xml:space="preserve"> the transport information;</w:t>
      </w:r>
    </w:p>
    <w:p w14:paraId="63E74E3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start</w:t>
      </w:r>
      <w:proofErr w:type="gramEnd"/>
      <w:r w:rsidRPr="00C5761C">
        <w:rPr>
          <w:rFonts w:ascii="Courier New" w:hAnsi="Courier New" w:cs="Courier New"/>
          <w:lang w:val="en-US"/>
        </w:rPr>
        <w:t xml:space="preserve"> the HTS Follow-up Timer for the obtained flow;</w:t>
      </w:r>
    </w:p>
    <w:p w14:paraId="3BB19A2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transmit</w:t>
      </w:r>
      <w:proofErr w:type="gramEnd"/>
      <w:r w:rsidRPr="00C5761C">
        <w:rPr>
          <w:rFonts w:ascii="Courier New" w:hAnsi="Courier New" w:cs="Courier New"/>
          <w:lang w:val="en-US"/>
        </w:rPr>
        <w:t xml:space="preserve"> the trigger packet.</w:t>
      </w:r>
    </w:p>
    <w:p w14:paraId="2772DCA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Upon receiving the follow-up packet, the HTS intermediate node MUST:</w:t>
      </w:r>
    </w:p>
    <w:p w14:paraId="7C86AA8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  verify that the matching transport information exists and the</w:t>
      </w:r>
    </w:p>
    <w:p w14:paraId="55491D6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Full flag is cleared, then stop the associated HTS Follow-up</w:t>
      </w:r>
    </w:p>
    <w:p w14:paraId="70F9541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gramStart"/>
      <w:r w:rsidRPr="00C5761C">
        <w:rPr>
          <w:rFonts w:ascii="Courier New" w:hAnsi="Courier New" w:cs="Courier New"/>
          <w:lang w:val="en-US"/>
        </w:rPr>
        <w:t>Timer;</w:t>
      </w:r>
      <w:proofErr w:type="gramEnd"/>
    </w:p>
    <w:p w14:paraId="281B596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  otherwise, transmit the received packet.  Proceed to Step </w:t>
      </w:r>
      <w:proofErr w:type="gramStart"/>
      <w:r w:rsidRPr="00C5761C">
        <w:rPr>
          <w:rFonts w:ascii="Courier New" w:hAnsi="Courier New" w:cs="Courier New"/>
          <w:lang w:val="en-US"/>
        </w:rPr>
        <w:t>8;</w:t>
      </w:r>
      <w:proofErr w:type="gramEnd"/>
    </w:p>
    <w:p w14:paraId="3C42CCF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3.  collect telemetry data requested in the Telemetry Data Profile</w:t>
      </w:r>
    </w:p>
    <w:p w14:paraId="69BE112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field or defined by the local HTS </w:t>
      </w:r>
      <w:proofErr w:type="gramStart"/>
      <w:r w:rsidRPr="00C5761C">
        <w:rPr>
          <w:rFonts w:ascii="Courier New" w:hAnsi="Courier New" w:cs="Courier New"/>
          <w:lang w:val="en-US"/>
        </w:rPr>
        <w:t>policy;</w:t>
      </w:r>
      <w:proofErr w:type="gramEnd"/>
    </w:p>
    <w:p w14:paraId="3BA59EF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  if adding the collected telemetry would not exceed HTS Max Length</w:t>
      </w:r>
    </w:p>
    <w:p w14:paraId="5BD0961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field's value, then append data as a new Telemetry Data TLV and</w:t>
      </w:r>
    </w:p>
    <w:p w14:paraId="6C19DB5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transmit the follow-up packet.  Proceed to Step </w:t>
      </w:r>
      <w:proofErr w:type="gramStart"/>
      <w:r w:rsidRPr="00C5761C">
        <w:rPr>
          <w:rFonts w:ascii="Courier New" w:hAnsi="Courier New" w:cs="Courier New"/>
          <w:lang w:val="en-US"/>
        </w:rPr>
        <w:t>8;</w:t>
      </w:r>
      <w:proofErr w:type="gramEnd"/>
    </w:p>
    <w:p w14:paraId="36FFCE2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5.  otherwise, set the value of the Full flag to one, copy the</w:t>
      </w:r>
    </w:p>
    <w:p w14:paraId="0E938CD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transport information from the received follow-up packet and</w:t>
      </w:r>
    </w:p>
    <w:p w14:paraId="4D8F37E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transmit it </w:t>
      </w:r>
      <w:proofErr w:type="gramStart"/>
      <w:r w:rsidRPr="00C5761C">
        <w:rPr>
          <w:rFonts w:ascii="Courier New" w:hAnsi="Courier New" w:cs="Courier New"/>
          <w:lang w:val="en-US"/>
        </w:rPr>
        <w:t>accordingly;</w:t>
      </w:r>
      <w:proofErr w:type="gramEnd"/>
    </w:p>
    <w:p w14:paraId="0A604EF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11]</w:t>
      </w:r>
    </w:p>
    <w:p w14:paraId="2BC14BF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318C297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691F487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6.  originate the new follow-up packet using the transport</w:t>
      </w:r>
    </w:p>
    <w:p w14:paraId="702BEAB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copied from the received follow-up packet.  The value</w:t>
      </w:r>
    </w:p>
    <w:p w14:paraId="5FD7BD5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the Sequence Number field in the HTS shim MUST be set to the</w:t>
      </w:r>
    </w:p>
    <w:p w14:paraId="7287135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value of the field in the received follow-up packet incremented</w:t>
      </w:r>
    </w:p>
    <w:p w14:paraId="42FE941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by </w:t>
      </w:r>
      <w:proofErr w:type="gramStart"/>
      <w:r w:rsidRPr="00C5761C">
        <w:rPr>
          <w:rFonts w:ascii="Courier New" w:hAnsi="Courier New" w:cs="Courier New"/>
          <w:lang w:val="en-US"/>
        </w:rPr>
        <w:t>one;</w:t>
      </w:r>
      <w:proofErr w:type="gramEnd"/>
    </w:p>
    <w:p w14:paraId="3B838D3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  copy collected telemetry data into the first Telemetry Data TLV's</w:t>
      </w:r>
    </w:p>
    <w:p w14:paraId="40CD81E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Value field and then transmit the </w:t>
      </w:r>
      <w:proofErr w:type="gramStart"/>
      <w:r w:rsidRPr="00C5761C">
        <w:rPr>
          <w:rFonts w:ascii="Courier New" w:hAnsi="Courier New" w:cs="Courier New"/>
          <w:lang w:val="en-US"/>
        </w:rPr>
        <w:t>packet;</w:t>
      </w:r>
      <w:proofErr w:type="gramEnd"/>
    </w:p>
    <w:p w14:paraId="26FD254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8.  processing completed.</w:t>
      </w:r>
    </w:p>
    <w:p w14:paraId="588AFA2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If the HTS Follow-up Timer expires, the intermediate node MUST:</w:t>
      </w:r>
    </w:p>
    <w:p w14:paraId="66AB148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originate</w:t>
      </w:r>
      <w:proofErr w:type="gramEnd"/>
      <w:r w:rsidRPr="00C5761C">
        <w:rPr>
          <w:rFonts w:ascii="Courier New" w:hAnsi="Courier New" w:cs="Courier New"/>
          <w:lang w:val="en-US"/>
        </w:rPr>
        <w:t xml:space="preserve"> the follow-up packet using transport information</w:t>
      </w:r>
    </w:p>
    <w:p w14:paraId="4C3ED2D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associated with the expired </w:t>
      </w:r>
      <w:proofErr w:type="gramStart"/>
      <w:r w:rsidRPr="00C5761C">
        <w:rPr>
          <w:rFonts w:ascii="Courier New" w:hAnsi="Courier New" w:cs="Courier New"/>
          <w:lang w:val="en-US"/>
        </w:rPr>
        <w:t>timer;</w:t>
      </w:r>
      <w:proofErr w:type="gramEnd"/>
    </w:p>
    <w:p w14:paraId="212B2F2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initialize</w:t>
      </w:r>
      <w:proofErr w:type="gramEnd"/>
      <w:r w:rsidRPr="00C5761C">
        <w:rPr>
          <w:rFonts w:ascii="Courier New" w:hAnsi="Courier New" w:cs="Courier New"/>
          <w:lang w:val="en-US"/>
        </w:rPr>
        <w:t xml:space="preserve"> the HTS shim by setting the Version field's value to</w:t>
      </w:r>
    </w:p>
    <w:p w14:paraId="10BC31E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0b00 and Sequence Number field to 0.  Values of HTS Shim Length</w:t>
      </w:r>
    </w:p>
    <w:p w14:paraId="1ED40D4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Telemetry Data Profile fields MAY be set according to the</w:t>
      </w:r>
    </w:p>
    <w:p w14:paraId="480DBE1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local policy.</w:t>
      </w:r>
    </w:p>
    <w:p w14:paraId="5241A69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copy</w:t>
      </w:r>
      <w:proofErr w:type="gramEnd"/>
      <w:r w:rsidRPr="00C5761C">
        <w:rPr>
          <w:rFonts w:ascii="Courier New" w:hAnsi="Courier New" w:cs="Courier New"/>
          <w:lang w:val="en-US"/>
        </w:rPr>
        <w:t xml:space="preserve"> telemetry information into Telemetry Data TLV's Value field</w:t>
      </w:r>
    </w:p>
    <w:p w14:paraId="3BA181F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transmit the packet.</w:t>
      </w:r>
    </w:p>
    <w:p w14:paraId="3E04C68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If the intermediate node receives a "late" follow-up packet, i.e., a</w:t>
      </w:r>
    </w:p>
    <w:p w14:paraId="5840763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to which the node has no associated HTS Follow-up timer, the</w:t>
      </w:r>
    </w:p>
    <w:p w14:paraId="3C04FC8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 MUST forward the "late" packet.</w:t>
      </w:r>
    </w:p>
    <w:p w14:paraId="2658458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4.4.  Operation of the </w:t>
      </w:r>
      <w:commentRangeStart w:id="31"/>
      <w:r w:rsidRPr="00C5761C">
        <w:rPr>
          <w:rFonts w:ascii="Courier New" w:hAnsi="Courier New" w:cs="Courier New"/>
          <w:lang w:val="en-US"/>
        </w:rPr>
        <w:t>HTS Egress Node</w:t>
      </w:r>
      <w:commentRangeEnd w:id="31"/>
      <w:r w:rsidR="00A209A2">
        <w:rPr>
          <w:rStyle w:val="CommentReference"/>
          <w:rFonts w:asciiTheme="minorHAnsi" w:hAnsiTheme="minorHAnsi"/>
        </w:rPr>
        <w:commentReference w:id="31"/>
      </w:r>
    </w:p>
    <w:p w14:paraId="39857F9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Upon receiving the trigger packet, the HTS egress node MUST:</w:t>
      </w:r>
    </w:p>
    <w:p w14:paraId="517D08D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copy</w:t>
      </w:r>
      <w:proofErr w:type="gramEnd"/>
      <w:r w:rsidRPr="00C5761C">
        <w:rPr>
          <w:rFonts w:ascii="Courier New" w:hAnsi="Courier New" w:cs="Courier New"/>
          <w:lang w:val="en-US"/>
        </w:rPr>
        <w:t xml:space="preserve"> the transport information;</w:t>
      </w:r>
    </w:p>
    <w:p w14:paraId="44C90E6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start</w:t>
      </w:r>
      <w:proofErr w:type="gramEnd"/>
      <w:r w:rsidRPr="00C5761C">
        <w:rPr>
          <w:rFonts w:ascii="Courier New" w:hAnsi="Courier New" w:cs="Courier New"/>
          <w:lang w:val="en-US"/>
        </w:rPr>
        <w:t xml:space="preserve"> the HTS Collection timer for the obtained flow.</w:t>
      </w:r>
    </w:p>
    <w:p w14:paraId="703A474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When the egress node receives the follow-up packet for the known</w:t>
      </w:r>
    </w:p>
    <w:p w14:paraId="06CD620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flow, i.e., the flow to which the Collection timer is running, the</w:t>
      </w:r>
    </w:p>
    <w:p w14:paraId="1036B4D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 for each of Telemetry Data TLVs MUST:</w:t>
      </w:r>
    </w:p>
    <w:p w14:paraId="1DC426B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if</w:t>
      </w:r>
      <w:proofErr w:type="gramEnd"/>
      <w:r w:rsidRPr="00C5761C">
        <w:rPr>
          <w:rFonts w:ascii="Courier New" w:hAnsi="Courier New" w:cs="Courier New"/>
          <w:lang w:val="en-US"/>
        </w:rPr>
        <w:t xml:space="preserve"> HTS is used in the authenticated mode, verify the</w:t>
      </w:r>
    </w:p>
    <w:p w14:paraId="090F3F4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authentication of the Telemetry Data TLV using the Authentication</w:t>
      </w:r>
    </w:p>
    <w:p w14:paraId="28FB9B7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sub-TLV (see Section 6</w:t>
      </w:r>
      <w:proofErr w:type="gramStart"/>
      <w:r w:rsidRPr="00C5761C">
        <w:rPr>
          <w:rFonts w:ascii="Courier New" w:hAnsi="Courier New" w:cs="Courier New"/>
          <w:lang w:val="en-US"/>
        </w:rPr>
        <w:t>);</w:t>
      </w:r>
      <w:proofErr w:type="gramEnd"/>
    </w:p>
    <w:p w14:paraId="5787730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copy</w:t>
      </w:r>
      <w:proofErr w:type="gramEnd"/>
      <w:r w:rsidRPr="00C5761C">
        <w:rPr>
          <w:rFonts w:ascii="Courier New" w:hAnsi="Courier New" w:cs="Courier New"/>
          <w:lang w:val="en-US"/>
        </w:rPr>
        <w:t xml:space="preserve"> telemetry information from the Value field;</w:t>
      </w:r>
    </w:p>
    <w:p w14:paraId="0253BA3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restart</w:t>
      </w:r>
      <w:proofErr w:type="gramEnd"/>
      <w:r w:rsidRPr="00C5761C">
        <w:rPr>
          <w:rFonts w:ascii="Courier New" w:hAnsi="Courier New" w:cs="Courier New"/>
          <w:lang w:val="en-US"/>
        </w:rPr>
        <w:t xml:space="preserve"> the corresponding Collection timer.</w:t>
      </w:r>
    </w:p>
    <w:p w14:paraId="611C9DE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12]</w:t>
      </w:r>
    </w:p>
    <w:p w14:paraId="21E3C99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3ABAA38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2520C99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When the Collection timer expires, the egress relays the collected</w:t>
      </w:r>
    </w:p>
    <w:p w14:paraId="75E355C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for processing and analysis to a local or</w:t>
      </w:r>
    </w:p>
    <w:p w14:paraId="2D5E0FD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remote agent.</w:t>
      </w:r>
    </w:p>
    <w:p w14:paraId="0C92FB5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5.  Operational Considerations</w:t>
      </w:r>
    </w:p>
    <w:p w14:paraId="7DC0BD3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Correctly attributing information originated by the particular</w:t>
      </w:r>
    </w:p>
    <w:p w14:paraId="6629242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trigger packet to the proper HTS Follow-up packet is essential for</w:t>
      </w:r>
    </w:p>
    <w:p w14:paraId="535BE4C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HTS protocol.  That can be achieved using characteristic</w:t>
      </w:r>
    </w:p>
    <w:p w14:paraId="0764512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that uniquely identifies the trigger packet within a</w:t>
      </w:r>
    </w:p>
    <w:p w14:paraId="2E8A1B1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given </w:t>
      </w:r>
      <w:commentRangeStart w:id="32"/>
      <w:r w:rsidRPr="00C5761C">
        <w:rPr>
          <w:rFonts w:ascii="Courier New" w:hAnsi="Courier New" w:cs="Courier New"/>
          <w:lang w:val="en-US"/>
        </w:rPr>
        <w:t>HTS domain</w:t>
      </w:r>
      <w:commentRangeEnd w:id="32"/>
      <w:r w:rsidR="00A209A2">
        <w:rPr>
          <w:rStyle w:val="CommentReference"/>
          <w:rFonts w:asciiTheme="minorHAnsi" w:hAnsiTheme="minorHAnsi"/>
        </w:rPr>
        <w:commentReference w:id="32"/>
      </w:r>
      <w:r w:rsidRPr="00C5761C">
        <w:rPr>
          <w:rFonts w:ascii="Courier New" w:hAnsi="Courier New" w:cs="Courier New"/>
          <w:lang w:val="en-US"/>
        </w:rPr>
        <w:t>.  For example, a combination of the flow identifier</w:t>
      </w:r>
    </w:p>
    <w:p w14:paraId="1F5BDD2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packet's sequence number within that flow, as Flow ID and</w:t>
      </w:r>
    </w:p>
    <w:p w14:paraId="223F1C1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Sequence Number in IOAM Direct Export [RFC9326], can be used to</w:t>
      </w:r>
    </w:p>
    <w:p w14:paraId="6A25C52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correlate between stored telemetry information and the appropriate</w:t>
      </w:r>
    </w:p>
    <w:p w14:paraId="4609030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Follow-up packet.  In case the trigger packet doesn't include</w:t>
      </w:r>
    </w:p>
    <w:p w14:paraId="62C5A3D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data that distinguish it from other trigger packets in the HTS</w:t>
      </w:r>
    </w:p>
    <w:p w14:paraId="532B64D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domain, then for the </w:t>
      </w:r>
      <w:proofErr w:type="gramStart"/>
      <w:r w:rsidRPr="00C5761C">
        <w:rPr>
          <w:rFonts w:ascii="Courier New" w:hAnsi="Courier New" w:cs="Courier New"/>
          <w:lang w:val="en-US"/>
        </w:rPr>
        <w:t>particular flow</w:t>
      </w:r>
      <w:proofErr w:type="gramEnd"/>
      <w:r w:rsidRPr="00C5761C">
        <w:rPr>
          <w:rFonts w:ascii="Courier New" w:hAnsi="Courier New" w:cs="Courier New"/>
          <w:lang w:val="en-US"/>
        </w:rPr>
        <w:t>, there MUST be no more than one</w:t>
      </w:r>
    </w:p>
    <w:p w14:paraId="42C78D7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Trigger, values of HTS timers bounded by the rate of the trigger</w:t>
      </w:r>
    </w:p>
    <w:p w14:paraId="7C8B5C3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generation for that flow.  In practice, the minimal interval between</w:t>
      </w:r>
    </w:p>
    <w:p w14:paraId="095D43C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Trigger packets SHOULD be selected from the range determined by</w:t>
      </w:r>
    </w:p>
    <w:p w14:paraId="59FD2F8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round-trip time (RTT) between HTS Ingress and HTS Egress nodes as</w:t>
      </w:r>
    </w:p>
    <w:p w14:paraId="61156E3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[RTT/2, RTT].</w:t>
      </w:r>
    </w:p>
    <w:p w14:paraId="0E33015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5.1.  Deploying HTS in a Multicast Network</w:t>
      </w:r>
    </w:p>
    <w:p w14:paraId="55C71EA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Previous sections discussed the operation of HTS in a unicast</w:t>
      </w:r>
    </w:p>
    <w:p w14:paraId="52EFC16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Multicast services are important, and the ability to</w:t>
      </w:r>
    </w:p>
    <w:p w14:paraId="52DBC3B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 telemetry information is invaluable in delivering a high</w:t>
      </w:r>
    </w:p>
    <w:p w14:paraId="53EF426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quality of experience.  While the replication of data packets is</w:t>
      </w:r>
    </w:p>
    <w:p w14:paraId="1CD25E5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necessary, replication of HTS follow-up packets is not.  Replication</w:t>
      </w:r>
    </w:p>
    <w:p w14:paraId="4D7A77B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multicast data packets down a multicast tree may be set based on</w:t>
      </w:r>
    </w:p>
    <w:p w14:paraId="6E506DB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multicast routing information or explicit information included in the</w:t>
      </w:r>
    </w:p>
    <w:p w14:paraId="1E8E007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special header, as, for example, in Bit-Indexed Explicit Replication</w:t>
      </w:r>
    </w:p>
    <w:p w14:paraId="48B3A56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[RFC8296].  A replicating node processes the HTS packet as defined</w:t>
      </w:r>
    </w:p>
    <w:p w14:paraId="2EDC21C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below:</w:t>
      </w:r>
    </w:p>
    <w:p w14:paraId="4E098BB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the</w:t>
      </w:r>
      <w:proofErr w:type="gramEnd"/>
      <w:r w:rsidRPr="00C5761C">
        <w:rPr>
          <w:rFonts w:ascii="Courier New" w:hAnsi="Courier New" w:cs="Courier New"/>
          <w:lang w:val="en-US"/>
        </w:rPr>
        <w:t xml:space="preserve"> first transmitted multicast packet MUST be followed by the</w:t>
      </w:r>
    </w:p>
    <w:p w14:paraId="5F41C7F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received corresponding HTS packet as described in Section </w:t>
      </w:r>
      <w:proofErr w:type="gramStart"/>
      <w:r w:rsidRPr="00C5761C">
        <w:rPr>
          <w:rFonts w:ascii="Courier New" w:hAnsi="Courier New" w:cs="Courier New"/>
          <w:lang w:val="en-US"/>
        </w:rPr>
        <w:t>4.3;</w:t>
      </w:r>
      <w:proofErr w:type="gramEnd"/>
    </w:p>
    <w:p w14:paraId="79A047E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each</w:t>
      </w:r>
      <w:proofErr w:type="gramEnd"/>
      <w:r w:rsidRPr="00C5761C">
        <w:rPr>
          <w:rFonts w:ascii="Courier New" w:hAnsi="Courier New" w:cs="Courier New"/>
          <w:lang w:val="en-US"/>
        </w:rPr>
        <w:t xml:space="preserve"> consecutively transmitted copy of the original multicast</w:t>
      </w:r>
    </w:p>
    <w:p w14:paraId="14F47E6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MUST be followed by the new HTS packet originated by the</w:t>
      </w:r>
    </w:p>
    <w:p w14:paraId="02A31D4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replicating node that acts as an intermediate HTS node when the</w:t>
      </w:r>
    </w:p>
    <w:p w14:paraId="46A7D68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Follow-up timer expired.</w:t>
      </w:r>
    </w:p>
    <w:p w14:paraId="2FDEFFA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 a result, there are no duplicate copies of Telemetry Data TLV for</w:t>
      </w:r>
    </w:p>
    <w:p w14:paraId="190249A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same pair of ingress and egress interfaces.  At the same time,</w:t>
      </w:r>
    </w:p>
    <w:p w14:paraId="07D0C7B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all ingress/egress pairs traversed by the given multicast packet</w:t>
      </w:r>
    </w:p>
    <w:p w14:paraId="6F8B745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reflected in their respective Telemetry Data TLV.  Consequently, a</w:t>
      </w:r>
    </w:p>
    <w:p w14:paraId="53FB809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13]</w:t>
      </w:r>
    </w:p>
    <w:p w14:paraId="728180F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6D3D689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67E208D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centralized controller would reconstruct and analyze the state of the</w:t>
      </w:r>
    </w:p>
    <w:p w14:paraId="657A5C4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gramStart"/>
      <w:r w:rsidRPr="00C5761C">
        <w:rPr>
          <w:rFonts w:ascii="Courier New" w:hAnsi="Courier New" w:cs="Courier New"/>
          <w:lang w:val="en-US"/>
        </w:rPr>
        <w:t>particular multicast</w:t>
      </w:r>
      <w:proofErr w:type="gramEnd"/>
      <w:r w:rsidRPr="00C5761C">
        <w:rPr>
          <w:rFonts w:ascii="Courier New" w:hAnsi="Courier New" w:cs="Courier New"/>
          <w:lang w:val="en-US"/>
        </w:rPr>
        <w:t xml:space="preserve"> distribution tree based on HTS packets collected</w:t>
      </w:r>
    </w:p>
    <w:p w14:paraId="2231E0E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from egress nodes.</w:t>
      </w:r>
    </w:p>
    <w:p w14:paraId="6E8E266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6.  Authentication in HTS</w:t>
      </w:r>
    </w:p>
    <w:p w14:paraId="5E65375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may be used to drive network operation, closing</w:t>
      </w:r>
    </w:p>
    <w:p w14:paraId="6C097F6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control loop for self-driving, self-healing networks.  </w:t>
      </w:r>
      <w:del w:id="33" w:author="Graf Thomas, SCS-INI-NET-VNC-E2E" w:date="2025-08-30T10:27:00Z">
        <w:r w:rsidRPr="00C5761C" w:rsidDel="00A209A2">
          <w:rPr>
            <w:rFonts w:ascii="Courier New" w:hAnsi="Courier New" w:cs="Courier New"/>
            <w:lang w:val="en-US"/>
          </w:rPr>
          <w:delText>Thus</w:delText>
        </w:r>
      </w:del>
      <w:ins w:id="34" w:author="Graf Thomas, SCS-INI-NET-VNC-E2E" w:date="2025-08-30T10:27:00Z">
        <w:r w:rsidR="00A209A2" w:rsidRPr="00C5761C">
          <w:rPr>
            <w:rFonts w:ascii="Courier New" w:hAnsi="Courier New" w:cs="Courier New"/>
            <w:lang w:val="en-US"/>
          </w:rPr>
          <w:t>Thus,</w:t>
        </w:r>
      </w:ins>
      <w:r w:rsidRPr="00C5761C">
        <w:rPr>
          <w:rFonts w:ascii="Courier New" w:hAnsi="Courier New" w:cs="Courier New"/>
          <w:lang w:val="en-US"/>
        </w:rPr>
        <w:t xml:space="preserve"> it is</w:t>
      </w:r>
    </w:p>
    <w:p w14:paraId="4368F74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critical to provide a mechanism to protect the telemetry information</w:t>
      </w:r>
    </w:p>
    <w:p w14:paraId="2CE3DBA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collected using the HTS method.  This document defines an optional</w:t>
      </w:r>
    </w:p>
    <w:p w14:paraId="3C6F571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authentication of a Telemetry Data TLV that protects the collected</w:t>
      </w:r>
    </w:p>
    <w:p w14:paraId="166DB02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information's integrity.</w:t>
      </w:r>
    </w:p>
    <w:p w14:paraId="090B9FF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format of the Authentication sub-TLV is displayed in Figure 5.</w:t>
      </w:r>
    </w:p>
    <w:p w14:paraId="1E055BE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w:t>
      </w:r>
    </w:p>
    <w:p w14:paraId="4EA30F6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0 1 2 3 4 5 6 7 8 9 0 1 2 3 4 5 6 7 8 9 0 1 2 3 4 5 6 7 8 9 0 1</w:t>
      </w:r>
    </w:p>
    <w:p w14:paraId="6092802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6F4BA95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|Authentic. Type|   HMAC Type   |             Length            |</w:t>
      </w:r>
    </w:p>
    <w:p w14:paraId="44AD5A6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4971365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14:paraId="173EB88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Digest                             |</w:t>
      </w:r>
    </w:p>
    <w:p w14:paraId="5C39850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14:paraId="25B15F0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14:paraId="209717D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5F7B32F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5: HMAC sub-TLV</w:t>
      </w:r>
    </w:p>
    <w:p w14:paraId="145F9BC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where fields are defined as follows:</w:t>
      </w:r>
    </w:p>
    <w:p w14:paraId="32E7FDE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Authentication Type - is a one-octet-long field, value 1 is</w:t>
      </w:r>
    </w:p>
    <w:p w14:paraId="0904743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allocated by IANA Section 7.2.</w:t>
      </w:r>
    </w:p>
    <w:p w14:paraId="0AEC228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Length - two-octet-long field, set equal to the length of the</w:t>
      </w:r>
    </w:p>
    <w:p w14:paraId="1FF54AC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Digest field in octets.</w:t>
      </w:r>
    </w:p>
    <w:p w14:paraId="2042241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HMAC Type - is a one-octet-long field that identifies the type of</w:t>
      </w:r>
    </w:p>
    <w:p w14:paraId="2470170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HMAC and the length of the digest and the length of the digest</w:t>
      </w:r>
    </w:p>
    <w:p w14:paraId="7B2FF44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according to the HTS HMAC Type sub-registry (see Section 7.4).</w:t>
      </w:r>
    </w:p>
    <w:p w14:paraId="79BB435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Digest - is a variable-length field that carries HMAC digest of</w:t>
      </w:r>
    </w:p>
    <w:p w14:paraId="20139B6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text that includes the encompassing TLV.</w:t>
      </w:r>
    </w:p>
    <w:p w14:paraId="2B3D91D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specification defines the use of HMAC-SHA-256 truncated to 128</w:t>
      </w:r>
    </w:p>
    <w:p w14:paraId="740FB8C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bits ([RFC4868]) in HTS.  Future specifications may define the use in</w:t>
      </w:r>
    </w:p>
    <w:p w14:paraId="1A30401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of more advanced cryptographic algorithms or the use of digest of</w:t>
      </w:r>
    </w:p>
    <w:p w14:paraId="4817D38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different length.  HMAC is calculated as defined in [RFC2104] over</w:t>
      </w:r>
    </w:p>
    <w:p w14:paraId="551AB0B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14]</w:t>
      </w:r>
    </w:p>
    <w:p w14:paraId="7BFA520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4D2A499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6A56C8C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text as the concatenation of the Sequence Number field of the follow-</w:t>
      </w:r>
    </w:p>
    <w:p w14:paraId="1E62463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 packet (see Figure 2) and the preceding data collected in the</w:t>
      </w:r>
    </w:p>
    <w:p w14:paraId="3B2CEC2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TLV.  The digest then MUST be truncated to 128 bits</w:t>
      </w:r>
    </w:p>
    <w:p w14:paraId="456D2A4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written into the Digest field.  Distribution and management of</w:t>
      </w:r>
    </w:p>
    <w:p w14:paraId="07FCAF6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shared keys are outside the scope of this document.  In the HTS</w:t>
      </w:r>
    </w:p>
    <w:p w14:paraId="03E1DDA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authenticated mode, the Authentication sub-TLV MUST be present in</w:t>
      </w:r>
    </w:p>
    <w:p w14:paraId="0B023F3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each Telemetry Data TLV.  HMAC MUST be verified before using any data</w:t>
      </w:r>
    </w:p>
    <w:p w14:paraId="703F129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 the included Telemetry Data TLV.  If HMAC verification fails, the</w:t>
      </w:r>
    </w:p>
    <w:p w14:paraId="3EBA0CB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system MUST stop processing corresponding Telemetry Data TLV and</w:t>
      </w:r>
    </w:p>
    <w:p w14:paraId="0287AAA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notify an operator.  Specification of the notification mechanism is</w:t>
      </w:r>
    </w:p>
    <w:p w14:paraId="29AB2D3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outside the scope of this document.</w:t>
      </w:r>
    </w:p>
    <w:p w14:paraId="26F1D78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  IANA Considerations</w:t>
      </w:r>
    </w:p>
    <w:p w14:paraId="26E5D99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7.1.  IOAM Option-Type for HTS</w:t>
      </w:r>
    </w:p>
    <w:p w14:paraId="5AD857C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IOAM Option-Type registry is requested in [RFC9197].  IANA is</w:t>
      </w:r>
    </w:p>
    <w:p w14:paraId="38AB7D4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requested to allocate a new code point as listed in Table 1.</w:t>
      </w:r>
    </w:p>
    <w:p w14:paraId="25F1D16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48FC2B1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Name                 | Description | Reference     |</w:t>
      </w:r>
    </w:p>
    <w:p w14:paraId="0D0F2D0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1A3EA36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TBA</w:t>
      </w:r>
      <w:proofErr w:type="gramStart"/>
      <w:r w:rsidRPr="00C5761C">
        <w:rPr>
          <w:rFonts w:ascii="Courier New" w:hAnsi="Courier New" w:cs="Courier New"/>
          <w:lang w:val="en-US"/>
        </w:rPr>
        <w:t>1  |</w:t>
      </w:r>
      <w:proofErr w:type="gramEnd"/>
      <w:r w:rsidRPr="00C5761C">
        <w:rPr>
          <w:rFonts w:ascii="Courier New" w:hAnsi="Courier New" w:cs="Courier New"/>
          <w:lang w:val="en-US"/>
        </w:rPr>
        <w:t xml:space="preserve"> IOAM Hybrid Two-Step | HTS         | This document |</w:t>
      </w:r>
    </w:p>
    <w:p w14:paraId="700EB18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  (</w:t>
      </w:r>
      <w:proofErr w:type="gramEnd"/>
      <w:r w:rsidRPr="00C5761C">
        <w:rPr>
          <w:rFonts w:ascii="Courier New" w:hAnsi="Courier New" w:cs="Courier New"/>
          <w:lang w:val="en-US"/>
        </w:rPr>
        <w:t>HTS) Option-Type   | Exporting   |               |</w:t>
      </w:r>
    </w:p>
    <w:p w14:paraId="7EBD7A7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460FC26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Table 1: IOAM Option-Type for HTS</w:t>
      </w:r>
    </w:p>
    <w:p w14:paraId="65A2CD6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7.2.  HTS TLV Registry</w:t>
      </w:r>
    </w:p>
    <w:p w14:paraId="31AEC14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IANA is requested to create "Hybrid Two-Step" registry group.  IANA</w:t>
      </w:r>
    </w:p>
    <w:p w14:paraId="1839D15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is requested to create the HTS TLV Type registry in "Hybrid Two-Step"</w:t>
      </w:r>
    </w:p>
    <w:p w14:paraId="7D206C1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registry group.  All code points in the range 1 through 175 in this</w:t>
      </w:r>
    </w:p>
    <w:p w14:paraId="5FE0844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registry shall be allocated according to the "IETF Review" procedure</w:t>
      </w:r>
    </w:p>
    <w:p w14:paraId="433E84D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specified in [RFC8126].  Code points in the range 176 through 239 in</w:t>
      </w:r>
    </w:p>
    <w:p w14:paraId="507BBE3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registry shall be allocated according to the "First Come First</w:t>
      </w:r>
    </w:p>
    <w:p w14:paraId="363C489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Served" procedure specified in [RFC8126].  The remaining code points</w:t>
      </w:r>
    </w:p>
    <w:p w14:paraId="41B9030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are allocated according to Table 2:</w:t>
      </w:r>
    </w:p>
    <w:p w14:paraId="71B5CBE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15]</w:t>
      </w:r>
    </w:p>
    <w:p w14:paraId="665D3FA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225ED92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2BBCB86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01FC2DF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w:t>
      </w:r>
      <w:proofErr w:type="gramStart"/>
      <w:r w:rsidRPr="00C5761C">
        <w:rPr>
          <w:rFonts w:ascii="Courier New" w:hAnsi="Courier New" w:cs="Courier New"/>
          <w:lang w:val="en-US"/>
        </w:rPr>
        <w:t>Description  |</w:t>
      </w:r>
      <w:proofErr w:type="gramEnd"/>
      <w:r w:rsidRPr="00C5761C">
        <w:rPr>
          <w:rFonts w:ascii="Courier New" w:hAnsi="Courier New" w:cs="Courier New"/>
          <w:lang w:val="en-US"/>
        </w:rPr>
        <w:t xml:space="preserve"> Reference     |</w:t>
      </w:r>
    </w:p>
    <w:p w14:paraId="427BA2E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1C24AF9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0         |   Reserved   | This document |</w:t>
      </w:r>
    </w:p>
    <w:p w14:paraId="4672000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1E77551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1- 175    </w:t>
      </w:r>
      <w:proofErr w:type="gramStart"/>
      <w:r w:rsidRPr="00C5761C">
        <w:rPr>
          <w:rFonts w:ascii="Courier New" w:hAnsi="Courier New" w:cs="Courier New"/>
          <w:lang w:val="en-US"/>
        </w:rPr>
        <w:t>|  Unassigned</w:t>
      </w:r>
      <w:proofErr w:type="gramEnd"/>
      <w:r w:rsidRPr="00C5761C">
        <w:rPr>
          <w:rFonts w:ascii="Courier New" w:hAnsi="Courier New" w:cs="Courier New"/>
          <w:lang w:val="en-US"/>
        </w:rPr>
        <w:t xml:space="preserve">  | This document |</w:t>
      </w:r>
    </w:p>
    <w:p w14:paraId="63086A0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54D8BFD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176 - 239 </w:t>
      </w:r>
      <w:proofErr w:type="gramStart"/>
      <w:r w:rsidRPr="00C5761C">
        <w:rPr>
          <w:rFonts w:ascii="Courier New" w:hAnsi="Courier New" w:cs="Courier New"/>
          <w:lang w:val="en-US"/>
        </w:rPr>
        <w:t>|  Unassigned</w:t>
      </w:r>
      <w:proofErr w:type="gramEnd"/>
      <w:r w:rsidRPr="00C5761C">
        <w:rPr>
          <w:rFonts w:ascii="Courier New" w:hAnsi="Courier New" w:cs="Courier New"/>
          <w:lang w:val="en-US"/>
        </w:rPr>
        <w:t xml:space="preserve">  | This document |</w:t>
      </w:r>
    </w:p>
    <w:p w14:paraId="1A43D25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36E9923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240 - 251 | Experimental | This document |</w:t>
      </w:r>
    </w:p>
    <w:p w14:paraId="399B722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1B76BC5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252 - 254 | Private </w:t>
      </w:r>
      <w:proofErr w:type="gramStart"/>
      <w:r w:rsidRPr="00C5761C">
        <w:rPr>
          <w:rFonts w:ascii="Courier New" w:hAnsi="Courier New" w:cs="Courier New"/>
          <w:lang w:val="en-US"/>
        </w:rPr>
        <w:t>Use  |</w:t>
      </w:r>
      <w:proofErr w:type="gramEnd"/>
      <w:r w:rsidRPr="00C5761C">
        <w:rPr>
          <w:rFonts w:ascii="Courier New" w:hAnsi="Courier New" w:cs="Courier New"/>
          <w:lang w:val="en-US"/>
        </w:rPr>
        <w:t xml:space="preserve"> This document |</w:t>
      </w:r>
    </w:p>
    <w:p w14:paraId="35238F8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3046CE1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255       |   Reserved   | This document |</w:t>
      </w:r>
    </w:p>
    <w:p w14:paraId="275C44B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19C4A82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Table 2: HTS TLV Type Registry</w:t>
      </w:r>
    </w:p>
    <w:p w14:paraId="28729B5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7.3.  HTS Sub-TLV Type Sub-registry</w:t>
      </w:r>
    </w:p>
    <w:p w14:paraId="4FBDDF3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IANA is requested to create the HTS sub-TLV Type sub-registry as part</w:t>
      </w:r>
    </w:p>
    <w:p w14:paraId="422880C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the HTS TLV Type registry.  All code points in the range 1 through</w:t>
      </w:r>
    </w:p>
    <w:p w14:paraId="26E0C5D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175 in this registry shall be allocated according to the "IETF</w:t>
      </w:r>
    </w:p>
    <w:p w14:paraId="1813368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Review" procedure specified in [RFC8126].  Code points in the range</w:t>
      </w:r>
    </w:p>
    <w:p w14:paraId="3420B0D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176 through 239 in this registry shall be allocated according to the</w:t>
      </w:r>
    </w:p>
    <w:p w14:paraId="652C037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"First Come First Served" procedure specified in [RFC8126].  The</w:t>
      </w:r>
    </w:p>
    <w:p w14:paraId="648EA9C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remaining code points are allocated according to Table 3:</w:t>
      </w:r>
    </w:p>
    <w:p w14:paraId="5014093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2BB164B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w:t>
      </w:r>
      <w:proofErr w:type="gramStart"/>
      <w:r w:rsidRPr="00C5761C">
        <w:rPr>
          <w:rFonts w:ascii="Courier New" w:hAnsi="Courier New" w:cs="Courier New"/>
          <w:lang w:val="en-US"/>
        </w:rPr>
        <w:t>Description  |</w:t>
      </w:r>
      <w:proofErr w:type="gramEnd"/>
      <w:r w:rsidRPr="00C5761C">
        <w:rPr>
          <w:rFonts w:ascii="Courier New" w:hAnsi="Courier New" w:cs="Courier New"/>
          <w:lang w:val="en-US"/>
        </w:rPr>
        <w:t xml:space="preserve"> TLV Used | Reference     |</w:t>
      </w:r>
    </w:p>
    <w:p w14:paraId="4F72422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6D60EBC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0         |   Reserved   |   None   | This document |</w:t>
      </w:r>
    </w:p>
    <w:p w14:paraId="3A41CC5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0949157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         |     HMAC     |   Any    | This document |</w:t>
      </w:r>
    </w:p>
    <w:p w14:paraId="53C9A41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79A7E33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2 - 175   </w:t>
      </w:r>
      <w:proofErr w:type="gramStart"/>
      <w:r w:rsidRPr="00C5761C">
        <w:rPr>
          <w:rFonts w:ascii="Courier New" w:hAnsi="Courier New" w:cs="Courier New"/>
          <w:lang w:val="en-US"/>
        </w:rPr>
        <w:t>|  Unassigned</w:t>
      </w:r>
      <w:proofErr w:type="gramEnd"/>
      <w:r w:rsidRPr="00C5761C">
        <w:rPr>
          <w:rFonts w:ascii="Courier New" w:hAnsi="Courier New" w:cs="Courier New"/>
          <w:lang w:val="en-US"/>
        </w:rPr>
        <w:t xml:space="preserve">  |          | This document |</w:t>
      </w:r>
    </w:p>
    <w:p w14:paraId="38C5647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07AB0F6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176 - 239 </w:t>
      </w:r>
      <w:proofErr w:type="gramStart"/>
      <w:r w:rsidRPr="00C5761C">
        <w:rPr>
          <w:rFonts w:ascii="Courier New" w:hAnsi="Courier New" w:cs="Courier New"/>
          <w:lang w:val="en-US"/>
        </w:rPr>
        <w:t>|  Unassigned</w:t>
      </w:r>
      <w:proofErr w:type="gramEnd"/>
      <w:r w:rsidRPr="00C5761C">
        <w:rPr>
          <w:rFonts w:ascii="Courier New" w:hAnsi="Courier New" w:cs="Courier New"/>
          <w:lang w:val="en-US"/>
        </w:rPr>
        <w:t xml:space="preserve">  |          | This document |</w:t>
      </w:r>
    </w:p>
    <w:p w14:paraId="487ABFC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281C1B9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240 - 251 | Experimental |          | This document |</w:t>
      </w:r>
    </w:p>
    <w:p w14:paraId="595A878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010F326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252 - 254 | Private </w:t>
      </w:r>
      <w:proofErr w:type="gramStart"/>
      <w:r w:rsidRPr="00C5761C">
        <w:rPr>
          <w:rFonts w:ascii="Courier New" w:hAnsi="Courier New" w:cs="Courier New"/>
          <w:lang w:val="en-US"/>
        </w:rPr>
        <w:t>Use  |</w:t>
      </w:r>
      <w:proofErr w:type="gramEnd"/>
      <w:r w:rsidRPr="00C5761C">
        <w:rPr>
          <w:rFonts w:ascii="Courier New" w:hAnsi="Courier New" w:cs="Courier New"/>
          <w:lang w:val="en-US"/>
        </w:rPr>
        <w:t xml:space="preserve">          | This document |</w:t>
      </w:r>
    </w:p>
    <w:p w14:paraId="3F0E18E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1ADEFEB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255       |   Reserved   |   None   | This document |</w:t>
      </w:r>
    </w:p>
    <w:p w14:paraId="77DE5D6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28B2886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Table 3: HTS Sub-TLV Type Sub-registry</w:t>
      </w:r>
    </w:p>
    <w:p w14:paraId="642853B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16]</w:t>
      </w:r>
    </w:p>
    <w:p w14:paraId="7A1FEA4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356B36A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6D1C798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7.4.  HMAC Type Sub-registry</w:t>
      </w:r>
    </w:p>
    <w:p w14:paraId="78705B6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IANA is requested to create the HMAC Type sub-registry as part of the</w:t>
      </w:r>
    </w:p>
    <w:p w14:paraId="09708E2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TLV Type registry.  All code points in the range 1 through 127 in</w:t>
      </w:r>
    </w:p>
    <w:p w14:paraId="3E0A96D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registry shall be allocated according to the "IETF Review"</w:t>
      </w:r>
    </w:p>
    <w:p w14:paraId="37493E5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procedure specified in [RFC8126].  Code points in the range 128</w:t>
      </w:r>
    </w:p>
    <w:p w14:paraId="0FE9B56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through 239 in this registry shall be allocated according to the</w:t>
      </w:r>
    </w:p>
    <w:p w14:paraId="13E1C8F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"First Come First Served" procedure specified in [RFC8126].  The</w:t>
      </w:r>
    </w:p>
    <w:p w14:paraId="57E6EE8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remaining code points are allocated according to Table 4:</w:t>
      </w:r>
    </w:p>
    <w:p w14:paraId="5159086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5FA552E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Description         | Reference     |</w:t>
      </w:r>
    </w:p>
    <w:p w14:paraId="646B4EA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03B6110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0         |           Reserved          | This document |</w:t>
      </w:r>
    </w:p>
    <w:p w14:paraId="7AB6F1C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57667C1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         | HMAC-SHA-256 16 octets long | This document |</w:t>
      </w:r>
    </w:p>
    <w:p w14:paraId="11B46B7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518C2CB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2 - 127   |          Unassigned         | This document |</w:t>
      </w:r>
    </w:p>
    <w:p w14:paraId="099B686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2A020D8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128 - 239 |          Unassigned         | This document |</w:t>
      </w:r>
    </w:p>
    <w:p w14:paraId="2BCE4F3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24C1898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240 - 249 |         Experimental        | This document |</w:t>
      </w:r>
    </w:p>
    <w:p w14:paraId="2FC6FC9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7FD58EF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250 - 254 |         Private Use         | This document |</w:t>
      </w:r>
    </w:p>
    <w:p w14:paraId="3EDB611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01289FD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255       |           Reserved          | This document |</w:t>
      </w:r>
    </w:p>
    <w:p w14:paraId="0E882DC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14:paraId="19511A1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Table 4: HMAC Type Sub-registry</w:t>
      </w:r>
    </w:p>
    <w:p w14:paraId="5763A25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8.  Security Considerations</w:t>
      </w:r>
    </w:p>
    <w:p w14:paraId="2456BC1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Nodes that practice the HTS method are presumed to share a trust</w:t>
      </w:r>
    </w:p>
    <w:p w14:paraId="2E7B1C4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model that depends on the existence of a trusted relationship among</w:t>
      </w:r>
    </w:p>
    <w:p w14:paraId="43F943D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nodes.  This is necessary as these nodes are expected </w:t>
      </w:r>
      <w:proofErr w:type="gramStart"/>
      <w:r w:rsidRPr="00C5761C">
        <w:rPr>
          <w:rFonts w:ascii="Courier New" w:hAnsi="Courier New" w:cs="Courier New"/>
          <w:lang w:val="en-US"/>
        </w:rPr>
        <w:t>to</w:t>
      </w:r>
      <w:proofErr w:type="gramEnd"/>
      <w:r w:rsidRPr="00C5761C">
        <w:rPr>
          <w:rFonts w:ascii="Courier New" w:hAnsi="Courier New" w:cs="Courier New"/>
          <w:lang w:val="en-US"/>
        </w:rPr>
        <w:t xml:space="preserve"> correctly</w:t>
      </w:r>
    </w:p>
    <w:p w14:paraId="4CAC335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modify the specific content of the data in the follow-up packet, and</w:t>
      </w:r>
    </w:p>
    <w:p w14:paraId="053B9A0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degree to which HTS measurement is useful for network operation</w:t>
      </w:r>
    </w:p>
    <w:p w14:paraId="5A91DD0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depends on this ability.  In practice, this means either</w:t>
      </w:r>
    </w:p>
    <w:p w14:paraId="28DA575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confidentiality or integrity protection cannot cover those portions</w:t>
      </w:r>
    </w:p>
    <w:p w14:paraId="5B55D56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messages that contain the network state data.  Though there are</w:t>
      </w:r>
    </w:p>
    <w:p w14:paraId="06E9F6F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methods that make it possible in theory to provide either or both</w:t>
      </w:r>
    </w:p>
    <w:p w14:paraId="58B3397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such protections and still allow for intermediate nodes to make</w:t>
      </w:r>
    </w:p>
    <w:p w14:paraId="6EAF7F3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detectable yet authenticated modifications, such methods do not seem</w:t>
      </w:r>
    </w:p>
    <w:p w14:paraId="5DB1232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practical at present, particularly for protocols that used to measure</w:t>
      </w:r>
    </w:p>
    <w:p w14:paraId="6F9F2AE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latency and/or jitter.</w:t>
      </w:r>
    </w:p>
    <w:p w14:paraId="483E74B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17]</w:t>
      </w:r>
    </w:p>
    <w:p w14:paraId="1F0FF6A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4275652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2CB5EA1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document defines the use of authentication (Section 6) to</w:t>
      </w:r>
    </w:p>
    <w:p w14:paraId="59E1A62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protect the integrity of the telemetry information collected using</w:t>
      </w:r>
    </w:p>
    <w:p w14:paraId="40AF27E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HTS method.  Privacy protection can be achieved by, for example,</w:t>
      </w:r>
    </w:p>
    <w:p w14:paraId="1A9B136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sharing the IPsec tunnel with a data flow that generates information</w:t>
      </w:r>
    </w:p>
    <w:p w14:paraId="4A431BC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that is collected using HTS.</w:t>
      </w:r>
    </w:p>
    <w:p w14:paraId="0B8D42D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While it is possible for a supposed compromised node to intercept and</w:t>
      </w:r>
    </w:p>
    <w:p w14:paraId="454ADA2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modify the network state information in the follow-up packet; this is</w:t>
      </w:r>
    </w:p>
    <w:p w14:paraId="639FB0A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 issue that exists for nodes in general - for all data that to be</w:t>
      </w:r>
    </w:p>
    <w:p w14:paraId="0049EAF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carried over the </w:t>
      </w:r>
      <w:proofErr w:type="gramStart"/>
      <w:r w:rsidRPr="00C5761C">
        <w:rPr>
          <w:rFonts w:ascii="Courier New" w:hAnsi="Courier New" w:cs="Courier New"/>
          <w:lang w:val="en-US"/>
        </w:rPr>
        <w:t>particular networking</w:t>
      </w:r>
      <w:proofErr w:type="gramEnd"/>
      <w:r w:rsidRPr="00C5761C">
        <w:rPr>
          <w:rFonts w:ascii="Courier New" w:hAnsi="Courier New" w:cs="Courier New"/>
          <w:lang w:val="en-US"/>
        </w:rPr>
        <w:t xml:space="preserve"> technology - and is therefore</w:t>
      </w:r>
    </w:p>
    <w:p w14:paraId="2EC8B55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basis for an additional presumed trust model associated with an</w:t>
      </w:r>
    </w:p>
    <w:p w14:paraId="64E1A4B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existing network.</w:t>
      </w:r>
    </w:p>
    <w:p w14:paraId="3F7A08F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9.  Acknowledgments</w:t>
      </w:r>
    </w:p>
    <w:p w14:paraId="47B6631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Authors express their gratitude and appreciation to Joel Halpern for</w:t>
      </w:r>
    </w:p>
    <w:p w14:paraId="3B052DA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most helpful and insightful discussion on the applicability of</w:t>
      </w:r>
    </w:p>
    <w:p w14:paraId="50B4F22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in a Service Function Chaining domain.  Also, the authors thank</w:t>
      </w:r>
    </w:p>
    <w:p w14:paraId="48BB7D0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Bjørn Ivar Teigen for the discussion about ensuring proper</w:t>
      </w:r>
    </w:p>
    <w:p w14:paraId="5BB7E60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correlation between generated telemetry information and an HTS</w:t>
      </w:r>
    </w:p>
    <w:p w14:paraId="3900AA1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Follow-up packet.  And a special thank you to Xiao Min for thorough</w:t>
      </w:r>
    </w:p>
    <w:p w14:paraId="698AA88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review and thoughtful suggestions that helped in improving the</w:t>
      </w:r>
    </w:p>
    <w:p w14:paraId="0770DB6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document.</w:t>
      </w:r>
    </w:p>
    <w:p w14:paraId="0F9EB2E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10.  References</w:t>
      </w:r>
    </w:p>
    <w:p w14:paraId="5641F44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10.1.  Normative References</w:t>
      </w:r>
    </w:p>
    <w:p w14:paraId="3B450FA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[RFC2104</w:t>
      </w:r>
      <w:proofErr w:type="gramStart"/>
      <w:r w:rsidRPr="00C5761C">
        <w:rPr>
          <w:rFonts w:ascii="Courier New" w:hAnsi="Courier New" w:cs="Courier New"/>
          <w:lang w:val="en-US"/>
        </w:rPr>
        <w:t>]  Krawczyk</w:t>
      </w:r>
      <w:proofErr w:type="gramEnd"/>
      <w:r w:rsidRPr="00C5761C">
        <w:rPr>
          <w:rFonts w:ascii="Courier New" w:hAnsi="Courier New" w:cs="Courier New"/>
          <w:lang w:val="en-US"/>
        </w:rPr>
        <w:t xml:space="preserve">, H., </w:t>
      </w:r>
      <w:proofErr w:type="spellStart"/>
      <w:r w:rsidRPr="00C5761C">
        <w:rPr>
          <w:rFonts w:ascii="Courier New" w:hAnsi="Courier New" w:cs="Courier New"/>
          <w:lang w:val="en-US"/>
        </w:rPr>
        <w:t>Bellare</w:t>
      </w:r>
      <w:proofErr w:type="spellEnd"/>
      <w:r w:rsidRPr="00C5761C">
        <w:rPr>
          <w:rFonts w:ascii="Courier New" w:hAnsi="Courier New" w:cs="Courier New"/>
          <w:lang w:val="en-US"/>
        </w:rPr>
        <w:t>, M., and R. Canetti, "HMAC: Keyed-</w:t>
      </w:r>
    </w:p>
    <w:p w14:paraId="6376348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Hashing for Message Authentication", RFC 2104,</w:t>
      </w:r>
    </w:p>
    <w:p w14:paraId="48CB494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10.17487/RFC2104, February 1997,</w:t>
      </w:r>
    </w:p>
    <w:p w14:paraId="39C8431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&lt;https://www.rfc-editor.org/info/rfc2104&gt;.</w:t>
      </w:r>
    </w:p>
    <w:p w14:paraId="52C3096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[RFC2119</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Bradner</w:t>
      </w:r>
      <w:proofErr w:type="spellEnd"/>
      <w:proofErr w:type="gramEnd"/>
      <w:r w:rsidRPr="00C5761C">
        <w:rPr>
          <w:rFonts w:ascii="Courier New" w:hAnsi="Courier New" w:cs="Courier New"/>
          <w:lang w:val="en-US"/>
        </w:rPr>
        <w:t>, S., "Key words for use in RFCs to Indicate</w:t>
      </w:r>
    </w:p>
    <w:p w14:paraId="1F4C567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Requirement Levels", BCP 14, RFC 2119,</w:t>
      </w:r>
    </w:p>
    <w:p w14:paraId="4E9CCBF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10.17487/RFC2119, March 1997,</w:t>
      </w:r>
    </w:p>
    <w:p w14:paraId="704AD02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&lt;https://www.rfc-editor.org/info/rfc2119&gt;.</w:t>
      </w:r>
    </w:p>
    <w:p w14:paraId="01202BD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[RFC8126</w:t>
      </w:r>
      <w:proofErr w:type="gramStart"/>
      <w:r w:rsidRPr="00C5761C">
        <w:rPr>
          <w:rFonts w:ascii="Courier New" w:hAnsi="Courier New" w:cs="Courier New"/>
          <w:lang w:val="en-US"/>
        </w:rPr>
        <w:t>]  Cotton</w:t>
      </w:r>
      <w:proofErr w:type="gramEnd"/>
      <w:r w:rsidRPr="00C5761C">
        <w:rPr>
          <w:rFonts w:ascii="Courier New" w:hAnsi="Courier New" w:cs="Courier New"/>
          <w:lang w:val="en-US"/>
        </w:rPr>
        <w:t xml:space="preserve">, M., Leiba, B., and T. </w:t>
      </w:r>
      <w:proofErr w:type="spellStart"/>
      <w:r w:rsidRPr="00C5761C">
        <w:rPr>
          <w:rFonts w:ascii="Courier New" w:hAnsi="Courier New" w:cs="Courier New"/>
          <w:lang w:val="en-US"/>
        </w:rPr>
        <w:t>Narten</w:t>
      </w:r>
      <w:proofErr w:type="spellEnd"/>
      <w:r w:rsidRPr="00C5761C">
        <w:rPr>
          <w:rFonts w:ascii="Courier New" w:hAnsi="Courier New" w:cs="Courier New"/>
          <w:lang w:val="en-US"/>
        </w:rPr>
        <w:t>, "Guidelines for</w:t>
      </w:r>
    </w:p>
    <w:p w14:paraId="4A3E3EC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Writing an IANA Considerations Section in RFCs", BCP 26,</w:t>
      </w:r>
    </w:p>
    <w:p w14:paraId="50FA4AAE" w14:textId="77777777"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en-US"/>
        </w:rPr>
        <w:t xml:space="preserve">              </w:t>
      </w:r>
      <w:r w:rsidRPr="00C5761C">
        <w:rPr>
          <w:rFonts w:ascii="Courier New" w:hAnsi="Courier New" w:cs="Courier New"/>
          <w:lang w:val="fr-CH"/>
        </w:rPr>
        <w:t>RFC 8126, DOI 10.17487/RFC8126, June 2017,</w:t>
      </w:r>
    </w:p>
    <w:p w14:paraId="2D0FCEFA" w14:textId="77777777"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&lt;</w:t>
      </w:r>
      <w:proofErr w:type="gramStart"/>
      <w:r w:rsidRPr="00C5761C">
        <w:rPr>
          <w:rFonts w:ascii="Courier New" w:hAnsi="Courier New" w:cs="Courier New"/>
          <w:lang w:val="fr-CH"/>
        </w:rPr>
        <w:t>https://www.rfc-editor.org/info/rfc8126</w:t>
      </w:r>
      <w:proofErr w:type="gramEnd"/>
      <w:r w:rsidRPr="00C5761C">
        <w:rPr>
          <w:rFonts w:ascii="Courier New" w:hAnsi="Courier New" w:cs="Courier New"/>
          <w:lang w:val="fr-CH"/>
        </w:rPr>
        <w:t>&gt;.</w:t>
      </w:r>
    </w:p>
    <w:p w14:paraId="5284178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fr-CH"/>
        </w:rPr>
        <w:t xml:space="preserve">   </w:t>
      </w:r>
      <w:r w:rsidRPr="00C5761C">
        <w:rPr>
          <w:rFonts w:ascii="Courier New" w:hAnsi="Courier New" w:cs="Courier New"/>
          <w:lang w:val="en-US"/>
        </w:rPr>
        <w:t>[RFC8174</w:t>
      </w:r>
      <w:proofErr w:type="gramStart"/>
      <w:r w:rsidRPr="00C5761C">
        <w:rPr>
          <w:rFonts w:ascii="Courier New" w:hAnsi="Courier New" w:cs="Courier New"/>
          <w:lang w:val="en-US"/>
        </w:rPr>
        <w:t>]  Leiba</w:t>
      </w:r>
      <w:proofErr w:type="gramEnd"/>
      <w:r w:rsidRPr="00C5761C">
        <w:rPr>
          <w:rFonts w:ascii="Courier New" w:hAnsi="Courier New" w:cs="Courier New"/>
          <w:lang w:val="en-US"/>
        </w:rPr>
        <w:t>, B., "Ambiguity of Uppercase vs Lowercase in RFC</w:t>
      </w:r>
    </w:p>
    <w:p w14:paraId="30874D3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2119 Key Words", BCP 14, RFC 8174, DOI 10.17487/RFC8174,</w:t>
      </w:r>
    </w:p>
    <w:p w14:paraId="51A91EA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May 2017, &lt;https://www.rfc-editor.org/info/rfc8174&gt;.</w:t>
      </w:r>
    </w:p>
    <w:p w14:paraId="6009BBF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18]</w:t>
      </w:r>
    </w:p>
    <w:p w14:paraId="707BED2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5D45105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3D917F8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[RFC9197</w:t>
      </w:r>
      <w:proofErr w:type="gramStart"/>
      <w:r w:rsidRPr="00C5761C">
        <w:rPr>
          <w:rFonts w:ascii="Courier New" w:hAnsi="Courier New" w:cs="Courier New"/>
          <w:lang w:val="en-US"/>
        </w:rPr>
        <w:t>]  Brockners</w:t>
      </w:r>
      <w:proofErr w:type="gramEnd"/>
      <w:r w:rsidRPr="00C5761C">
        <w:rPr>
          <w:rFonts w:ascii="Courier New" w:hAnsi="Courier New" w:cs="Courier New"/>
          <w:lang w:val="en-US"/>
        </w:rPr>
        <w:t>, F., Ed., Bhandari, S., Ed., and T. Mizrahi,</w:t>
      </w:r>
    </w:p>
    <w:p w14:paraId="11D70DC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Ed., "Data Fields for In Situ Operations, Administration,</w:t>
      </w:r>
    </w:p>
    <w:p w14:paraId="0239598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Maintenance (IOAM)", RFC 9197, DOI 10.17487/RFC9197,</w:t>
      </w:r>
    </w:p>
    <w:p w14:paraId="6D2D352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May 2022, &lt;https://www.rfc-editor.org/info/rfc9197&gt;.</w:t>
      </w:r>
    </w:p>
    <w:p w14:paraId="7A5D55E9" w14:textId="77777777" w:rsidR="00A45F48" w:rsidRPr="00A45F48" w:rsidRDefault="00A45F48" w:rsidP="00A45F48">
      <w:pPr>
        <w:pStyle w:val="PlainText"/>
        <w:rPr>
          <w:rFonts w:ascii="Courier New" w:hAnsi="Courier New" w:cs="Courier New"/>
        </w:rPr>
      </w:pPr>
      <w:r w:rsidRPr="00C5761C">
        <w:rPr>
          <w:rFonts w:ascii="Courier New" w:hAnsi="Courier New" w:cs="Courier New"/>
          <w:lang w:val="en-US"/>
        </w:rPr>
        <w:t xml:space="preserve">   </w:t>
      </w:r>
      <w:r w:rsidRPr="00A45F48">
        <w:rPr>
          <w:rFonts w:ascii="Courier New" w:hAnsi="Courier New" w:cs="Courier New"/>
        </w:rPr>
        <w:t>[RFC9326</w:t>
      </w:r>
      <w:proofErr w:type="gramStart"/>
      <w:r w:rsidRPr="00A45F48">
        <w:rPr>
          <w:rFonts w:ascii="Courier New" w:hAnsi="Courier New" w:cs="Courier New"/>
        </w:rPr>
        <w:t>]  Song</w:t>
      </w:r>
      <w:proofErr w:type="gramEnd"/>
      <w:r w:rsidRPr="00A45F48">
        <w:rPr>
          <w:rFonts w:ascii="Courier New" w:hAnsi="Courier New" w:cs="Courier New"/>
        </w:rPr>
        <w:t xml:space="preserve">, H., </w:t>
      </w:r>
      <w:proofErr w:type="spellStart"/>
      <w:r w:rsidRPr="00A45F48">
        <w:rPr>
          <w:rFonts w:ascii="Courier New" w:hAnsi="Courier New" w:cs="Courier New"/>
        </w:rPr>
        <w:t>Gafni</w:t>
      </w:r>
      <w:proofErr w:type="spellEnd"/>
      <w:r w:rsidRPr="00A45F48">
        <w:rPr>
          <w:rFonts w:ascii="Courier New" w:hAnsi="Courier New" w:cs="Courier New"/>
        </w:rPr>
        <w:t>, B., Brockners, F., Bhandari, S., and T.</w:t>
      </w:r>
    </w:p>
    <w:p w14:paraId="69B5D1B0" w14:textId="77777777" w:rsidR="00A45F48" w:rsidRPr="00C5761C" w:rsidRDefault="00A45F48" w:rsidP="00A45F48">
      <w:pPr>
        <w:pStyle w:val="PlainText"/>
        <w:rPr>
          <w:rFonts w:ascii="Courier New" w:hAnsi="Courier New" w:cs="Courier New"/>
          <w:lang w:val="en-US"/>
        </w:rPr>
      </w:pPr>
      <w:r w:rsidRPr="00A45F48">
        <w:rPr>
          <w:rFonts w:ascii="Courier New" w:hAnsi="Courier New" w:cs="Courier New"/>
        </w:rPr>
        <w:t xml:space="preserve">              </w:t>
      </w:r>
      <w:r w:rsidRPr="00C5761C">
        <w:rPr>
          <w:rFonts w:ascii="Courier New" w:hAnsi="Courier New" w:cs="Courier New"/>
          <w:lang w:val="en-US"/>
        </w:rPr>
        <w:t>Mizrahi, "In Situ Operations, Administration, and</w:t>
      </w:r>
    </w:p>
    <w:p w14:paraId="7F3A4B7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Maintenance (IOAM) Direct Exporting", RFC 9326,</w:t>
      </w:r>
    </w:p>
    <w:p w14:paraId="7A6EF29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10.17487/RFC9326, November 2022,</w:t>
      </w:r>
    </w:p>
    <w:p w14:paraId="0D5D988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&lt;https://www.rfc-editor.org/info/rfc9326&gt;.</w:t>
      </w:r>
    </w:p>
    <w:p w14:paraId="5AB1F8E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10.2.  Informative References</w:t>
      </w:r>
    </w:p>
    <w:p w14:paraId="78A722D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w:t>
      </w:r>
      <w:proofErr w:type="spellStart"/>
      <w:proofErr w:type="gramStart"/>
      <w:r w:rsidRPr="00C5761C">
        <w:rPr>
          <w:rFonts w:ascii="Courier New" w:hAnsi="Courier New" w:cs="Courier New"/>
          <w:lang w:val="en-US"/>
        </w:rPr>
        <w:t>D.song</w:t>
      </w:r>
      <w:proofErr w:type="spellEnd"/>
      <w:proofErr w:type="gramEnd"/>
      <w:r w:rsidRPr="00C5761C">
        <w:rPr>
          <w:rFonts w:ascii="Courier New" w:hAnsi="Courier New" w:cs="Courier New"/>
          <w:lang w:val="en-US"/>
        </w:rPr>
        <w:t>-ippm-postcard-based-telemetry]</w:t>
      </w:r>
    </w:p>
    <w:p w14:paraId="3EF07948" w14:textId="77777777"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Song, H., Mirsky, G., Zhou, T., Li, Z., Graf, T., Mishra,</w:t>
      </w:r>
    </w:p>
    <w:p w14:paraId="2A699DA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G. S., Shin, J., and K. Lee, "On-Path Telemetry using</w:t>
      </w:r>
    </w:p>
    <w:p w14:paraId="30D1784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Marking to Trigger Dedicated OAM Packets", Work in</w:t>
      </w:r>
    </w:p>
    <w:p w14:paraId="6F00954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Progress, Internet-Draft, draft-song-ippm-postcard-based-</w:t>
      </w:r>
    </w:p>
    <w:p w14:paraId="046CDD2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telemetry-16, 2 June 2023,</w:t>
      </w:r>
    </w:p>
    <w:p w14:paraId="5F6CF8E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&lt;https://datatracker.ietf.org/doc/html/draft-song-ippm-</w:t>
      </w:r>
    </w:p>
    <w:p w14:paraId="7295D10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postcard-based-telemetry-16&gt;.</w:t>
      </w:r>
    </w:p>
    <w:p w14:paraId="7880868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gramStart"/>
      <w:r w:rsidRPr="00C5761C">
        <w:rPr>
          <w:rFonts w:ascii="Courier New" w:hAnsi="Courier New" w:cs="Courier New"/>
          <w:lang w:val="en-US"/>
        </w:rPr>
        <w:t xml:space="preserve">P4.INT]   </w:t>
      </w:r>
      <w:proofErr w:type="gramEnd"/>
      <w:r w:rsidRPr="00C5761C">
        <w:rPr>
          <w:rFonts w:ascii="Courier New" w:hAnsi="Courier New" w:cs="Courier New"/>
          <w:lang w:val="en-US"/>
        </w:rPr>
        <w:t>"In-band Network Telemetry (INT)", P4.org Specification,</w:t>
      </w:r>
    </w:p>
    <w:p w14:paraId="75B4ED0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November 2020.</w:t>
      </w:r>
    </w:p>
    <w:p w14:paraId="38F65AF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[RFC4868</w:t>
      </w:r>
      <w:proofErr w:type="gramStart"/>
      <w:r w:rsidRPr="00C5761C">
        <w:rPr>
          <w:rFonts w:ascii="Courier New" w:hAnsi="Courier New" w:cs="Courier New"/>
          <w:lang w:val="en-US"/>
        </w:rPr>
        <w:t>]  Kelly</w:t>
      </w:r>
      <w:proofErr w:type="gramEnd"/>
      <w:r w:rsidRPr="00C5761C">
        <w:rPr>
          <w:rFonts w:ascii="Courier New" w:hAnsi="Courier New" w:cs="Courier New"/>
          <w:lang w:val="en-US"/>
        </w:rPr>
        <w:t>, S. and S. Frankel, "Using HMAC-SHA-256, HMAC-SHA-</w:t>
      </w:r>
    </w:p>
    <w:p w14:paraId="5E0BC65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384, and HMAC-SHA-512 with IPsec", RFC 4868,</w:t>
      </w:r>
    </w:p>
    <w:p w14:paraId="04C3C11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10.17487/RFC4868, May 2007,</w:t>
      </w:r>
    </w:p>
    <w:p w14:paraId="64D30A2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&lt;https://www.rfc-editor.org/info/rfc4868&gt;.</w:t>
      </w:r>
    </w:p>
    <w:p w14:paraId="0F3A98D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[RFC6437</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Amante</w:t>
      </w:r>
      <w:proofErr w:type="spellEnd"/>
      <w:proofErr w:type="gramEnd"/>
      <w:r w:rsidRPr="00C5761C">
        <w:rPr>
          <w:rFonts w:ascii="Courier New" w:hAnsi="Courier New" w:cs="Courier New"/>
          <w:lang w:val="en-US"/>
        </w:rPr>
        <w:t xml:space="preserve">, S., Carpenter, B., Jiang, S., and J. </w:t>
      </w:r>
      <w:proofErr w:type="spellStart"/>
      <w:r w:rsidRPr="00C5761C">
        <w:rPr>
          <w:rFonts w:ascii="Courier New" w:hAnsi="Courier New" w:cs="Courier New"/>
          <w:lang w:val="en-US"/>
        </w:rPr>
        <w:t>Rajahalme</w:t>
      </w:r>
      <w:proofErr w:type="spellEnd"/>
      <w:r w:rsidRPr="00C5761C">
        <w:rPr>
          <w:rFonts w:ascii="Courier New" w:hAnsi="Courier New" w:cs="Courier New"/>
          <w:lang w:val="en-US"/>
        </w:rPr>
        <w:t>,</w:t>
      </w:r>
    </w:p>
    <w:p w14:paraId="560591C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"IPv6 Flow Label Specification", RFC 6437,</w:t>
      </w:r>
    </w:p>
    <w:p w14:paraId="2EB6187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10.17487/RFC6437, November 2011,</w:t>
      </w:r>
    </w:p>
    <w:p w14:paraId="1AD58EA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&lt;https://www.rfc-editor.org/info/rfc6437&gt;.</w:t>
      </w:r>
    </w:p>
    <w:p w14:paraId="0DCDAAE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[RFC6790</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Kompella</w:t>
      </w:r>
      <w:proofErr w:type="spellEnd"/>
      <w:proofErr w:type="gramEnd"/>
      <w:r w:rsidRPr="00C5761C">
        <w:rPr>
          <w:rFonts w:ascii="Courier New" w:hAnsi="Courier New" w:cs="Courier New"/>
          <w:lang w:val="en-US"/>
        </w:rPr>
        <w:t xml:space="preserve">, K., Drake, J., </w:t>
      </w:r>
      <w:proofErr w:type="spellStart"/>
      <w:r w:rsidRPr="00C5761C">
        <w:rPr>
          <w:rFonts w:ascii="Courier New" w:hAnsi="Courier New" w:cs="Courier New"/>
          <w:lang w:val="en-US"/>
        </w:rPr>
        <w:t>Amante</w:t>
      </w:r>
      <w:proofErr w:type="spellEnd"/>
      <w:r w:rsidRPr="00C5761C">
        <w:rPr>
          <w:rFonts w:ascii="Courier New" w:hAnsi="Courier New" w:cs="Courier New"/>
          <w:lang w:val="en-US"/>
        </w:rPr>
        <w:t xml:space="preserve">, S., </w:t>
      </w:r>
      <w:proofErr w:type="spellStart"/>
      <w:r w:rsidRPr="00C5761C">
        <w:rPr>
          <w:rFonts w:ascii="Courier New" w:hAnsi="Courier New" w:cs="Courier New"/>
          <w:lang w:val="en-US"/>
        </w:rPr>
        <w:t>Henderickx</w:t>
      </w:r>
      <w:proofErr w:type="spellEnd"/>
      <w:r w:rsidRPr="00C5761C">
        <w:rPr>
          <w:rFonts w:ascii="Courier New" w:hAnsi="Courier New" w:cs="Courier New"/>
          <w:lang w:val="en-US"/>
        </w:rPr>
        <w:t>, W., and</w:t>
      </w:r>
    </w:p>
    <w:p w14:paraId="26232A4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 Yong, "The Use of Entropy Labels in MPLS Forwarding",</w:t>
      </w:r>
    </w:p>
    <w:p w14:paraId="2E19BA0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 6790, DOI 10.17487/RFC6790, November 2012,</w:t>
      </w:r>
    </w:p>
    <w:p w14:paraId="2C01E53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&lt;https://www.rfc-editor.org/info/rfc6790&gt;.</w:t>
      </w:r>
    </w:p>
    <w:p w14:paraId="5FC3974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[RFC7799</w:t>
      </w:r>
      <w:proofErr w:type="gramStart"/>
      <w:r w:rsidRPr="00C5761C">
        <w:rPr>
          <w:rFonts w:ascii="Courier New" w:hAnsi="Courier New" w:cs="Courier New"/>
          <w:lang w:val="en-US"/>
        </w:rPr>
        <w:t>]  Morton</w:t>
      </w:r>
      <w:proofErr w:type="gramEnd"/>
      <w:r w:rsidRPr="00C5761C">
        <w:rPr>
          <w:rFonts w:ascii="Courier New" w:hAnsi="Courier New" w:cs="Courier New"/>
          <w:lang w:val="en-US"/>
        </w:rPr>
        <w:t>, A., "Active and Passive Metrics and Methods (with</w:t>
      </w:r>
    </w:p>
    <w:p w14:paraId="6D8F0A8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Hybrid Types In-Between)", RFC 7799, DOI 10.17487/RFC7799,</w:t>
      </w:r>
    </w:p>
    <w:p w14:paraId="2394D74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May 2016, &lt;https://www.rfc-editor.org/info/rfc7799&gt;.</w:t>
      </w:r>
    </w:p>
    <w:p w14:paraId="2013BC0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[RFC8169</w:t>
      </w:r>
      <w:proofErr w:type="gramStart"/>
      <w:r w:rsidRPr="00C5761C">
        <w:rPr>
          <w:rFonts w:ascii="Courier New" w:hAnsi="Courier New" w:cs="Courier New"/>
          <w:lang w:val="en-US"/>
        </w:rPr>
        <w:t>]  Mirsky</w:t>
      </w:r>
      <w:proofErr w:type="gramEnd"/>
      <w:r w:rsidRPr="00C5761C">
        <w:rPr>
          <w:rFonts w:ascii="Courier New" w:hAnsi="Courier New" w:cs="Courier New"/>
          <w:lang w:val="en-US"/>
        </w:rPr>
        <w:t>, G., Ruffini, S., Gray, E., Drake, J., Bryant, S.,</w:t>
      </w:r>
    </w:p>
    <w:p w14:paraId="3020137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A. </w:t>
      </w:r>
      <w:proofErr w:type="spellStart"/>
      <w:r w:rsidRPr="00C5761C">
        <w:rPr>
          <w:rFonts w:ascii="Courier New" w:hAnsi="Courier New" w:cs="Courier New"/>
          <w:lang w:val="en-US"/>
        </w:rPr>
        <w:t>Vainshtein</w:t>
      </w:r>
      <w:proofErr w:type="spellEnd"/>
      <w:r w:rsidRPr="00C5761C">
        <w:rPr>
          <w:rFonts w:ascii="Courier New" w:hAnsi="Courier New" w:cs="Courier New"/>
          <w:lang w:val="en-US"/>
        </w:rPr>
        <w:t>, "Residence Time Measurement in MPLS</w:t>
      </w:r>
    </w:p>
    <w:p w14:paraId="59983A7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Networks", RFC 8169, DOI 10.17487/RFC8169, May 2017,</w:t>
      </w:r>
    </w:p>
    <w:p w14:paraId="4007A67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&lt;https://www.rfc-editor.org/info/rfc8169&gt;.</w:t>
      </w:r>
    </w:p>
    <w:p w14:paraId="008A2F2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19]</w:t>
      </w:r>
    </w:p>
    <w:p w14:paraId="503E96D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0C2CD8F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2F8C8FD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[RFC8296</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Wijnands</w:t>
      </w:r>
      <w:proofErr w:type="spellEnd"/>
      <w:proofErr w:type="gramEnd"/>
      <w:r w:rsidRPr="00C5761C">
        <w:rPr>
          <w:rFonts w:ascii="Courier New" w:hAnsi="Courier New" w:cs="Courier New"/>
          <w:lang w:val="en-US"/>
        </w:rPr>
        <w:t xml:space="preserve">, IJ., Ed., Rosen, E., Ed., </w:t>
      </w:r>
      <w:proofErr w:type="spellStart"/>
      <w:r w:rsidRPr="00C5761C">
        <w:rPr>
          <w:rFonts w:ascii="Courier New" w:hAnsi="Courier New" w:cs="Courier New"/>
          <w:lang w:val="en-US"/>
        </w:rPr>
        <w:t>Dolganow</w:t>
      </w:r>
      <w:proofErr w:type="spellEnd"/>
      <w:r w:rsidRPr="00C5761C">
        <w:rPr>
          <w:rFonts w:ascii="Courier New" w:hAnsi="Courier New" w:cs="Courier New"/>
          <w:lang w:val="en-US"/>
        </w:rPr>
        <w:t>, A.,</w:t>
      </w:r>
    </w:p>
    <w:p w14:paraId="3E77EF1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Tantsura, J., Aldrin, S., and I. </w:t>
      </w:r>
      <w:proofErr w:type="spellStart"/>
      <w:r w:rsidRPr="00C5761C">
        <w:rPr>
          <w:rFonts w:ascii="Courier New" w:hAnsi="Courier New" w:cs="Courier New"/>
          <w:lang w:val="en-US"/>
        </w:rPr>
        <w:t>Meilik</w:t>
      </w:r>
      <w:proofErr w:type="spellEnd"/>
      <w:r w:rsidRPr="00C5761C">
        <w:rPr>
          <w:rFonts w:ascii="Courier New" w:hAnsi="Courier New" w:cs="Courier New"/>
          <w:lang w:val="en-US"/>
        </w:rPr>
        <w:t>, "Encapsulation</w:t>
      </w:r>
    </w:p>
    <w:p w14:paraId="1A1C557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for Bit Index Explicit Replication (BIER) in MPLS and Non-</w:t>
      </w:r>
    </w:p>
    <w:p w14:paraId="4C06B53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MPLS Networks", RFC 8296, DOI 10.17487/RFC8296, January</w:t>
      </w:r>
    </w:p>
    <w:p w14:paraId="38626DF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2018, &lt;https://www.rfc-editor.org/info/rfc8296&gt;.</w:t>
      </w:r>
    </w:p>
    <w:p w14:paraId="3321BA61" w14:textId="77777777"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[RFC8300</w:t>
      </w:r>
      <w:proofErr w:type="gramStart"/>
      <w:r w:rsidRPr="00C5761C">
        <w:rPr>
          <w:rFonts w:ascii="Courier New" w:hAnsi="Courier New" w:cs="Courier New"/>
          <w:lang w:val="it-IT"/>
        </w:rPr>
        <w:t>]  Quinn</w:t>
      </w:r>
      <w:proofErr w:type="gramEnd"/>
      <w:r w:rsidRPr="00C5761C">
        <w:rPr>
          <w:rFonts w:ascii="Courier New" w:hAnsi="Courier New" w:cs="Courier New"/>
          <w:lang w:val="it-IT"/>
        </w:rPr>
        <w:t xml:space="preserve">, P., Ed., </w:t>
      </w:r>
      <w:proofErr w:type="spellStart"/>
      <w:r w:rsidRPr="00C5761C">
        <w:rPr>
          <w:rFonts w:ascii="Courier New" w:hAnsi="Courier New" w:cs="Courier New"/>
          <w:lang w:val="it-IT"/>
        </w:rPr>
        <w:t>Elzur</w:t>
      </w:r>
      <w:proofErr w:type="spellEnd"/>
      <w:r w:rsidRPr="00C5761C">
        <w:rPr>
          <w:rFonts w:ascii="Courier New" w:hAnsi="Courier New" w:cs="Courier New"/>
          <w:lang w:val="it-IT"/>
        </w:rPr>
        <w:t>, U., Ed., and C. Pignataro, Ed.,</w:t>
      </w:r>
    </w:p>
    <w:p w14:paraId="2FF7FBA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"Network Service Header (NSH)", RFC 8300,</w:t>
      </w:r>
    </w:p>
    <w:p w14:paraId="577EC68E"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10.17487/RFC8300, January 2018,</w:t>
      </w:r>
    </w:p>
    <w:p w14:paraId="359423F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&lt;https://www.rfc-editor.org/info/rfc8300&gt;.</w:t>
      </w:r>
    </w:p>
    <w:p w14:paraId="0F3436D6" w14:textId="77777777"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[RFC8402</w:t>
      </w:r>
      <w:proofErr w:type="gramStart"/>
      <w:r w:rsidRPr="00C5761C">
        <w:rPr>
          <w:rFonts w:ascii="Courier New" w:hAnsi="Courier New" w:cs="Courier New"/>
          <w:lang w:val="it-IT"/>
        </w:rPr>
        <w:t>]  Filsfils</w:t>
      </w:r>
      <w:proofErr w:type="gramEnd"/>
      <w:r w:rsidRPr="00C5761C">
        <w:rPr>
          <w:rFonts w:ascii="Courier New" w:hAnsi="Courier New" w:cs="Courier New"/>
          <w:lang w:val="it-IT"/>
        </w:rPr>
        <w:t>, C., Ed., Previdi, S., Ed., Ginsberg, L.,</w:t>
      </w:r>
    </w:p>
    <w:p w14:paraId="6128787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 xml:space="preserve">Decraene, B., </w:t>
      </w:r>
      <w:proofErr w:type="spellStart"/>
      <w:r w:rsidRPr="00C5761C">
        <w:rPr>
          <w:rFonts w:ascii="Courier New" w:hAnsi="Courier New" w:cs="Courier New"/>
          <w:lang w:val="en-US"/>
        </w:rPr>
        <w:t>Litkowski</w:t>
      </w:r>
      <w:proofErr w:type="spellEnd"/>
      <w:r w:rsidRPr="00C5761C">
        <w:rPr>
          <w:rFonts w:ascii="Courier New" w:hAnsi="Courier New" w:cs="Courier New"/>
          <w:lang w:val="en-US"/>
        </w:rPr>
        <w:t>, S., and R. Shakir, "Segment</w:t>
      </w:r>
    </w:p>
    <w:p w14:paraId="68A3884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Routing Architecture", RFC 8402, DOI 10.17487/RFC8402,</w:t>
      </w:r>
    </w:p>
    <w:p w14:paraId="64B044C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July 2018, &lt;https://www.rfc-editor.org/info/rfc8402&gt;.</w:t>
      </w:r>
    </w:p>
    <w:p w14:paraId="594BE547" w14:textId="77777777"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[RFC9341</w:t>
      </w:r>
      <w:proofErr w:type="gramStart"/>
      <w:r w:rsidRPr="00C5761C">
        <w:rPr>
          <w:rFonts w:ascii="Courier New" w:hAnsi="Courier New" w:cs="Courier New"/>
          <w:lang w:val="it-IT"/>
        </w:rPr>
        <w:t>]  Fioccola</w:t>
      </w:r>
      <w:proofErr w:type="gramEnd"/>
      <w:r w:rsidRPr="00C5761C">
        <w:rPr>
          <w:rFonts w:ascii="Courier New" w:hAnsi="Courier New" w:cs="Courier New"/>
          <w:lang w:val="it-IT"/>
        </w:rPr>
        <w:t xml:space="preserve">, G., Ed., </w:t>
      </w:r>
      <w:proofErr w:type="spellStart"/>
      <w:r w:rsidRPr="00C5761C">
        <w:rPr>
          <w:rFonts w:ascii="Courier New" w:hAnsi="Courier New" w:cs="Courier New"/>
          <w:lang w:val="it-IT"/>
        </w:rPr>
        <w:t>Cociglio</w:t>
      </w:r>
      <w:proofErr w:type="spellEnd"/>
      <w:r w:rsidRPr="00C5761C">
        <w:rPr>
          <w:rFonts w:ascii="Courier New" w:hAnsi="Courier New" w:cs="Courier New"/>
          <w:lang w:val="it-IT"/>
        </w:rPr>
        <w:t>, M., Mirsky, G., Mizrahi, T.,</w:t>
      </w:r>
    </w:p>
    <w:p w14:paraId="4FA7C43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and T. Zhou, "Alternate-Marking Method", RFC 9341,</w:t>
      </w:r>
    </w:p>
    <w:p w14:paraId="721F294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10.17487/RFC9341, December 2022,</w:t>
      </w:r>
    </w:p>
    <w:p w14:paraId="307F6495"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&lt;https://www.rfc-editor.org/info/rfc9341&gt;.</w:t>
      </w:r>
    </w:p>
    <w:p w14:paraId="22426F3D" w14:textId="77777777"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[RFC9342</w:t>
      </w:r>
      <w:proofErr w:type="gramStart"/>
      <w:r w:rsidRPr="00C5761C">
        <w:rPr>
          <w:rFonts w:ascii="Courier New" w:hAnsi="Courier New" w:cs="Courier New"/>
          <w:lang w:val="it-IT"/>
        </w:rPr>
        <w:t>]  Fioccola</w:t>
      </w:r>
      <w:proofErr w:type="gramEnd"/>
      <w:r w:rsidRPr="00C5761C">
        <w:rPr>
          <w:rFonts w:ascii="Courier New" w:hAnsi="Courier New" w:cs="Courier New"/>
          <w:lang w:val="it-IT"/>
        </w:rPr>
        <w:t xml:space="preserve">, G., Ed., </w:t>
      </w:r>
      <w:proofErr w:type="spellStart"/>
      <w:r w:rsidRPr="00C5761C">
        <w:rPr>
          <w:rFonts w:ascii="Courier New" w:hAnsi="Courier New" w:cs="Courier New"/>
          <w:lang w:val="it-IT"/>
        </w:rPr>
        <w:t>Cociglio</w:t>
      </w:r>
      <w:proofErr w:type="spellEnd"/>
      <w:r w:rsidRPr="00C5761C">
        <w:rPr>
          <w:rFonts w:ascii="Courier New" w:hAnsi="Courier New" w:cs="Courier New"/>
          <w:lang w:val="it-IT"/>
        </w:rPr>
        <w:t>, M., Sapio, A., Sisto, R., and</w:t>
      </w:r>
    </w:p>
    <w:p w14:paraId="69B23918"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T. Zhou, "Clustered Alternate-Marking Method", RFC 9342,</w:t>
      </w:r>
    </w:p>
    <w:p w14:paraId="754547E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10.17487/RFC9342, December 2022,</w:t>
      </w:r>
    </w:p>
    <w:p w14:paraId="7DE532C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&lt;https://www.rfc-editor.org/info/rfc9342&gt;.</w:t>
      </w:r>
    </w:p>
    <w:p w14:paraId="5CD8E01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[RFC9450</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Bernardos</w:t>
      </w:r>
      <w:proofErr w:type="spellEnd"/>
      <w:proofErr w:type="gramEnd"/>
      <w:r w:rsidRPr="00C5761C">
        <w:rPr>
          <w:rFonts w:ascii="Courier New" w:hAnsi="Courier New" w:cs="Courier New"/>
          <w:lang w:val="en-US"/>
        </w:rPr>
        <w:t>, CJ., Ed., Papadopoulos, G., Thubert, P., and F.</w:t>
      </w:r>
    </w:p>
    <w:p w14:paraId="0718D0C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spellStart"/>
      <w:r w:rsidRPr="00C5761C">
        <w:rPr>
          <w:rFonts w:ascii="Courier New" w:hAnsi="Courier New" w:cs="Courier New"/>
          <w:lang w:val="en-US"/>
        </w:rPr>
        <w:t>Theoleyre</w:t>
      </w:r>
      <w:proofErr w:type="spellEnd"/>
      <w:r w:rsidRPr="00C5761C">
        <w:rPr>
          <w:rFonts w:ascii="Courier New" w:hAnsi="Courier New" w:cs="Courier New"/>
          <w:lang w:val="en-US"/>
        </w:rPr>
        <w:t>, "Reliable and Available Wireless (RAW) Use</w:t>
      </w:r>
    </w:p>
    <w:p w14:paraId="5E0F468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Cases", RFC 9450, DOI 10.17487/RFC9450, August 2023,</w:t>
      </w:r>
    </w:p>
    <w:p w14:paraId="0B108A4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&lt;https://www.rfc-editor.org/info/rfc9450&gt;.</w:t>
      </w:r>
    </w:p>
    <w:p w14:paraId="149556E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Authors' Addresses</w:t>
      </w:r>
    </w:p>
    <w:p w14:paraId="4032B91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Greg Mirsky</w:t>
      </w:r>
    </w:p>
    <w:p w14:paraId="74F3D93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Ericsson</w:t>
      </w:r>
    </w:p>
    <w:p w14:paraId="49E1B4E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Email: gregimirsky@gmail.com</w:t>
      </w:r>
    </w:p>
    <w:p w14:paraId="72E4ECB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Wang </w:t>
      </w:r>
      <w:proofErr w:type="spellStart"/>
      <w:r w:rsidRPr="00C5761C">
        <w:rPr>
          <w:rFonts w:ascii="Courier New" w:hAnsi="Courier New" w:cs="Courier New"/>
          <w:lang w:val="en-US"/>
        </w:rPr>
        <w:t>Lingqiang</w:t>
      </w:r>
      <w:proofErr w:type="spellEnd"/>
    </w:p>
    <w:p w14:paraId="535ACFB2"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ZTE Corporation</w:t>
      </w:r>
    </w:p>
    <w:p w14:paraId="5DDED2FA"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 </w:t>
      </w:r>
      <w:proofErr w:type="gramStart"/>
      <w:r w:rsidRPr="00C5761C">
        <w:rPr>
          <w:rFonts w:ascii="Courier New" w:hAnsi="Courier New" w:cs="Courier New"/>
          <w:lang w:val="en-US"/>
        </w:rPr>
        <w:t>19 ,East</w:t>
      </w:r>
      <w:proofErr w:type="gramEnd"/>
      <w:r w:rsidRPr="00C5761C">
        <w:rPr>
          <w:rFonts w:ascii="Courier New" w:hAnsi="Courier New" w:cs="Courier New"/>
          <w:lang w:val="en-US"/>
        </w:rPr>
        <w:t xml:space="preserve"> </w:t>
      </w:r>
      <w:proofErr w:type="spellStart"/>
      <w:r w:rsidRPr="00C5761C">
        <w:rPr>
          <w:rFonts w:ascii="Courier New" w:hAnsi="Courier New" w:cs="Courier New"/>
          <w:lang w:val="en-US"/>
        </w:rPr>
        <w:t>Huayuan</w:t>
      </w:r>
      <w:proofErr w:type="spellEnd"/>
      <w:r w:rsidRPr="00C5761C">
        <w:rPr>
          <w:rFonts w:ascii="Courier New" w:hAnsi="Courier New" w:cs="Courier New"/>
          <w:lang w:val="en-US"/>
        </w:rPr>
        <w:t xml:space="preserve"> Road</w:t>
      </w:r>
    </w:p>
    <w:p w14:paraId="4850AF90"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Beijing</w:t>
      </w:r>
    </w:p>
    <w:p w14:paraId="5A6C12FC" w14:textId="77777777" w:rsidR="00A45F48" w:rsidRPr="00503E7F" w:rsidRDefault="00A45F48" w:rsidP="00A45F48">
      <w:pPr>
        <w:pStyle w:val="PlainText"/>
        <w:rPr>
          <w:rFonts w:ascii="Courier New" w:hAnsi="Courier New" w:cs="Courier New"/>
          <w:lang w:val="en-US"/>
          <w:rPrChange w:id="35" w:author="Graf Thomas, SCS-INI-NET-VNC-E2E" w:date="2025-08-30T11:26:00Z">
            <w:rPr>
              <w:rFonts w:ascii="Courier New" w:hAnsi="Courier New" w:cs="Courier New"/>
              <w:lang w:val="fr-CH"/>
            </w:rPr>
          </w:rPrChange>
        </w:rPr>
      </w:pPr>
      <w:r w:rsidRPr="00C5761C">
        <w:rPr>
          <w:rFonts w:ascii="Courier New" w:hAnsi="Courier New" w:cs="Courier New"/>
          <w:lang w:val="en-US"/>
        </w:rPr>
        <w:t xml:space="preserve">   </w:t>
      </w:r>
      <w:r w:rsidRPr="00503E7F">
        <w:rPr>
          <w:rFonts w:ascii="Courier New" w:hAnsi="Courier New" w:cs="Courier New"/>
          <w:lang w:val="en-US"/>
          <w:rPrChange w:id="36" w:author="Graf Thomas, SCS-INI-NET-VNC-E2E" w:date="2025-08-30T11:26:00Z">
            <w:rPr>
              <w:rFonts w:ascii="Courier New" w:hAnsi="Courier New" w:cs="Courier New"/>
              <w:lang w:val="fr-CH"/>
            </w:rPr>
          </w:rPrChange>
        </w:rPr>
        <w:t>100191</w:t>
      </w:r>
    </w:p>
    <w:p w14:paraId="7F21280F" w14:textId="77777777" w:rsidR="00A45F48" w:rsidRPr="00503E7F" w:rsidRDefault="00A45F48" w:rsidP="00A45F48">
      <w:pPr>
        <w:pStyle w:val="PlainText"/>
        <w:rPr>
          <w:rFonts w:ascii="Courier New" w:hAnsi="Courier New" w:cs="Courier New"/>
          <w:lang w:val="en-US"/>
          <w:rPrChange w:id="37" w:author="Graf Thomas, SCS-INI-NET-VNC-E2E" w:date="2025-08-30T11:26:00Z">
            <w:rPr>
              <w:rFonts w:ascii="Courier New" w:hAnsi="Courier New" w:cs="Courier New"/>
              <w:lang w:val="fr-CH"/>
            </w:rPr>
          </w:rPrChange>
        </w:rPr>
      </w:pPr>
      <w:r w:rsidRPr="00503E7F">
        <w:rPr>
          <w:rFonts w:ascii="Courier New" w:hAnsi="Courier New" w:cs="Courier New"/>
          <w:lang w:val="en-US"/>
          <w:rPrChange w:id="38" w:author="Graf Thomas, SCS-INI-NET-VNC-E2E" w:date="2025-08-30T11:26:00Z">
            <w:rPr>
              <w:rFonts w:ascii="Courier New" w:hAnsi="Courier New" w:cs="Courier New"/>
              <w:lang w:val="fr-CH"/>
            </w:rPr>
          </w:rPrChange>
        </w:rPr>
        <w:t xml:space="preserve">   China</w:t>
      </w:r>
    </w:p>
    <w:p w14:paraId="360AB179" w14:textId="77777777" w:rsidR="00A45F48" w:rsidRPr="00503E7F" w:rsidRDefault="00A45F48" w:rsidP="00A45F48">
      <w:pPr>
        <w:pStyle w:val="PlainText"/>
        <w:rPr>
          <w:rFonts w:ascii="Courier New" w:hAnsi="Courier New" w:cs="Courier New"/>
          <w:lang w:val="en-US"/>
          <w:rPrChange w:id="39" w:author="Graf Thomas, SCS-INI-NET-VNC-E2E" w:date="2025-08-30T11:26:00Z">
            <w:rPr>
              <w:rFonts w:ascii="Courier New" w:hAnsi="Courier New" w:cs="Courier New"/>
              <w:lang w:val="fr-CH"/>
            </w:rPr>
          </w:rPrChange>
        </w:rPr>
      </w:pPr>
      <w:r w:rsidRPr="00503E7F">
        <w:rPr>
          <w:rFonts w:ascii="Courier New" w:hAnsi="Courier New" w:cs="Courier New"/>
          <w:lang w:val="en-US"/>
          <w:rPrChange w:id="40" w:author="Graf Thomas, SCS-INI-NET-VNC-E2E" w:date="2025-08-30T11:26:00Z">
            <w:rPr>
              <w:rFonts w:ascii="Courier New" w:hAnsi="Courier New" w:cs="Courier New"/>
              <w:lang w:val="fr-CH"/>
            </w:rPr>
          </w:rPrChange>
        </w:rPr>
        <w:t xml:space="preserve">   Phone: +86 10 82963945</w:t>
      </w:r>
    </w:p>
    <w:p w14:paraId="534749B2" w14:textId="77777777" w:rsidR="00A45F48" w:rsidRPr="00503E7F" w:rsidRDefault="00A45F48" w:rsidP="00A45F48">
      <w:pPr>
        <w:pStyle w:val="PlainText"/>
        <w:rPr>
          <w:rFonts w:ascii="Courier New" w:hAnsi="Courier New" w:cs="Courier New"/>
          <w:lang w:val="en-US"/>
          <w:rPrChange w:id="41" w:author="Graf Thomas, SCS-INI-NET-VNC-E2E" w:date="2025-08-30T11:26:00Z">
            <w:rPr>
              <w:rFonts w:ascii="Courier New" w:hAnsi="Courier New" w:cs="Courier New"/>
              <w:lang w:val="fr-CH"/>
            </w:rPr>
          </w:rPrChange>
        </w:rPr>
      </w:pPr>
      <w:r w:rsidRPr="00503E7F">
        <w:rPr>
          <w:rFonts w:ascii="Courier New" w:hAnsi="Courier New" w:cs="Courier New"/>
          <w:lang w:val="en-US"/>
          <w:rPrChange w:id="42" w:author="Graf Thomas, SCS-INI-NET-VNC-E2E" w:date="2025-08-30T11:26:00Z">
            <w:rPr>
              <w:rFonts w:ascii="Courier New" w:hAnsi="Courier New" w:cs="Courier New"/>
              <w:lang w:val="fr-CH"/>
            </w:rPr>
          </w:rPrChange>
        </w:rPr>
        <w:t xml:space="preserve">   Email: wang.lingqiang@zte.com.cn</w:t>
      </w:r>
    </w:p>
    <w:p w14:paraId="70E30A3A" w14:textId="77777777" w:rsidR="00A45F48" w:rsidRPr="00C5761C" w:rsidRDefault="00A45F48" w:rsidP="00A45F48">
      <w:pPr>
        <w:pStyle w:val="PlainText"/>
        <w:rPr>
          <w:rFonts w:ascii="Courier New" w:hAnsi="Courier New" w:cs="Courier New"/>
          <w:lang w:val="en-US"/>
        </w:rPr>
      </w:pPr>
      <w:r w:rsidRPr="00503E7F">
        <w:rPr>
          <w:rFonts w:ascii="Courier New" w:hAnsi="Courier New" w:cs="Courier New"/>
          <w:lang w:val="en-US"/>
          <w:rPrChange w:id="43" w:author="Graf Thomas, SCS-INI-NET-VNC-E2E" w:date="2025-08-30T11:26:00Z">
            <w:rPr>
              <w:rFonts w:ascii="Courier New" w:hAnsi="Courier New" w:cs="Courier New"/>
              <w:lang w:val="fr-CH"/>
            </w:rPr>
          </w:rPrChange>
        </w:rPr>
        <w:t xml:space="preserve">Mirsky, et al.          </w:t>
      </w:r>
      <w:r w:rsidRPr="00C5761C">
        <w:rPr>
          <w:rFonts w:ascii="Courier New" w:hAnsi="Courier New" w:cs="Courier New"/>
          <w:lang w:val="en-US"/>
        </w:rPr>
        <w:t xml:space="preserve">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20]</w:t>
      </w:r>
    </w:p>
    <w:p w14:paraId="510C47BC"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14:paraId="5F28CA1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Internet-Draft               Hybrid Two-Step                 August 2025</w:t>
      </w:r>
    </w:p>
    <w:p w14:paraId="3ADDC98B"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Guo </w:t>
      </w:r>
      <w:proofErr w:type="spellStart"/>
      <w:r w:rsidRPr="00C5761C">
        <w:rPr>
          <w:rFonts w:ascii="Courier New" w:hAnsi="Courier New" w:cs="Courier New"/>
          <w:lang w:val="en-US"/>
        </w:rPr>
        <w:t>Zhui</w:t>
      </w:r>
      <w:proofErr w:type="spellEnd"/>
    </w:p>
    <w:p w14:paraId="6989B6A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ZTE Corporation</w:t>
      </w:r>
    </w:p>
    <w:p w14:paraId="63303639"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 </w:t>
      </w:r>
      <w:proofErr w:type="gramStart"/>
      <w:r w:rsidRPr="00C5761C">
        <w:rPr>
          <w:rFonts w:ascii="Courier New" w:hAnsi="Courier New" w:cs="Courier New"/>
          <w:lang w:val="en-US"/>
        </w:rPr>
        <w:t>19 ,East</w:t>
      </w:r>
      <w:proofErr w:type="gramEnd"/>
      <w:r w:rsidRPr="00C5761C">
        <w:rPr>
          <w:rFonts w:ascii="Courier New" w:hAnsi="Courier New" w:cs="Courier New"/>
          <w:lang w:val="en-US"/>
        </w:rPr>
        <w:t xml:space="preserve"> </w:t>
      </w:r>
      <w:proofErr w:type="spellStart"/>
      <w:r w:rsidRPr="00C5761C">
        <w:rPr>
          <w:rFonts w:ascii="Courier New" w:hAnsi="Courier New" w:cs="Courier New"/>
          <w:lang w:val="en-US"/>
        </w:rPr>
        <w:t>Huayuan</w:t>
      </w:r>
      <w:proofErr w:type="spellEnd"/>
      <w:r w:rsidRPr="00C5761C">
        <w:rPr>
          <w:rFonts w:ascii="Courier New" w:hAnsi="Courier New" w:cs="Courier New"/>
          <w:lang w:val="en-US"/>
        </w:rPr>
        <w:t xml:space="preserve"> Road</w:t>
      </w:r>
    </w:p>
    <w:p w14:paraId="4B9D0C96"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Beijing</w:t>
      </w:r>
    </w:p>
    <w:p w14:paraId="62F8B53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100191</w:t>
      </w:r>
    </w:p>
    <w:p w14:paraId="7A4C5624"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China</w:t>
      </w:r>
    </w:p>
    <w:p w14:paraId="5D91A381"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Phone: +86 10 82963945</w:t>
      </w:r>
    </w:p>
    <w:p w14:paraId="373A7297"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Email: guo.zhui@zte.com.cn</w:t>
      </w:r>
    </w:p>
    <w:p w14:paraId="584AE5D1" w14:textId="77777777"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en-US"/>
        </w:rPr>
        <w:t xml:space="preserve">   </w:t>
      </w:r>
      <w:r w:rsidRPr="00C5761C">
        <w:rPr>
          <w:rFonts w:ascii="Courier New" w:hAnsi="Courier New" w:cs="Courier New"/>
          <w:lang w:val="fr-CH"/>
        </w:rPr>
        <w:t>Haoyu Song</w:t>
      </w:r>
    </w:p>
    <w:p w14:paraId="4C5F7065" w14:textId="77777777"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w:t>
      </w:r>
      <w:proofErr w:type="spellStart"/>
      <w:r w:rsidRPr="00C5761C">
        <w:rPr>
          <w:rFonts w:ascii="Courier New" w:hAnsi="Courier New" w:cs="Courier New"/>
          <w:lang w:val="fr-CH"/>
        </w:rPr>
        <w:t>Futurewei</w:t>
      </w:r>
      <w:proofErr w:type="spellEnd"/>
      <w:r w:rsidRPr="00C5761C">
        <w:rPr>
          <w:rFonts w:ascii="Courier New" w:hAnsi="Courier New" w:cs="Courier New"/>
          <w:lang w:val="fr-CH"/>
        </w:rPr>
        <w:t xml:space="preserve"> Technologies</w:t>
      </w:r>
    </w:p>
    <w:p w14:paraId="0467BAFF" w14:textId="77777777"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2330 Central </w:t>
      </w:r>
      <w:proofErr w:type="spellStart"/>
      <w:r w:rsidRPr="00C5761C">
        <w:rPr>
          <w:rFonts w:ascii="Courier New" w:hAnsi="Courier New" w:cs="Courier New"/>
          <w:lang w:val="fr-CH"/>
        </w:rPr>
        <w:t>Expressway</w:t>
      </w:r>
      <w:proofErr w:type="spellEnd"/>
    </w:p>
    <w:p w14:paraId="1A7D761F"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fr-CH"/>
        </w:rPr>
        <w:t xml:space="preserve">   </w:t>
      </w:r>
      <w:r w:rsidRPr="00C5761C">
        <w:rPr>
          <w:rFonts w:ascii="Courier New" w:hAnsi="Courier New" w:cs="Courier New"/>
          <w:lang w:val="en-US"/>
        </w:rPr>
        <w:t>Santa Clara,</w:t>
      </w:r>
    </w:p>
    <w:p w14:paraId="5A29408D"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United States of America</w:t>
      </w:r>
    </w:p>
    <w:p w14:paraId="7B9E516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Email: hsong@futurewei.com</w:t>
      </w:r>
    </w:p>
    <w:p w14:paraId="03A53FF3" w14:textId="77777777"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Pascal Thubert</w:t>
      </w:r>
    </w:p>
    <w:p w14:paraId="7592FFDA" w14:textId="77777777"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en-US"/>
        </w:rPr>
        <w:t xml:space="preserve">   </w:t>
      </w:r>
      <w:r w:rsidRPr="00C5761C">
        <w:rPr>
          <w:rFonts w:ascii="Courier New" w:hAnsi="Courier New" w:cs="Courier New"/>
          <w:lang w:val="fr-CH"/>
        </w:rPr>
        <w:t>Independent</w:t>
      </w:r>
    </w:p>
    <w:p w14:paraId="236E3F57" w14:textId="77777777"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06330 Roquefort-les-Pins</w:t>
      </w:r>
    </w:p>
    <w:p w14:paraId="5780AADF" w14:textId="77777777"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France</w:t>
      </w:r>
    </w:p>
    <w:p w14:paraId="7E2804AD" w14:textId="77777777"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w:t>
      </w:r>
      <w:proofErr w:type="gramStart"/>
      <w:r w:rsidRPr="00C5761C">
        <w:rPr>
          <w:rFonts w:ascii="Courier New" w:hAnsi="Courier New" w:cs="Courier New"/>
          <w:lang w:val="fr-CH"/>
        </w:rPr>
        <w:t>Email:</w:t>
      </w:r>
      <w:proofErr w:type="gramEnd"/>
      <w:r w:rsidRPr="00C5761C">
        <w:rPr>
          <w:rFonts w:ascii="Courier New" w:hAnsi="Courier New" w:cs="Courier New"/>
          <w:lang w:val="fr-CH"/>
        </w:rPr>
        <w:t xml:space="preserve"> pascal.thubert@gmail.com</w:t>
      </w:r>
    </w:p>
    <w:p w14:paraId="60484E9E" w14:textId="77777777" w:rsidR="00A45F48" w:rsidRPr="00A45F48" w:rsidRDefault="00A45F48" w:rsidP="00A45F48">
      <w:pPr>
        <w:pStyle w:val="PlainText"/>
        <w:rPr>
          <w:rFonts w:ascii="Courier New" w:hAnsi="Courier New" w:cs="Courier New"/>
        </w:rPr>
      </w:pPr>
      <w:r w:rsidRPr="00C5761C">
        <w:rPr>
          <w:rFonts w:ascii="Courier New" w:hAnsi="Courier New" w:cs="Courier New"/>
          <w:lang w:val="fr-CH"/>
        </w:rPr>
        <w:t xml:space="preserve">Mirsky, et al.          </w:t>
      </w:r>
      <w:proofErr w:type="spellStart"/>
      <w:r w:rsidRPr="00A45F48">
        <w:rPr>
          <w:rFonts w:ascii="Courier New" w:hAnsi="Courier New" w:cs="Courier New"/>
        </w:rPr>
        <w:t>Expires</w:t>
      </w:r>
      <w:proofErr w:type="spellEnd"/>
      <w:r w:rsidRPr="00A45F48">
        <w:rPr>
          <w:rFonts w:ascii="Courier New" w:hAnsi="Courier New" w:cs="Courier New"/>
        </w:rPr>
        <w:t xml:space="preserve"> 26 </w:t>
      </w:r>
      <w:proofErr w:type="spellStart"/>
      <w:r w:rsidRPr="00A45F48">
        <w:rPr>
          <w:rFonts w:ascii="Courier New" w:hAnsi="Courier New" w:cs="Courier New"/>
        </w:rPr>
        <w:t>February</w:t>
      </w:r>
      <w:proofErr w:type="spellEnd"/>
      <w:r w:rsidRPr="00A45F48">
        <w:rPr>
          <w:rFonts w:ascii="Courier New" w:hAnsi="Courier New" w:cs="Courier New"/>
        </w:rPr>
        <w:t xml:space="preserve"> 2026            </w:t>
      </w:r>
      <w:proofErr w:type="gramStart"/>
      <w:r w:rsidRPr="00A45F48">
        <w:rPr>
          <w:rFonts w:ascii="Courier New" w:hAnsi="Courier New" w:cs="Courier New"/>
        </w:rPr>
        <w:t xml:space="preserve">   [</w:t>
      </w:r>
      <w:proofErr w:type="gramEnd"/>
      <w:r w:rsidRPr="00A45F48">
        <w:rPr>
          <w:rFonts w:ascii="Courier New" w:hAnsi="Courier New" w:cs="Courier New"/>
        </w:rPr>
        <w:t>Page 21]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Hybrid Two-Step Performance Measurement Method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draft-ietf-ippm-hybrid-two-step-05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Abstract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development and advancements in network operation automation have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brought new measurement methodology requirements.  Among them is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ability to collect instant network state as the packet being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processed by the networking elements along its path through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domain.  That task can be solved using on-path telemetry, also called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hybrid measurement.  An on-path telemetry method allows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collection of essential information that reflects the operational</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state and network performance experienced by the packet.  This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document introduces a method complementary to on-path telemetry that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causes the generation of </w:t>
      </w:r>
      <w:commentRangeStart w:id="44"/>
      <w:ins w:id="45" w:author="Graf Thomas, SCS-INI-NET-VNC-E2E" w:date="2025-08-30T10:32:00Z">
        <w:r w:rsidR="00A209A2">
          <w:rPr>
            <w:rFonts w:ascii="Courier New" w:hAnsi="Courier New" w:cs="Courier New"/>
            <w:lang w:val="en-US"/>
          </w:rPr>
          <w:t xml:space="preserve">Network </w:t>
        </w:r>
      </w:ins>
      <w:del w:id="46" w:author="Graf Thomas, SCS-INI-NET-VNC-E2E" w:date="2025-08-30T10:32:00Z">
        <w:r w:rsidRPr="00C5761C" w:rsidDel="00A209A2">
          <w:rPr>
            <w:rFonts w:ascii="Courier New" w:hAnsi="Courier New" w:cs="Courier New"/>
            <w:lang w:val="en-US"/>
          </w:rPr>
          <w:delText>t</w:delText>
        </w:r>
      </w:del>
      <w:ins w:id="47" w:author="Graf Thomas, SCS-INI-NET-VNC-E2E" w:date="2025-08-30T10:32:00Z">
        <w:r w:rsidR="00A209A2">
          <w:rPr>
            <w:rFonts w:ascii="Courier New" w:hAnsi="Courier New" w:cs="Courier New"/>
            <w:lang w:val="en-US"/>
          </w:rPr>
          <w:t>T</w:t>
        </w:r>
      </w:ins>
      <w:r w:rsidRPr="00C5761C">
        <w:rPr>
          <w:rFonts w:ascii="Courier New" w:hAnsi="Courier New" w:cs="Courier New"/>
          <w:lang w:val="en-US"/>
        </w:rPr>
        <w:t xml:space="preserve">elemetry </w:t>
      </w:r>
      <w:commentRangeEnd w:id="44"/>
      <w:r w:rsidR="001B7010">
        <w:rPr>
          <w:rStyle w:val="CommentReference"/>
          <w:rFonts w:asciiTheme="minorHAnsi" w:hAnsiTheme="minorHAnsi"/>
        </w:rPr>
        <w:commentReference w:id="44"/>
      </w:r>
      <w:r w:rsidRPr="00C5761C">
        <w:rPr>
          <w:rFonts w:ascii="Courier New" w:hAnsi="Courier New" w:cs="Courier New"/>
          <w:lang w:val="en-US"/>
        </w:rPr>
        <w:t>information.  This method,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referred to as Hybrid Two-Step (HTS), separates the act of measuring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and/or calculating the performance metric from collecting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transporting network state.  The HTS packet traverses the same set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nodes and links as the trigger packet, thus simplifying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correlation of informational elements originating on nodes traversed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by the trigger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Status of This Memo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Internet-Draft is submitted in full conformance with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provisions of BCP 78 and BCP 79.</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Internet-Drafts are working documents of the Internet Engineering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Task Force (IETF).  Note that other groups may also distribute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working documents as Internet-Drafts.  The list of current Internet-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Drafts is at https://datatracker.ietf.org/drafts/current/.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Internet-Drafts are draft documents valid for a maximum of six months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may be updated, replaced, or obsoleted by other documents at any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time.  It is inappropriate to use Internet-Drafts as reference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material or to cite them other than as "work in progress."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Internet-Draft will expire on 26 February 2026.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Copyright Notice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Copyright (c) 2025 IETF Trust and the persons identified as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document authors.  All rights reserved.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document is subject to BCP 78 and the IETF Trust's Legal</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Provisions Relating to IETF Documents (https://trustee.ietf.org/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license-info) in effect on the date of publication of this document.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Please review these documents carefully, as they describe your rights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restrictions with respect to this document.  Code Components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extracted from this document must include Revised BSD License text as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described in Section 4.e of the Trust Legal Provisions and are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provided without warranty as described in the Revised BSD License.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Table of Contents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  </w:t>
      </w:r>
      <w:proofErr w:type="gramStart"/>
      <w:r w:rsidRPr="00C5761C">
        <w:rPr>
          <w:rFonts w:ascii="Courier New" w:hAnsi="Courier New" w:cs="Courier New"/>
          <w:lang w:val="en-US"/>
        </w:rPr>
        <w:t>Introduction  . . .</w:t>
      </w:r>
      <w:proofErr w:type="gramEnd"/>
      <w:r w:rsidRPr="00C5761C">
        <w:rPr>
          <w:rFonts w:ascii="Courier New" w:hAnsi="Courier New" w:cs="Courier New"/>
          <w:lang w:val="en-US"/>
        </w:rPr>
        <w:t xml:space="preserve"> . . . . . . . . . . . . . . . . . . . . .   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  Conventions used in this document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2.1.  Acronyms and </w:t>
      </w:r>
      <w:proofErr w:type="gramStart"/>
      <w:r w:rsidRPr="00C5761C">
        <w:rPr>
          <w:rFonts w:ascii="Courier New" w:hAnsi="Courier New" w:cs="Courier New"/>
          <w:lang w:val="en-US"/>
        </w:rPr>
        <w:t>Terminology  . . .</w:t>
      </w:r>
      <w:proofErr w:type="gramEnd"/>
      <w:r w:rsidRPr="00C5761C">
        <w:rPr>
          <w:rFonts w:ascii="Courier New" w:hAnsi="Courier New" w:cs="Courier New"/>
          <w:lang w:val="en-US"/>
        </w:rPr>
        <w:t xml:space="preserve"> . . . . . . . . . . . . .   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2.2.  Requirements Language . . . . . . . . . . . . . . . . . .   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3.  Problem </w:t>
      </w:r>
      <w:proofErr w:type="gramStart"/>
      <w:r w:rsidRPr="00C5761C">
        <w:rPr>
          <w:rFonts w:ascii="Courier New" w:hAnsi="Courier New" w:cs="Courier New"/>
          <w:lang w:val="en-US"/>
        </w:rPr>
        <w:t>Overview  . . .</w:t>
      </w:r>
      <w:proofErr w:type="gramEnd"/>
      <w:r w:rsidRPr="00C5761C">
        <w:rPr>
          <w:rFonts w:ascii="Courier New" w:hAnsi="Courier New" w:cs="Courier New"/>
          <w:lang w:val="en-US"/>
        </w:rPr>
        <w:t xml:space="preserve"> . . . . . . . . . . . . . . . . . . .   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  Theory of Operation . . . . . . . . . . . . . . . . . . . . .   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4.1.  HTS Packets . . . . . .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4.1.1.  HTS Trigger in In-Situ </w:t>
      </w:r>
      <w:proofErr w:type="gramStart"/>
      <w:r w:rsidRPr="00C5761C">
        <w:rPr>
          <w:rFonts w:ascii="Courier New" w:hAnsi="Courier New" w:cs="Courier New"/>
          <w:lang w:val="en-US"/>
        </w:rPr>
        <w:t>OAM  . . .</w:t>
      </w:r>
      <w:proofErr w:type="gramEnd"/>
      <w:r w:rsidRPr="00C5761C">
        <w:rPr>
          <w:rFonts w:ascii="Courier New" w:hAnsi="Courier New" w:cs="Courier New"/>
          <w:lang w:val="en-US"/>
        </w:rPr>
        <w:t xml:space="preserve"> . . . . . . . . . .   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4.1.2.  HTS Trigger in the Alternate Marking Method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4.1.3.  HTS Follow-up </w:t>
      </w:r>
      <w:proofErr w:type="gramStart"/>
      <w:r w:rsidRPr="00C5761C">
        <w:rPr>
          <w:rFonts w:ascii="Courier New" w:hAnsi="Courier New" w:cs="Courier New"/>
          <w:lang w:val="en-US"/>
        </w:rPr>
        <w:t>Packet  . . .</w:t>
      </w:r>
      <w:proofErr w:type="gramEnd"/>
      <w:r w:rsidRPr="00C5761C">
        <w:rPr>
          <w:rFonts w:ascii="Courier New" w:hAnsi="Courier New" w:cs="Courier New"/>
          <w:lang w:val="en-US"/>
        </w:rPr>
        <w:t xml:space="preserve"> . . . . . . . . . . . . .   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4.2.  Operation of the HTS Ingress Node . . . . . . . . . . . .   9</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4.3.  Operation of the HTS Intermediate </w:t>
      </w:r>
      <w:proofErr w:type="gramStart"/>
      <w:r w:rsidRPr="00C5761C">
        <w:rPr>
          <w:rFonts w:ascii="Courier New" w:hAnsi="Courier New" w:cs="Courier New"/>
          <w:lang w:val="en-US"/>
        </w:rPr>
        <w:t>Node  . . .</w:t>
      </w:r>
      <w:proofErr w:type="gramEnd"/>
      <w:r w:rsidRPr="00C5761C">
        <w:rPr>
          <w:rFonts w:ascii="Courier New" w:hAnsi="Courier New" w:cs="Courier New"/>
          <w:lang w:val="en-US"/>
        </w:rPr>
        <w:t xml:space="preserve"> . . . . . .  11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4.4.  Operation of the HTS Egress </w:t>
      </w:r>
      <w:proofErr w:type="gramStart"/>
      <w:r w:rsidRPr="00C5761C">
        <w:rPr>
          <w:rFonts w:ascii="Courier New" w:hAnsi="Courier New" w:cs="Courier New"/>
          <w:lang w:val="en-US"/>
        </w:rPr>
        <w:t>Node  . . .</w:t>
      </w:r>
      <w:proofErr w:type="gramEnd"/>
      <w:r w:rsidRPr="00C5761C">
        <w:rPr>
          <w:rFonts w:ascii="Courier New" w:hAnsi="Courier New" w:cs="Courier New"/>
          <w:lang w:val="en-US"/>
        </w:rPr>
        <w:t xml:space="preserve"> . . . . . . . . .  12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5.  Operational </w:t>
      </w:r>
      <w:proofErr w:type="gramStart"/>
      <w:r w:rsidRPr="00C5761C">
        <w:rPr>
          <w:rFonts w:ascii="Courier New" w:hAnsi="Courier New" w:cs="Courier New"/>
          <w:lang w:val="en-US"/>
        </w:rPr>
        <w:t>Considerations  . . .</w:t>
      </w:r>
      <w:proofErr w:type="gramEnd"/>
      <w:r w:rsidRPr="00C5761C">
        <w:rPr>
          <w:rFonts w:ascii="Courier New" w:hAnsi="Courier New" w:cs="Courier New"/>
          <w:lang w:val="en-US"/>
        </w:rPr>
        <w:t xml:space="preserve"> . . . . . . . . . . . . . .  13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5.1.  Deploying HTS in a Multicast </w:t>
      </w:r>
      <w:proofErr w:type="gramStart"/>
      <w:r w:rsidRPr="00C5761C">
        <w:rPr>
          <w:rFonts w:ascii="Courier New" w:hAnsi="Courier New" w:cs="Courier New"/>
          <w:lang w:val="en-US"/>
        </w:rPr>
        <w:t>Network  . . .</w:t>
      </w:r>
      <w:proofErr w:type="gramEnd"/>
      <w:r w:rsidRPr="00C5761C">
        <w:rPr>
          <w:rFonts w:ascii="Courier New" w:hAnsi="Courier New" w:cs="Courier New"/>
          <w:lang w:val="en-US"/>
        </w:rPr>
        <w:t xml:space="preserve"> . . . . . . .  13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6.  Authentication in HTS . . .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14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  IANA Considerations . . . . . . . . . . . . . . . . . . . . .  15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7.1.  IOAM Option-Type for </w:t>
      </w:r>
      <w:proofErr w:type="gramStart"/>
      <w:r w:rsidRPr="00C5761C">
        <w:rPr>
          <w:rFonts w:ascii="Courier New" w:hAnsi="Courier New" w:cs="Courier New"/>
          <w:lang w:val="en-US"/>
        </w:rPr>
        <w:t>HTS  . . .</w:t>
      </w:r>
      <w:proofErr w:type="gramEnd"/>
      <w:r w:rsidRPr="00C5761C">
        <w:rPr>
          <w:rFonts w:ascii="Courier New" w:hAnsi="Courier New" w:cs="Courier New"/>
          <w:lang w:val="en-US"/>
        </w:rPr>
        <w:t xml:space="preserve"> . . . . . . . . . . . . .  15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7.2.  HTS TLV </w:t>
      </w:r>
      <w:proofErr w:type="gramStart"/>
      <w:r w:rsidRPr="00C5761C">
        <w:rPr>
          <w:rFonts w:ascii="Courier New" w:hAnsi="Courier New" w:cs="Courier New"/>
          <w:lang w:val="en-US"/>
        </w:rPr>
        <w:t>Registry  . . .</w:t>
      </w:r>
      <w:proofErr w:type="gramEnd"/>
      <w:r w:rsidRPr="00C5761C">
        <w:rPr>
          <w:rFonts w:ascii="Courier New" w:hAnsi="Courier New" w:cs="Courier New"/>
          <w:lang w:val="en-US"/>
        </w:rPr>
        <w:t xml:space="preserve"> . . . . . . . . . . . . . . . . .  15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7.3.  HTS Sub-TLV Type Sub-registry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16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7.4.  HMAC Type Sub-</w:t>
      </w:r>
      <w:proofErr w:type="gramStart"/>
      <w:r w:rsidRPr="00C5761C">
        <w:rPr>
          <w:rFonts w:ascii="Courier New" w:hAnsi="Courier New" w:cs="Courier New"/>
          <w:lang w:val="en-US"/>
        </w:rPr>
        <w:t>registry  . . .</w:t>
      </w:r>
      <w:proofErr w:type="gramEnd"/>
      <w:r w:rsidRPr="00C5761C">
        <w:rPr>
          <w:rFonts w:ascii="Courier New" w:hAnsi="Courier New" w:cs="Courier New"/>
          <w:lang w:val="en-US"/>
        </w:rPr>
        <w:t xml:space="preserve"> . . . . . . . . . . . . . .  17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8.  Security Considerations . . .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17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9.  Acknowledgments . . . . . .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18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10. </w:t>
      </w:r>
      <w:proofErr w:type="gramStart"/>
      <w:r w:rsidRPr="00C5761C">
        <w:rPr>
          <w:rFonts w:ascii="Courier New" w:hAnsi="Courier New" w:cs="Courier New"/>
          <w:lang w:val="en-US"/>
        </w:rPr>
        <w:t>References  . . .</w:t>
      </w:r>
      <w:proofErr w:type="gramEnd"/>
      <w:r w:rsidRPr="00C5761C">
        <w:rPr>
          <w:rFonts w:ascii="Courier New" w:hAnsi="Courier New" w:cs="Courier New"/>
          <w:lang w:val="en-US"/>
        </w:rPr>
        <w:t xml:space="preserve"> . . . . . . . . . . . . . . . . . . . . . .  18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10.1.  Normative References . . . . . . . . . . . . . . . . . .  18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10.2.  Informative References . . . . . . . . . . . . </w:t>
      </w:r>
      <w:proofErr w:type="gramStart"/>
      <w:r w:rsidRPr="00C5761C">
        <w:rPr>
          <w:rFonts w:ascii="Courier New" w:hAnsi="Courier New" w:cs="Courier New"/>
          <w:lang w:val="en-US"/>
        </w:rPr>
        <w:t>. . . .</w:t>
      </w:r>
      <w:proofErr w:type="gramEnd"/>
      <w:r w:rsidRPr="00C5761C">
        <w:rPr>
          <w:rFonts w:ascii="Courier New" w:hAnsi="Courier New" w:cs="Courier New"/>
          <w:lang w:val="en-US"/>
        </w:rPr>
        <w:t xml:space="preserve"> .  19</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Authors' </w:t>
      </w:r>
      <w:proofErr w:type="gramStart"/>
      <w:r w:rsidRPr="00C5761C">
        <w:rPr>
          <w:rFonts w:ascii="Courier New" w:hAnsi="Courier New" w:cs="Courier New"/>
          <w:lang w:val="en-US"/>
        </w:rPr>
        <w:t>Addresses  . . .</w:t>
      </w:r>
      <w:proofErr w:type="gramEnd"/>
      <w:r w:rsidRPr="00C5761C">
        <w:rPr>
          <w:rFonts w:ascii="Courier New" w:hAnsi="Courier New" w:cs="Courier New"/>
          <w:lang w:val="en-US"/>
        </w:rPr>
        <w:t xml:space="preserve"> . . . . . . . . . . . . . . . . . . . .  20</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1.  Introduction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Successful resolution of challenges of automated network operation,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 part of, for example, overall service orchestration or data center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operation, relies on a timely collection of accurate information that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reflects the state of network elements on an unprecedented scale.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Because performing the analysis and act upon the collected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requires considerable computing and storage resources,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w:t>
      </w:r>
      <w:commentRangeStart w:id="48"/>
      <w:r w:rsidRPr="00C5761C">
        <w:rPr>
          <w:rFonts w:ascii="Courier New" w:hAnsi="Courier New" w:cs="Courier New"/>
          <w:lang w:val="en-US"/>
        </w:rPr>
        <w:t>network state information is unlikely to be processed by the</w:t>
      </w:r>
    </w:p>
    <w:p w:rsidR="00A45F48" w:rsidRPr="00C5761C" w:rsidDel="00C5761C" w:rsidRDefault="00A45F48" w:rsidP="00A45F48">
      <w:pPr>
        <w:pStyle w:val="PlainText"/>
        <w:rPr>
          <w:del w:id="49" w:author="Graf Thomas, SCS-INI-NET-VNC-E2E" w:date="2025-08-30T09:46:00Z"/>
          <w:rFonts w:ascii="Courier New" w:hAnsi="Courier New" w:cs="Courier New"/>
          <w:lang w:val="en-US"/>
        </w:rPr>
      </w:pPr>
      <w:r w:rsidRPr="00C5761C">
        <w:rPr>
          <w:rFonts w:ascii="Courier New" w:hAnsi="Courier New" w:cs="Courier New"/>
          <w:lang w:val="en-US"/>
        </w:rPr>
        <w:t xml:space="preserve">   network elements themselves but will be </w:t>
      </w:r>
      <w:del w:id="50" w:author="Graf Thomas, SCS-INI-NET-VNC-E2E" w:date="2025-08-30T09:46:00Z">
        <w:r w:rsidRPr="00C5761C" w:rsidDel="00C5761C">
          <w:rPr>
            <w:rFonts w:ascii="Courier New" w:hAnsi="Courier New" w:cs="Courier New"/>
            <w:lang w:val="en-US"/>
          </w:rPr>
          <w:delText>relayed into the data storage</w:delText>
        </w:r>
      </w:del>
    </w:p>
    <w:p w:rsidR="00A45F48" w:rsidRPr="00C5761C" w:rsidRDefault="00A45F48" w:rsidP="00C5761C">
      <w:pPr>
        <w:pStyle w:val="PlainText"/>
        <w:rPr>
          <w:rFonts w:ascii="Courier New" w:hAnsi="Courier New" w:cs="Courier New"/>
          <w:lang w:val="en-US"/>
        </w:rPr>
      </w:pPr>
      <w:del w:id="51" w:author="Graf Thomas, SCS-INI-NET-VNC-E2E" w:date="2025-08-30T09:46:00Z">
        <w:r w:rsidRPr="00C5761C" w:rsidDel="00C5761C">
          <w:rPr>
            <w:rFonts w:ascii="Courier New" w:hAnsi="Courier New" w:cs="Courier New"/>
            <w:lang w:val="en-US"/>
          </w:rPr>
          <w:delText xml:space="preserve">   facilities, e.g., data lakes</w:delText>
        </w:r>
      </w:del>
      <w:ins w:id="52" w:author="Graf Thomas, SCS-INI-NET-VNC-E2E" w:date="2025-08-30T09:46:00Z">
        <w:r w:rsidR="00C5761C">
          <w:rPr>
            <w:rFonts w:ascii="Courier New" w:hAnsi="Courier New" w:cs="Courier New"/>
            <w:lang w:val="en-US"/>
          </w:rPr>
          <w:t>exported to big data systems for processing and storing</w:t>
        </w:r>
      </w:ins>
      <w:r w:rsidRPr="00C5761C">
        <w:rPr>
          <w:rFonts w:ascii="Courier New" w:hAnsi="Courier New" w:cs="Courier New"/>
          <w:lang w:val="en-US"/>
        </w:rPr>
        <w:t xml:space="preserve">.  </w:t>
      </w:r>
      <w:commentRangeEnd w:id="48"/>
      <w:r w:rsidR="00C5761C">
        <w:rPr>
          <w:rStyle w:val="CommentReference"/>
          <w:rFonts w:asciiTheme="minorHAnsi" w:hAnsiTheme="minorHAnsi"/>
        </w:rPr>
        <w:commentReference w:id="48"/>
      </w:r>
      <w:r w:rsidRPr="00C5761C">
        <w:rPr>
          <w:rFonts w:ascii="Courier New" w:hAnsi="Courier New" w:cs="Courier New"/>
          <w:lang w:val="en-US"/>
        </w:rPr>
        <w:t xml:space="preserve">The process of </w:t>
      </w:r>
      <w:del w:id="53" w:author="Graf Thomas, SCS-INI-NET-VNC-E2E" w:date="2025-08-30T09:50:00Z">
        <w:r w:rsidRPr="00C5761C" w:rsidDel="00C5761C">
          <w:rPr>
            <w:rFonts w:ascii="Courier New" w:hAnsi="Courier New" w:cs="Courier New"/>
            <w:lang w:val="en-US"/>
          </w:rPr>
          <w:delText>producing</w:delText>
        </w:r>
      </w:del>
      <w:ins w:id="54" w:author="Graf Thomas, SCS-INI-NET-VNC-E2E" w:date="2025-08-30T09:50:00Z">
        <w:r w:rsidR="00C5761C">
          <w:rPr>
            <w:rFonts w:ascii="Courier New" w:hAnsi="Courier New" w:cs="Courier New"/>
            <w:lang w:val="en-US"/>
          </w:rPr>
          <w:t>exporting</w:t>
        </w:r>
      </w:ins>
      <w:r w:rsidRPr="00C5761C">
        <w:rPr>
          <w:rFonts w:ascii="Courier New" w:hAnsi="Courier New" w:cs="Courier New"/>
          <w:lang w:val="en-US"/>
        </w:rPr>
        <w:t>, collecting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commentRangeStart w:id="55"/>
      <w:r w:rsidRPr="00C5761C">
        <w:rPr>
          <w:rFonts w:ascii="Courier New" w:hAnsi="Courier New" w:cs="Courier New"/>
          <w:lang w:val="en-US"/>
        </w:rPr>
        <w:t xml:space="preserve">network state </w:t>
      </w:r>
      <w:commentRangeEnd w:id="55"/>
      <w:r w:rsidR="00326EB1">
        <w:rPr>
          <w:rStyle w:val="CommentReference"/>
          <w:rFonts w:asciiTheme="minorHAnsi" w:hAnsiTheme="minorHAnsi"/>
        </w:rPr>
        <w:commentReference w:id="55"/>
      </w:r>
      <w:r w:rsidRPr="00C5761C">
        <w:rPr>
          <w:rFonts w:ascii="Courier New" w:hAnsi="Courier New" w:cs="Courier New"/>
          <w:lang w:val="en-US"/>
        </w:rPr>
        <w:t>information also referred to in this document as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telemetry, and transporting it for post-processing should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work equally well with data flows or injected in the network test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packets.  [RFC7799] describes a combination of elements of passive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active measurement as a hybrid measurement.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Several technical methods have been proposed to enable the collection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network state information instantaneous to the packet processing,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among them [P4.INT] and [RFC9197].  The instantaneous, i.e., in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data packet itself, collection of telemetry information simplifies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process of attribution of telemetry information to the particular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monitored flow.  On the other hand, this collection method impacts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data packets, potentially changing their treatment by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commentRangeStart w:id="56"/>
      <w:r w:rsidRPr="00C5761C">
        <w:rPr>
          <w:rFonts w:ascii="Courier New" w:hAnsi="Courier New" w:cs="Courier New"/>
          <w:lang w:val="en-US"/>
        </w:rPr>
        <w:t>network</w:t>
      </w:r>
      <w:del w:id="57" w:author="Graf Thomas, SCS-INI-NET-VNC-E2E" w:date="2025-08-30T10:05:00Z">
        <w:r w:rsidRPr="00C5761C" w:rsidDel="00E0127E">
          <w:rPr>
            <w:rFonts w:ascii="Courier New" w:hAnsi="Courier New" w:cs="Courier New"/>
            <w:lang w:val="en-US"/>
          </w:rPr>
          <w:delText>ing</w:delText>
        </w:r>
      </w:del>
      <w:r w:rsidRPr="00C5761C">
        <w:rPr>
          <w:rFonts w:ascii="Courier New" w:hAnsi="Courier New" w:cs="Courier New"/>
          <w:lang w:val="en-US"/>
        </w:rPr>
        <w:t xml:space="preserve"> nodes.  </w:t>
      </w:r>
      <w:commentRangeEnd w:id="56"/>
      <w:r w:rsidR="00E0127E">
        <w:rPr>
          <w:rStyle w:val="CommentReference"/>
          <w:rFonts w:asciiTheme="minorHAnsi" w:hAnsiTheme="minorHAnsi"/>
        </w:rPr>
        <w:commentReference w:id="56"/>
      </w:r>
      <w:r w:rsidRPr="00C5761C">
        <w:rPr>
          <w:rFonts w:ascii="Courier New" w:hAnsi="Courier New" w:cs="Courier New"/>
          <w:lang w:val="en-US"/>
        </w:rPr>
        <w:t>Also, the amount of information the instantaneous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method collects might be incomplete because of the limited space it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can be allotted.  Other proposals defined methods to collect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in a separate packet from each </w:t>
      </w:r>
      <w:ins w:id="58" w:author="Graf Thomas, SCS-INI-NET-VNC-E2E" w:date="2025-08-30T10:06:00Z">
        <w:r w:rsidR="00E0127E">
          <w:rPr>
            <w:rFonts w:ascii="Courier New" w:hAnsi="Courier New" w:cs="Courier New"/>
            <w:lang w:val="en-US"/>
          </w:rPr>
          <w:t xml:space="preserve">network </w:t>
        </w:r>
      </w:ins>
      <w:r w:rsidRPr="00C5761C">
        <w:rPr>
          <w:rFonts w:ascii="Courier New" w:hAnsi="Courier New" w:cs="Courier New"/>
          <w:lang w:val="en-US"/>
        </w:rPr>
        <w:t>node traversed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by the monitored data flow.  Examples of this approach to collecting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w:t>
      </w:r>
      <w:proofErr w:type="gramStart"/>
      <w:r w:rsidRPr="00C5761C">
        <w:rPr>
          <w:rFonts w:ascii="Courier New" w:hAnsi="Courier New" w:cs="Courier New"/>
          <w:lang w:val="en-US"/>
        </w:rPr>
        <w:t>are</w:t>
      </w:r>
      <w:proofErr w:type="gramEnd"/>
      <w:r w:rsidRPr="00C5761C">
        <w:rPr>
          <w:rFonts w:ascii="Courier New" w:hAnsi="Courier New" w:cs="Courier New"/>
          <w:lang w:val="en-US"/>
        </w:rPr>
        <w:t xml:space="preserve"> [RFC9326]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w:t>
      </w:r>
      <w:proofErr w:type="spellStart"/>
      <w:proofErr w:type="gramStart"/>
      <w:r w:rsidRPr="00C5761C">
        <w:rPr>
          <w:rFonts w:ascii="Courier New" w:hAnsi="Courier New" w:cs="Courier New"/>
          <w:lang w:val="en-US"/>
        </w:rPr>
        <w:t>D.song</w:t>
      </w:r>
      <w:proofErr w:type="spellEnd"/>
      <w:proofErr w:type="gramEnd"/>
      <w:r w:rsidRPr="00C5761C">
        <w:rPr>
          <w:rFonts w:ascii="Courier New" w:hAnsi="Courier New" w:cs="Courier New"/>
          <w:lang w:val="en-US"/>
        </w:rPr>
        <w:t>-ippm-postcard-based-telemetry].  These methods allow data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collection from any arbitrary path and avoid directly impacting data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packets.  On the other hand, the correlation of data and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monitored flow requires that each packet with telemetry information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also includes </w:t>
      </w:r>
      <w:commentRangeStart w:id="59"/>
      <w:r w:rsidRPr="00C5761C">
        <w:rPr>
          <w:rFonts w:ascii="Courier New" w:hAnsi="Courier New" w:cs="Courier New"/>
          <w:lang w:val="en-US"/>
        </w:rPr>
        <w:t>characteristic</w:t>
      </w:r>
      <w:commentRangeEnd w:id="59"/>
      <w:r w:rsidR="00326EB1">
        <w:rPr>
          <w:rStyle w:val="CommentReference"/>
          <w:rFonts w:asciiTheme="minorHAnsi" w:hAnsiTheme="minorHAnsi"/>
        </w:rPr>
        <w:commentReference w:id="59"/>
      </w:r>
      <w:r w:rsidRPr="00C5761C">
        <w:rPr>
          <w:rFonts w:ascii="Courier New" w:hAnsi="Courier New" w:cs="Courier New"/>
          <w:lang w:val="en-US"/>
        </w:rPr>
        <w:t xml:space="preserve"> information about the monitored flow.</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document introduces Hybrid Two-Step (HTS) as a new method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w:t>
      </w:r>
      <w:ins w:id="60" w:author="Graf Thomas, SCS-INI-NET-VNC-E2E" w:date="2025-08-30T09:57:00Z">
        <w:r w:rsidR="00326EB1">
          <w:rPr>
            <w:rFonts w:ascii="Courier New" w:hAnsi="Courier New" w:cs="Courier New"/>
            <w:lang w:val="en-US"/>
          </w:rPr>
          <w:t xml:space="preserve">data </w:t>
        </w:r>
      </w:ins>
      <w:r w:rsidRPr="00C5761C">
        <w:rPr>
          <w:rFonts w:ascii="Courier New" w:hAnsi="Courier New" w:cs="Courier New"/>
          <w:lang w:val="en-US"/>
        </w:rPr>
        <w:t>collection that improves accuracy of a measurement by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separating the act of measuring or calculating the performance metric</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from the collecting and transporting this information while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minimizing the overhead of the generated load in a network.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method extends the two-step mode of Residence Time Measurement (RTM)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defined in [RFC8169] to on-path network state collection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transport.  HTS allows the collection of telemetry information from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any arbitrary path.  HTS instruments data packets of the monitored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flow or specially constructed test packets that are already equipped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with a shim of on-path telemetry protocol to use as an HTS trigger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making the process of attribution of telemetry to the data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flow simple.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2.  Conventions used in this document</w:t>
      </w:r>
    </w:p>
    <w:p w:rsidR="00A45F48" w:rsidRPr="00C5761C" w:rsidRDefault="00A45F48" w:rsidP="00A45F48">
      <w:pPr>
        <w:pStyle w:val="PlainText"/>
        <w:rPr>
          <w:rFonts w:ascii="Courier New" w:hAnsi="Courier New" w:cs="Courier New"/>
          <w:lang w:val="en-US"/>
        </w:rPr>
      </w:pPr>
      <w:commentRangeStart w:id="61"/>
      <w:r w:rsidRPr="00C5761C">
        <w:rPr>
          <w:rFonts w:ascii="Courier New" w:hAnsi="Courier New" w:cs="Courier New"/>
          <w:lang w:val="en-US"/>
        </w:rPr>
        <w:t>2.1.  Acronyms and Terminology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RTM Residence Time Measurement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ECMP Equal Cost Multipath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MTU Maximum Transmission Unit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Hybrid Two-Step</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HMAC Hashed Message Authentication Code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TLV Type-Length-Value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RTT Round-Trip Time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w:t>
      </w:r>
      <w:del w:id="62" w:author="Graf Thomas, SCS-INI-NET-VNC-E2E" w:date="2025-08-30T09:58:00Z">
        <w:r w:rsidRPr="00C5761C" w:rsidDel="00326EB1">
          <w:rPr>
            <w:rFonts w:ascii="Courier New" w:hAnsi="Courier New" w:cs="Courier New"/>
            <w:lang w:val="en-US"/>
          </w:rPr>
          <w:delText xml:space="preserve">telemetry </w:delText>
        </w:r>
      </w:del>
      <w:ins w:id="63" w:author="Graf Thomas, SCS-INI-NET-VNC-E2E" w:date="2025-08-30T09:58:00Z">
        <w:r w:rsidR="00326EB1">
          <w:rPr>
            <w:rFonts w:ascii="Courier New" w:hAnsi="Courier New" w:cs="Courier New"/>
            <w:lang w:val="en-US"/>
          </w:rPr>
          <w:t>T</w:t>
        </w:r>
        <w:r w:rsidR="00326EB1" w:rsidRPr="00C5761C">
          <w:rPr>
            <w:rFonts w:ascii="Courier New" w:hAnsi="Courier New" w:cs="Courier New"/>
            <w:lang w:val="en-US"/>
          </w:rPr>
          <w:t xml:space="preserve">elemetry </w:t>
        </w:r>
      </w:ins>
      <w:r w:rsidRPr="00C5761C">
        <w:rPr>
          <w:rFonts w:ascii="Courier New" w:hAnsi="Courier New" w:cs="Courier New"/>
          <w:lang w:val="en-US"/>
        </w:rPr>
        <w:t>- the process of collecting and reporting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state</w:t>
      </w:r>
      <w:commentRangeEnd w:id="61"/>
      <w:r w:rsidR="00326EB1">
        <w:rPr>
          <w:rStyle w:val="CommentReference"/>
          <w:rFonts w:asciiTheme="minorHAnsi" w:hAnsiTheme="minorHAnsi"/>
        </w:rPr>
        <w:commentReference w:id="61"/>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2.2.  Requirements Language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key words "MUST", "MUST NOT", "REQUIRED", "SHALL", "SHALL NOT",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"SHOULD", "SHOULD NOT", "RECOMMENDED", "NOT RECOMMENDED", "MAY",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"OPTIONAL" in this document are to be interpreted as described in BCP</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14 [RFC2119] [RFC8174] when, and only when, they appear in all</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capitals, as shown here.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3.  Problem Overview</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Performance measurements are meant to provide data that characterize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conditions experienced by traffic flows in the network and possibly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trigger operational changes (e.g., re-route of flows, or changes in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resource allocations).  Modifications to a network are determined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based on the performance metric information available when a change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is to be made.  The correctness of this determination is based on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quality of the collected metrics data.  The quality of collected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measurement data is defined by: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the</w:t>
      </w:r>
      <w:proofErr w:type="gramEnd"/>
      <w:r w:rsidRPr="00C5761C">
        <w:rPr>
          <w:rFonts w:ascii="Courier New" w:hAnsi="Courier New" w:cs="Courier New"/>
          <w:lang w:val="en-US"/>
        </w:rPr>
        <w:t xml:space="preserve"> resolution and accuracy of each measurement;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predictability</w:t>
      </w:r>
      <w:proofErr w:type="gramEnd"/>
      <w:r w:rsidRPr="00C5761C">
        <w:rPr>
          <w:rFonts w:ascii="Courier New" w:hAnsi="Courier New" w:cs="Courier New"/>
          <w:lang w:val="en-US"/>
        </w:rPr>
        <w:t xml:space="preserve"> of both the time at which each measurement is made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the timeliness of measurement collection data delivery for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use.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Consider the case of delay measurement that relies on collecting time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packet arrival at the ingress interface and time of the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transmission at the egress interface.  The method includes recording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local clock value on receiving the first octet of an affected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message at the device ingress, and again recording the clock value 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transmitting the first byte of the same message at the device egress.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 this ideal case, the difference between the two recorded clock</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times corresponds to the time that the message spent in traversing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device.  In practice, the time recorded can differ from the ideal</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case by any fixed amount.  A correction can be applied to compute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same time difference </w:t>
      </w:r>
      <w:del w:id="64" w:author="Graf Thomas, SCS-INI-NET-VNC-E2E" w:date="2025-08-30T10:02:00Z">
        <w:r w:rsidRPr="00C5761C" w:rsidDel="00E0127E">
          <w:rPr>
            <w:rFonts w:ascii="Courier New" w:hAnsi="Courier New" w:cs="Courier New"/>
            <w:lang w:val="en-US"/>
          </w:rPr>
          <w:delText>taking into account</w:delText>
        </w:r>
      </w:del>
      <w:ins w:id="65" w:author="Graf Thomas, SCS-INI-NET-VNC-E2E" w:date="2025-08-30T10:02:00Z">
        <w:r w:rsidR="00E0127E" w:rsidRPr="00C5761C">
          <w:rPr>
            <w:rFonts w:ascii="Courier New" w:hAnsi="Courier New" w:cs="Courier New"/>
            <w:lang w:val="en-US"/>
          </w:rPr>
          <w:t>considering</w:t>
        </w:r>
      </w:ins>
      <w:r w:rsidRPr="00C5761C">
        <w:rPr>
          <w:rFonts w:ascii="Courier New" w:hAnsi="Courier New" w:cs="Courier New"/>
          <w:lang w:val="en-US"/>
        </w:rPr>
        <w:t xml:space="preserve"> the known fixed time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associated with the actual measurement.  In this way, the resulting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time difference reflects any variable delay associated with queuing.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Depending on the implementation, it may be </w:t>
      </w:r>
      <w:del w:id="66" w:author="Graf Thomas, SCS-INI-NET-VNC-E2E" w:date="2025-08-30T10:02:00Z">
        <w:r w:rsidRPr="00C5761C" w:rsidDel="00E0127E">
          <w:rPr>
            <w:rFonts w:ascii="Courier New" w:hAnsi="Courier New" w:cs="Courier New"/>
            <w:lang w:val="en-US"/>
          </w:rPr>
          <w:delText>a challenge</w:delText>
        </w:r>
      </w:del>
      <w:ins w:id="67" w:author="Graf Thomas, SCS-INI-NET-VNC-E2E" w:date="2025-08-30T10:02:00Z">
        <w:r w:rsidR="00E0127E">
          <w:rPr>
            <w:rFonts w:ascii="Courier New" w:hAnsi="Courier New" w:cs="Courier New"/>
            <w:lang w:val="en-US"/>
          </w:rPr>
          <w:t>challenging</w:t>
        </w:r>
      </w:ins>
      <w:r w:rsidRPr="00C5761C">
        <w:rPr>
          <w:rFonts w:ascii="Courier New" w:hAnsi="Courier New" w:cs="Courier New"/>
          <w:lang w:val="en-US"/>
        </w:rPr>
        <w:t xml:space="preserve"> to compute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difference between message arrival and departure times and - on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fly - add the necessary residence time information to the same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message.  And that task may become even more challenging if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is encrypted.  Recording the departure of a packet time in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same packet may be decremental to the accuracy of the measurement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because the departure time includes the variable time component (such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 that associated with buffering and queuing of the packet).  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similar problem may lower the quality of, for example, information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that characterizes utilization of the egress interface.  If unable to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obtain the data consistently, without variable delays for additional</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processing, information may not accurately reflect the egress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interface state.  To mitigate this problem [RFC8169] defined an RTM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two-step mode.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Another challenge associated with methods that collect network state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into the actual data packet is the risk to exceed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Maximum Transmission Unit (MTU) size on the path, especially if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traverses overlay domains or VPNs.  Since the fragmentation 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not available at the transport network, operators may have to reduce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MTU size advertised to the client layer or risk missing network state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data for the part, most probably the latter part, of the path.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Performance measurement methods that instrument data flows inherently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 one-way performance metrics at the egress of the measurement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domain.  In some networks, for example, wireless that are in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scope of [RFC9450], it is beneficial to collect the telemetry,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including the calculated performance metrics, that reflects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conditions experienced by the monitored flow at a </w:t>
      </w:r>
      <w:ins w:id="68" w:author="Graf Thomas, SCS-INI-NET-VNC-E2E" w:date="2025-08-30T10:06:00Z">
        <w:r w:rsidR="00E0127E">
          <w:rPr>
            <w:rFonts w:ascii="Courier New" w:hAnsi="Courier New" w:cs="Courier New"/>
            <w:lang w:val="en-US"/>
          </w:rPr>
          <w:t xml:space="preserve">network </w:t>
        </w:r>
      </w:ins>
      <w:r w:rsidRPr="00C5761C">
        <w:rPr>
          <w:rFonts w:ascii="Courier New" w:hAnsi="Courier New" w:cs="Courier New"/>
          <w:lang w:val="en-US"/>
        </w:rPr>
        <w:t>node other than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egress </w:t>
      </w:r>
      <w:ins w:id="69" w:author="Graf Thomas, SCS-INI-NET-VNC-E2E" w:date="2025-08-30T10:06:00Z">
        <w:r w:rsidR="00E0127E">
          <w:rPr>
            <w:rFonts w:ascii="Courier New" w:hAnsi="Courier New" w:cs="Courier New"/>
            <w:lang w:val="en-US"/>
          </w:rPr>
          <w:t xml:space="preserve">network </w:t>
        </w:r>
      </w:ins>
      <w:r w:rsidRPr="00C5761C">
        <w:rPr>
          <w:rFonts w:ascii="Courier New" w:hAnsi="Courier New" w:cs="Courier New"/>
          <w:lang w:val="en-US"/>
        </w:rPr>
        <w:t>node.  For example, a head-end can optimize path selection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based on the compounded information that reflects network conditions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resource utilization.  This mode is referred to as the upstream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collection and the other - downstream collection to differentiate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between two modes of telemetry collection.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  Theory of Operation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HTS method consists of two phases: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Performing a measurement and/or obtaining network state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on a </w:t>
      </w:r>
      <w:ins w:id="70" w:author="Graf Thomas, SCS-INI-NET-VNC-E2E" w:date="2025-08-30T10:05:00Z">
        <w:r w:rsidR="00E0127E">
          <w:rPr>
            <w:rFonts w:ascii="Courier New" w:hAnsi="Courier New" w:cs="Courier New"/>
            <w:lang w:val="en-US"/>
          </w:rPr>
          <w:t xml:space="preserve">network </w:t>
        </w:r>
      </w:ins>
      <w:r w:rsidRPr="00C5761C">
        <w:rPr>
          <w:rFonts w:ascii="Courier New" w:hAnsi="Courier New" w:cs="Courier New"/>
          <w:lang w:val="en-US"/>
        </w:rPr>
        <w:t>node.  HTS Trigger is a data or test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instrumented to trigger the collection of telemetry information 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w:t>
      </w:r>
      <w:ins w:id="71" w:author="Graf Thomas, SCS-INI-NET-VNC-E2E" w:date="2025-08-30T10:06:00Z">
        <w:r w:rsidR="00E0127E">
          <w:rPr>
            <w:rFonts w:ascii="Courier New" w:hAnsi="Courier New" w:cs="Courier New"/>
            <w:lang w:val="en-US"/>
          </w:rPr>
          <w:t xml:space="preserve">network </w:t>
        </w:r>
      </w:ins>
      <w:r w:rsidRPr="00C5761C">
        <w:rPr>
          <w:rFonts w:ascii="Courier New" w:hAnsi="Courier New" w:cs="Courier New"/>
          <w:lang w:val="en-US"/>
        </w:rPr>
        <w:t>node.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Collecting and transporting the measurement and/or the telemetry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HTS Follow-up is a packet constructed to transport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that includes operational state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performance measurements originated on the nodes along the path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traversed by the HTS Trigger.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4.1.  HTS Packets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4.1.1.  HTS Trigger in In-Situ OAM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0 1 2 3 4 5 6 7 8 9 0 1 2 3 4 5 6 7 8 9 0 1 2 3 4 5 6 7 8 9 0 1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Namespace-ID           |     Flags     |Extension-Flags|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IOAM-Trace-Type                 |   Reserved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Flow ID (</w:t>
      </w:r>
      <w:proofErr w:type="gramStart"/>
      <w:r w:rsidRPr="00C5761C">
        <w:rPr>
          <w:rFonts w:ascii="Courier New" w:hAnsi="Courier New" w:cs="Courier New"/>
          <w:lang w:val="en-US"/>
        </w:rPr>
        <w:t xml:space="preserve">Optional)   </w:t>
      </w:r>
      <w:proofErr w:type="gramEnd"/>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Sequence </w:t>
      </w:r>
      <w:proofErr w:type="gramStart"/>
      <w:r w:rsidRPr="00C5761C">
        <w:rPr>
          <w:rFonts w:ascii="Courier New" w:hAnsi="Courier New" w:cs="Courier New"/>
          <w:lang w:val="en-US"/>
        </w:rPr>
        <w:t>Number  (</w:t>
      </w:r>
      <w:proofErr w:type="gramEnd"/>
      <w:r w:rsidRPr="00C5761C">
        <w:rPr>
          <w:rFonts w:ascii="Courier New" w:hAnsi="Courier New" w:cs="Courier New"/>
          <w:lang w:val="en-US"/>
        </w:rPr>
        <w:t>Optional)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1: Hybrid Two-Step Trace IOAM Header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 HTS Trigger may be carried in a data packet or a specially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constructed test packet.  For example, an HTS Trigger could be 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that has IOAM Option-Type set to the "IOAM Hybrid Two-Step</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Option-Type" value (TBA1) allocated by IANA (see Section 7.1).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Trigger includes HTS IOAM Header (shown in Figure 1) consists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IOAM Namespace-ID - as defined in Section 5.3 [RFC9197];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Flags - as defined in Section 3.2 [RFC9326];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Extension-Flags - as defined in Section 3.2 [RFC9326];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IOAM-Trace-Type - as defined in Section 5.4 [RFC9197];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optional</w:t>
      </w:r>
      <w:proofErr w:type="gramEnd"/>
      <w:r w:rsidRPr="00C5761C">
        <w:rPr>
          <w:rFonts w:ascii="Courier New" w:hAnsi="Courier New" w:cs="Courier New"/>
          <w:lang w:val="en-US"/>
        </w:rPr>
        <w:t xml:space="preserve"> Flow ID - as defined in Section 3.2 [RFC9326];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optional</w:t>
      </w:r>
      <w:proofErr w:type="gramEnd"/>
      <w:r w:rsidRPr="00C5761C">
        <w:rPr>
          <w:rFonts w:ascii="Courier New" w:hAnsi="Courier New" w:cs="Courier New"/>
          <w:lang w:val="en-US"/>
        </w:rPr>
        <w:t xml:space="preserve"> Sequence Number - as defined in Section 3.2 [RFC9326].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4.1.2.  HTS Trigger in the Alternate Marking Method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packet in the flow to which the Alternate-Marking method, defined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 [RFC9341] and [RFC9342], is applied can be used as an HTS Trigger.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nature of the HTS Trigger is a transport network layer-specific,</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its description is outside the scope of this document.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that includes the HTS Trigger in this document is also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referred to as the trigger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4.1.3.  HTS Follow-up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HTS method uses the HTS Follow-up packet, referred to as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follow-up packet, to collect measurement and network state data from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nodes.  The node that creates the HTS Trigger also generates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Follow-up packet.  In some use cases, e.g., when HTS is used to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 the telemetry, including performance metrics, calculated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based on a series of measurements, an HTS follow-up packet can be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originated without using the HTS Trigger.  The follow-up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contains characteristic information sufficient for participating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nodes to associate it with the monitored data flow.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characteristic information can be obtained using the information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trigger packet or constructed by a node that originates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follow-up packet.  </w:t>
      </w:r>
      <w:commentRangeStart w:id="72"/>
      <w:r w:rsidRPr="00C5761C">
        <w:rPr>
          <w:rFonts w:ascii="Courier New" w:hAnsi="Courier New" w:cs="Courier New"/>
          <w:lang w:val="en-US"/>
        </w:rPr>
        <w:t>As the follow-up packet is expected to traverse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same sequence of nodes, one element of the characteristic</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is the information that determines the path in the data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plane.  For example, in a segment routing domain [RFC8402], a list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segment identifiers of the trigger packet is applied to the follow-up</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And in the case of the service function chain based on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Service Header [RFC8300], the Base Header and Service Path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Header of the trigger packet will be applied to the follow-up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Also, when HTS is used to collect the telemetry information in an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IOAM domain, the IOAM trace option header [RFC9197] of the trigger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is applied in the follow-up packet.  The follow-up packet also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uses the same network information used to load-balance flows in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equal-cost multipath (ECMP) as the trigger packet, e.g., IPv6 Flow</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Label [RFC6437] or an entropy label [RFC6790].  The exact composition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the characteristic information is specific for each transport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and its definition is outside the scope of this document.</w:t>
      </w:r>
      <w:commentRangeEnd w:id="72"/>
      <w:r w:rsidR="00463C0B">
        <w:rPr>
          <w:rStyle w:val="CommentReference"/>
          <w:rFonts w:asciiTheme="minorHAnsi" w:hAnsiTheme="minorHAnsi"/>
        </w:rPr>
        <w:commentReference w:id="72"/>
      </w:r>
    </w:p>
    <w:p w:rsidR="00A45F48" w:rsidRPr="00C5761C" w:rsidRDefault="00A45F48" w:rsidP="00A45F48">
      <w:pPr>
        <w:pStyle w:val="PlainText"/>
        <w:rPr>
          <w:rFonts w:ascii="Courier New" w:hAnsi="Courier New" w:cs="Courier New"/>
          <w:lang w:val="en-US"/>
        </w:rPr>
      </w:pPr>
      <w:commentRangeStart w:id="73"/>
      <w:r w:rsidRPr="00C5761C">
        <w:rPr>
          <w:rFonts w:ascii="Courier New" w:hAnsi="Courier New" w:cs="Courier New"/>
          <w:lang w:val="en-US"/>
        </w:rPr>
        <w:t xml:space="preserve">   Only one outstanding follow-up packet MUST be on the node for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given path.  That means that if the node receives an HTS Trigger for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flow on which it still waits for the follow-up packet to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previous HTS Trigger, the node will originate the follow-up packet to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transport the former set of the network state data and transmit it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before it sends the follow-up packet with the latest collection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state information.</w:t>
      </w:r>
      <w:commentRangeEnd w:id="73"/>
      <w:r w:rsidR="00463C0B">
        <w:rPr>
          <w:rStyle w:val="CommentReference"/>
          <w:rFonts w:asciiTheme="minorHAnsi" w:hAnsiTheme="minorHAnsi"/>
        </w:rPr>
        <w:commentReference w:id="73"/>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following sections describe the operation of HTS nodes in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downstream mode of collecting the telemetry information.  In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upstream mode, the behavior of HTS nodes, in general, identical with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exception that the HTS Trigger packet does not precede the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Follow-up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4.2.  Operation of the HTS Ingress Node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node that originates the HTS Trigger is referred to as the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ingress node.  As stated, the ingress node originates the follow-up</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The follow-up packet has the transport network encapsulation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identical with the trigger packet followed by the HTS shim and one or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more telemetry information elements encoded as Type-Length-Value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(TLV).  Figure 2 displays an example of the follow-up packet format.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0 1 2 3 4 5 6 7 8 9 0 1 2 3 4 5 6 7 8 9 0 1 2 3 4 5 6 7 8 9 0 1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Transport Network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Encapsulation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spellStart"/>
      <w:r w:rsidRPr="00C5761C">
        <w:rPr>
          <w:rFonts w:ascii="Courier New" w:hAnsi="Courier New" w:cs="Courier New"/>
          <w:lang w:val="en-US"/>
        </w:rPr>
        <w:t>Ver|HTS</w:t>
      </w:r>
      <w:proofErr w:type="spellEnd"/>
      <w:r w:rsidRPr="00C5761C">
        <w:rPr>
          <w:rFonts w:ascii="Courier New" w:hAnsi="Courier New" w:cs="Courier New"/>
          <w:lang w:val="en-US"/>
        </w:rPr>
        <w:t xml:space="preserve"> Shim L |     Flags     |Sequence Number|   Reserved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HTS Max Length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Telemetry Data Profile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Telemetry Data TLVs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2: Follow-up Packet Format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Fields of the HTS shim are as follows: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Version (Ver) is the two-bits long field.  It specifies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version of the HTS shim format.  This document defines the format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for the 0b00 value of the field.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Shim Length is the six bits-long field.  It defines the length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the HTS shim in octets.  The minimal value of the field 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eight octets.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w:t>
      </w:r>
      <w:proofErr w:type="gramStart"/>
      <w:r w:rsidRPr="00C5761C">
        <w:rPr>
          <w:rFonts w:ascii="Courier New" w:hAnsi="Courier New" w:cs="Courier New"/>
          <w:lang w:val="en-US"/>
        </w:rPr>
        <w:t>|  Reserved</w:t>
      </w:r>
      <w:proofErr w:type="gramEnd"/>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3: Flags Field Format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9]</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Flags is eight-bits long.  The format of the Flags field displayed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 Figure 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Full (F) flag MUST be set to zero by the node originating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follow-up packet and MUST be set to one by the node that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does not add its telemetry data to avoid exceeding MTU size.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The node originating the follow-up packet MUST zero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Reserved field and ignore it on the receipt.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Sequence Number is one octet-long field.  The zero-based value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field reflects the place of the HTS follow-up packet in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sequence of the HTS follow-up packets that originated in response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to the same HTS trigger.  The ingress node MUST set the value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field to zero.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Reserved is one octet-long field.  It MUST be zeroed 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transmission and ignored on receipt.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Max Length is four octet-long field.  The value of the HTS Max</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Length field indicates the maximum length of the HTS Follow-up</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in octets.  An operator MUST be able to configure the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Max Length field's value.  The value SHOULD be set equal to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path MTU.</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Profile is the optional variable-length field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bit-size flags.  Each flag indicates the requested type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to be collected at each HTS node.  The increment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field is four bytes with a minimum length of zero.  For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example, IOAM-Trace-Type information defined in [RFC9197],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Sequence Number and/or Flow ID (Figure 1) can be used in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Profile field.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0 1 2 3 4 5 6 7 8 9 0 1 2 3 4 5 6 7 8 9 0 1 2 3 4 5 6 7 8 9 0 1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Type     |    Reserved   |           Length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4: Telemetry Data TLV Format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TLV is a variable-length field.  Multiple TLVs MAY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 placed in an HTS packet.  Additional TLVs may be enclosed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within a given TLV, subject to the semantics of the (outer) TLV in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question.  Figure 4 presents the format of a Telemetry Data TLV,</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where fields are defined as the following: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10]</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Type - a one-octet-long field that characterizes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interpretation of the Value field.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Reserved - one-octet-long field.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Length - two-octet-long field equal to the length of the Value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field in octets.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a variable-length field.  The value of the Type field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determines its interpretation and encoding.  IOAM data fields,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defined in [RFC9197], MAY be carried in the Value field.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All multibyte fields defined in this specification are in network</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byte order.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4.3.  Operation of the </w:t>
      </w:r>
      <w:commentRangeStart w:id="74"/>
      <w:r w:rsidRPr="00C5761C">
        <w:rPr>
          <w:rFonts w:ascii="Courier New" w:hAnsi="Courier New" w:cs="Courier New"/>
          <w:lang w:val="en-US"/>
        </w:rPr>
        <w:t>HTS Intermediate Node</w:t>
      </w:r>
      <w:commentRangeEnd w:id="74"/>
      <w:r w:rsidR="00A209A2">
        <w:rPr>
          <w:rStyle w:val="CommentReference"/>
          <w:rFonts w:asciiTheme="minorHAnsi" w:hAnsiTheme="minorHAnsi"/>
        </w:rPr>
        <w:commentReference w:id="74"/>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Upon receiving the trigger packet, the HTS intermediate node MUST: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copy</w:t>
      </w:r>
      <w:proofErr w:type="gramEnd"/>
      <w:r w:rsidRPr="00C5761C">
        <w:rPr>
          <w:rFonts w:ascii="Courier New" w:hAnsi="Courier New" w:cs="Courier New"/>
          <w:lang w:val="en-US"/>
        </w:rPr>
        <w:t xml:space="preserve"> the transport information;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start</w:t>
      </w:r>
      <w:proofErr w:type="gramEnd"/>
      <w:r w:rsidRPr="00C5761C">
        <w:rPr>
          <w:rFonts w:ascii="Courier New" w:hAnsi="Courier New" w:cs="Courier New"/>
          <w:lang w:val="en-US"/>
        </w:rPr>
        <w:t xml:space="preserve"> the HTS Follow-up Timer for the obtained flow;</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transmit</w:t>
      </w:r>
      <w:proofErr w:type="gramEnd"/>
      <w:r w:rsidRPr="00C5761C">
        <w:rPr>
          <w:rFonts w:ascii="Courier New" w:hAnsi="Courier New" w:cs="Courier New"/>
          <w:lang w:val="en-US"/>
        </w:rPr>
        <w:t xml:space="preserve"> the trigger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Upon receiving the follow-up packet, the HTS intermediate node MUST: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  verify that the matching transport information exists and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Full flag is cleared, then stop the associated HTS Follow-up</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Timer;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  otherwise, transmit the received packet.  Proceed to Step 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3.  collect telemetry data requested in the Telemetry Data Profile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field or defined by the local HTS policy;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4.  if adding the collected telemetry would not exceed HTS Max Length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field's value, then append data as a new Telemetry Data TLV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transmit the follow-up packet.  Proceed to Step 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5.  otherwise, set the value of the Full flag to one, copy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transport information from the received follow-up packet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transmit </w:t>
      </w:r>
      <w:proofErr w:type="gramStart"/>
      <w:r w:rsidRPr="00C5761C">
        <w:rPr>
          <w:rFonts w:ascii="Courier New" w:hAnsi="Courier New" w:cs="Courier New"/>
          <w:lang w:val="en-US"/>
        </w:rPr>
        <w:t>it accordingly;</w:t>
      </w:r>
      <w:proofErr w:type="gramEnd"/>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6.  originate the new follow-up packet using the transport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copied from the received follow-up packet.  The value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the Sequence Number field in the HTS shim MUST be set to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value of the field in the received follow-up packet incremented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by one;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7.  copy collected telemetry data into the first Telemetry Data TLV's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Value field and then transmit the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8.  processing completed.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If the HTS Follow-up Timer expires, the intermediate node MUST: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originate</w:t>
      </w:r>
      <w:proofErr w:type="gramEnd"/>
      <w:r w:rsidRPr="00C5761C">
        <w:rPr>
          <w:rFonts w:ascii="Courier New" w:hAnsi="Courier New" w:cs="Courier New"/>
          <w:lang w:val="en-US"/>
        </w:rPr>
        <w:t xml:space="preserve"> the follow-up packet using transport information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associated with the expired timer;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initialize</w:t>
      </w:r>
      <w:proofErr w:type="gramEnd"/>
      <w:r w:rsidRPr="00C5761C">
        <w:rPr>
          <w:rFonts w:ascii="Courier New" w:hAnsi="Courier New" w:cs="Courier New"/>
          <w:lang w:val="en-US"/>
        </w:rPr>
        <w:t xml:space="preserve"> the HTS shim by setting the Version field's value to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0b00 and Sequence Number field to 0.  Values of HTS Shim Length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Telemetry Data Profile fields MAY be set according to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local policy.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copy</w:t>
      </w:r>
      <w:proofErr w:type="gramEnd"/>
      <w:r w:rsidRPr="00C5761C">
        <w:rPr>
          <w:rFonts w:ascii="Courier New" w:hAnsi="Courier New" w:cs="Courier New"/>
          <w:lang w:val="en-US"/>
        </w:rPr>
        <w:t xml:space="preserve"> telemetry information into Telemetry Data TLV's Value field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transmit the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If the intermediate node receives a "late" follow-up packet, i.e., 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to which the node has no associated HTS Follow-up timer,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 MUST forward the "late"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4.4.  Operation of the </w:t>
      </w:r>
      <w:commentRangeStart w:id="75"/>
      <w:r w:rsidRPr="00C5761C">
        <w:rPr>
          <w:rFonts w:ascii="Courier New" w:hAnsi="Courier New" w:cs="Courier New"/>
          <w:lang w:val="en-US"/>
        </w:rPr>
        <w:t>HTS Egress Node</w:t>
      </w:r>
      <w:commentRangeEnd w:id="75"/>
      <w:r w:rsidR="00A209A2">
        <w:rPr>
          <w:rStyle w:val="CommentReference"/>
          <w:rFonts w:asciiTheme="minorHAnsi" w:hAnsiTheme="minorHAnsi"/>
        </w:rPr>
        <w:commentReference w:id="75"/>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Upon receiving the trigger packet, the HTS egress node MUST: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copy</w:t>
      </w:r>
      <w:proofErr w:type="gramEnd"/>
      <w:r w:rsidRPr="00C5761C">
        <w:rPr>
          <w:rFonts w:ascii="Courier New" w:hAnsi="Courier New" w:cs="Courier New"/>
          <w:lang w:val="en-US"/>
        </w:rPr>
        <w:t xml:space="preserve"> the transport information;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start</w:t>
      </w:r>
      <w:proofErr w:type="gramEnd"/>
      <w:r w:rsidRPr="00C5761C">
        <w:rPr>
          <w:rFonts w:ascii="Courier New" w:hAnsi="Courier New" w:cs="Courier New"/>
          <w:lang w:val="en-US"/>
        </w:rPr>
        <w:t xml:space="preserve"> the HTS Collection timer for the obtained flow.</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When the egress node receives the follow-up packet for the known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flow, i.e., the flow to which the Collection timer is running,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 for each of Telemetry Data TLVs MUST: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if</w:t>
      </w:r>
      <w:proofErr w:type="gramEnd"/>
      <w:r w:rsidRPr="00C5761C">
        <w:rPr>
          <w:rFonts w:ascii="Courier New" w:hAnsi="Courier New" w:cs="Courier New"/>
          <w:lang w:val="en-US"/>
        </w:rPr>
        <w:t xml:space="preserve"> HTS is used in the authenticated mode, verify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authentication of the Telemetry Data TLV using the Authentication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sub-TLV (see Section 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copy</w:t>
      </w:r>
      <w:proofErr w:type="gramEnd"/>
      <w:r w:rsidRPr="00C5761C">
        <w:rPr>
          <w:rFonts w:ascii="Courier New" w:hAnsi="Courier New" w:cs="Courier New"/>
          <w:lang w:val="en-US"/>
        </w:rPr>
        <w:t xml:space="preserve"> telemetry information from the Value field;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restart</w:t>
      </w:r>
      <w:proofErr w:type="gramEnd"/>
      <w:r w:rsidRPr="00C5761C">
        <w:rPr>
          <w:rFonts w:ascii="Courier New" w:hAnsi="Courier New" w:cs="Courier New"/>
          <w:lang w:val="en-US"/>
        </w:rPr>
        <w:t xml:space="preserve"> the corresponding Collection timer.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When the Collection timer expires, the egress relays the collected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for processing and analysis to a local or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remote agent.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5.  Operational Considerations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Correctly attributing information originated by the particular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trigger packet to the proper HTS Follow-up packet is essential for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HTS protocol.  That can be achieved using characteristic</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 that uniquely identifies the trigger packet within 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given </w:t>
      </w:r>
      <w:commentRangeStart w:id="76"/>
      <w:r w:rsidRPr="00C5761C">
        <w:rPr>
          <w:rFonts w:ascii="Courier New" w:hAnsi="Courier New" w:cs="Courier New"/>
          <w:lang w:val="en-US"/>
        </w:rPr>
        <w:t>HTS domain</w:t>
      </w:r>
      <w:commentRangeEnd w:id="76"/>
      <w:r w:rsidR="00A209A2">
        <w:rPr>
          <w:rStyle w:val="CommentReference"/>
          <w:rFonts w:asciiTheme="minorHAnsi" w:hAnsiTheme="minorHAnsi"/>
        </w:rPr>
        <w:commentReference w:id="76"/>
      </w:r>
      <w:r w:rsidRPr="00C5761C">
        <w:rPr>
          <w:rFonts w:ascii="Courier New" w:hAnsi="Courier New" w:cs="Courier New"/>
          <w:lang w:val="en-US"/>
        </w:rPr>
        <w:t>.  For example, a combination of the flow identifier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packet's sequence number within that flow, as Flow ID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Sequence Number in IOAM Direct Export [RFC9326], can be used to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correlate between stored telemetry information and the appropriate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Follow-up packet.  In case the trigger packet doesn't include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data that distinguish it from other trigger packets in the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domain, then for the </w:t>
      </w:r>
      <w:proofErr w:type="gramStart"/>
      <w:r w:rsidRPr="00C5761C">
        <w:rPr>
          <w:rFonts w:ascii="Courier New" w:hAnsi="Courier New" w:cs="Courier New"/>
          <w:lang w:val="en-US"/>
        </w:rPr>
        <w:t>particular flow</w:t>
      </w:r>
      <w:proofErr w:type="gramEnd"/>
      <w:r w:rsidRPr="00C5761C">
        <w:rPr>
          <w:rFonts w:ascii="Courier New" w:hAnsi="Courier New" w:cs="Courier New"/>
          <w:lang w:val="en-US"/>
        </w:rPr>
        <w:t>, there MUST be no more than one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Trigger, values of HTS timers bounded by the rate of the trigger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generation for that flow.  In practice, the minimal interval between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Trigger packets SHOULD be selected from the range determined by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round-trip time (RTT) between HTS Ingress and HTS Egress nodes as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[RTT/2, RTT].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5.1.  Deploying HTS in a Multicast Network</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Previous sections discussed the operation of HTS in a unicast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  Multicast services are important, and the ability to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 telemetry information is invaluable in delivering a high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quality of experience.  While the replication of data packets 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necessary, replication of HTS follow-up packets is not.  Replication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multicast data packets down a multicast tree may be set based 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multicast routing information or explicit information included in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special header, as, for example, in Bit-Indexed Explicit Replication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[RFC8296].  A replicating node processes the HTS packet as defined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below:</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the</w:t>
      </w:r>
      <w:proofErr w:type="gramEnd"/>
      <w:r w:rsidRPr="00C5761C">
        <w:rPr>
          <w:rFonts w:ascii="Courier New" w:hAnsi="Courier New" w:cs="Courier New"/>
          <w:lang w:val="en-US"/>
        </w:rPr>
        <w:t xml:space="preserve"> first transmitted multicast packet MUST be followed by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received corresponding HTS packet as described in Section 4.3;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each</w:t>
      </w:r>
      <w:proofErr w:type="gramEnd"/>
      <w:r w:rsidRPr="00C5761C">
        <w:rPr>
          <w:rFonts w:ascii="Courier New" w:hAnsi="Courier New" w:cs="Courier New"/>
          <w:lang w:val="en-US"/>
        </w:rPr>
        <w:t xml:space="preserve"> consecutively transmitted copy of the original multicast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MUST be followed by the new HTS packet originated by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replicating node that acts as an intermediate HTS node when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Follow-up timer expired.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As a result, there are no duplicate copies of Telemetry Data TLV for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same pair of ingress and egress interfaces.  At the same time,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all ingress/egress pairs traversed by the given multicast packet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reflected in their respective Telemetry Data TLV.  Consequently, 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centralized controller would reconstruct and analyze the state of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gramStart"/>
      <w:r w:rsidRPr="00C5761C">
        <w:rPr>
          <w:rFonts w:ascii="Courier New" w:hAnsi="Courier New" w:cs="Courier New"/>
          <w:lang w:val="en-US"/>
        </w:rPr>
        <w:t>particular multicast</w:t>
      </w:r>
      <w:proofErr w:type="gramEnd"/>
      <w:r w:rsidRPr="00C5761C">
        <w:rPr>
          <w:rFonts w:ascii="Courier New" w:hAnsi="Courier New" w:cs="Courier New"/>
          <w:lang w:val="en-US"/>
        </w:rPr>
        <w:t xml:space="preserve"> distribution tree based on HTS packets collected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from egress nodes.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6.  Authentication in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information may be used to drive network operation, closing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control loop for self-driving, self-healing networks.  </w:t>
      </w:r>
      <w:del w:id="77" w:author="Graf Thomas, SCS-INI-NET-VNC-E2E" w:date="2025-08-30T10:27:00Z">
        <w:r w:rsidRPr="00C5761C" w:rsidDel="00A209A2">
          <w:rPr>
            <w:rFonts w:ascii="Courier New" w:hAnsi="Courier New" w:cs="Courier New"/>
            <w:lang w:val="en-US"/>
          </w:rPr>
          <w:delText>Thus</w:delText>
        </w:r>
      </w:del>
      <w:ins w:id="78" w:author="Graf Thomas, SCS-INI-NET-VNC-E2E" w:date="2025-08-30T10:27:00Z">
        <w:r w:rsidR="00A209A2" w:rsidRPr="00C5761C">
          <w:rPr>
            <w:rFonts w:ascii="Courier New" w:hAnsi="Courier New" w:cs="Courier New"/>
            <w:lang w:val="en-US"/>
          </w:rPr>
          <w:t>Thus,</w:t>
        </w:r>
      </w:ins>
      <w:r w:rsidRPr="00C5761C">
        <w:rPr>
          <w:rFonts w:ascii="Courier New" w:hAnsi="Courier New" w:cs="Courier New"/>
          <w:lang w:val="en-US"/>
        </w:rPr>
        <w:t xml:space="preserve"> it 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critical to provide a mechanism to protect the telemetry information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collected using the HTS method.  This document defines an optional</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authentication of a Telemetry Data TLV that protects the collected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information's integrity.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format of the Authentication sub-TLV is displayed in Figure 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0 1 2 3 4 5 6 7 8 9 0 1 2 3 4 5 6 7 8 9 0 1 2 3 4 5 6 7 8 9 0 1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|Authentic. Type|   HMAC Type   |             Length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Digest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Figure 5: HMAC sub-TLV</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where fields are defined as follows: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Authentication Type - is a one-octet-long field, value 1 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allocated by IANA Section 7.2.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Length - two-octet-long field, set equal to the length of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Digest field in octets.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HMAC Type - is a one-octet-long field that identifies the type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HMAC and the length of the digest and the length of the digest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according to the HTS HMAC Type sub-registry (see Section 7.4).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Digest - is a variable-length field that carries HMAC digest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text that includes the encompassing TLV.</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specification defines the use of HMAC-SHA-256 truncated to 128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bits ([RFC4868]) in HTS.  Future specifications may define the use in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of more advanced cryptographic algorithms or the use of digest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 different length.  HMAC is calculated as defined in [RFC2104] over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text as the concatenation of the Sequence Number field of the follow-</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up packet (see Figure 2) and the preceding data collected in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 Data TLV.  The digest then MUST be truncated to 128 bits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written into the Digest field.  Distribution and management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shared keys are outside the scope of this document.  In the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authenticated mode, the Authentication sub-TLV MUST be present in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each Telemetry Data TLV.  HMAC MUST be verified before using any data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in the included Telemetry Data TLV.  If HMAC verification fails,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system MUST stop processing corresponding Telemetry Data TLV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notify an operator.  Specification of the notification mechanism 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outside the scope of this document.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  IANA Considerations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7.1.  IOAM Option-Type for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IOAM Option-Type registry is requested in [RFC9197].  IANA 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requested to allocate a new code point as listed in Table 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Name                 | Description | Reference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TBA</w:t>
      </w:r>
      <w:proofErr w:type="gramStart"/>
      <w:r w:rsidRPr="00C5761C">
        <w:rPr>
          <w:rFonts w:ascii="Courier New" w:hAnsi="Courier New" w:cs="Courier New"/>
          <w:lang w:val="en-US"/>
        </w:rPr>
        <w:t>1  |</w:t>
      </w:r>
      <w:proofErr w:type="gramEnd"/>
      <w:r w:rsidRPr="00C5761C">
        <w:rPr>
          <w:rFonts w:ascii="Courier New" w:hAnsi="Courier New" w:cs="Courier New"/>
          <w:lang w:val="en-US"/>
        </w:rPr>
        <w:t xml:space="preserve"> IOAM Hybrid Two-Step | HTS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w:t>
      </w:r>
      <w:proofErr w:type="gramStart"/>
      <w:r w:rsidRPr="00C5761C">
        <w:rPr>
          <w:rFonts w:ascii="Courier New" w:hAnsi="Courier New" w:cs="Courier New"/>
          <w:lang w:val="en-US"/>
        </w:rPr>
        <w:t>|  (</w:t>
      </w:r>
      <w:proofErr w:type="gramEnd"/>
      <w:r w:rsidRPr="00C5761C">
        <w:rPr>
          <w:rFonts w:ascii="Courier New" w:hAnsi="Courier New" w:cs="Courier New"/>
          <w:lang w:val="en-US"/>
        </w:rPr>
        <w:t>HTS) Option-Type   | Exporting   |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Table 1: IOAM Option-Type for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7.2.  HTS TLV Registry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IANA is requested to create "Hybrid Two-Step" registry group.  IANA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is requested to create the HTS TLV Type registry in "Hybrid Two-Step"</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registry group.  All code points in the range 1 through 175 in this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registry shall be allocated according to the "IETF Review" procedure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specified in [RFC8126].  Code points in the range 176 through 239 in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registry shall be allocated according to the "First Come First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Served" procedure specified in [RFC8126].  The remaining code points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are allocated according to Table 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w:t>
      </w:r>
      <w:proofErr w:type="gramStart"/>
      <w:r w:rsidRPr="00C5761C">
        <w:rPr>
          <w:rFonts w:ascii="Courier New" w:hAnsi="Courier New" w:cs="Courier New"/>
          <w:lang w:val="en-US"/>
        </w:rPr>
        <w:t>Description  |</w:t>
      </w:r>
      <w:proofErr w:type="gramEnd"/>
      <w:r w:rsidRPr="00C5761C">
        <w:rPr>
          <w:rFonts w:ascii="Courier New" w:hAnsi="Courier New" w:cs="Courier New"/>
          <w:lang w:val="en-US"/>
        </w:rPr>
        <w:t xml:space="preserve"> Reference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0         |   Reserved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1- 175    </w:t>
      </w:r>
      <w:proofErr w:type="gramStart"/>
      <w:r w:rsidRPr="00C5761C">
        <w:rPr>
          <w:rFonts w:ascii="Courier New" w:hAnsi="Courier New" w:cs="Courier New"/>
          <w:lang w:val="en-US"/>
        </w:rPr>
        <w:t>|  Unassigned</w:t>
      </w:r>
      <w:proofErr w:type="gramEnd"/>
      <w:r w:rsidRPr="00C5761C">
        <w:rPr>
          <w:rFonts w:ascii="Courier New" w:hAnsi="Courier New" w:cs="Courier New"/>
          <w:lang w:val="en-US"/>
        </w:rPr>
        <w:t xml:space="preserve">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176 - 239 </w:t>
      </w:r>
      <w:proofErr w:type="gramStart"/>
      <w:r w:rsidRPr="00C5761C">
        <w:rPr>
          <w:rFonts w:ascii="Courier New" w:hAnsi="Courier New" w:cs="Courier New"/>
          <w:lang w:val="en-US"/>
        </w:rPr>
        <w:t>|  Unassigned</w:t>
      </w:r>
      <w:proofErr w:type="gramEnd"/>
      <w:r w:rsidRPr="00C5761C">
        <w:rPr>
          <w:rFonts w:ascii="Courier New" w:hAnsi="Courier New" w:cs="Courier New"/>
          <w:lang w:val="en-US"/>
        </w:rPr>
        <w:t xml:space="preserve">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240 - 251 | Experimental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252 - 254 | Private </w:t>
      </w:r>
      <w:proofErr w:type="gramStart"/>
      <w:r w:rsidRPr="00C5761C">
        <w:rPr>
          <w:rFonts w:ascii="Courier New" w:hAnsi="Courier New" w:cs="Courier New"/>
          <w:lang w:val="en-US"/>
        </w:rPr>
        <w:t>Use  |</w:t>
      </w:r>
      <w:proofErr w:type="gramEnd"/>
      <w:r w:rsidRPr="00C5761C">
        <w:rPr>
          <w:rFonts w:ascii="Courier New" w:hAnsi="Courier New" w:cs="Courier New"/>
          <w:lang w:val="en-US"/>
        </w:rPr>
        <w:t xml:space="preserve">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255       |   Reserved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Table 2: HTS TLV Type Registry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7.3.  HTS Sub-TLV Type Sub-registry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IANA is requested to create the HTS sub-TLV Type sub-registry as part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the HTS TLV Type registry.  All code points in the range 1 through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175 in this registry shall be allocated according to the "IETF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Review" procedure specified in [RFC8126].  Code points in the range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176 through 239 in this registry shall be allocated according to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"First Come First Served" procedure specified in [RFC8126].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remaining code points are allocated according to Table 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w:t>
      </w:r>
      <w:proofErr w:type="gramStart"/>
      <w:r w:rsidRPr="00C5761C">
        <w:rPr>
          <w:rFonts w:ascii="Courier New" w:hAnsi="Courier New" w:cs="Courier New"/>
          <w:lang w:val="en-US"/>
        </w:rPr>
        <w:t>Description  |</w:t>
      </w:r>
      <w:proofErr w:type="gramEnd"/>
      <w:r w:rsidRPr="00C5761C">
        <w:rPr>
          <w:rFonts w:ascii="Courier New" w:hAnsi="Courier New" w:cs="Courier New"/>
          <w:lang w:val="en-US"/>
        </w:rPr>
        <w:t xml:space="preserve"> TLV Used | Reference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0         |   Reserved   |   None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         |     HMAC     |   Any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2 - 175   </w:t>
      </w:r>
      <w:proofErr w:type="gramStart"/>
      <w:r w:rsidRPr="00C5761C">
        <w:rPr>
          <w:rFonts w:ascii="Courier New" w:hAnsi="Courier New" w:cs="Courier New"/>
          <w:lang w:val="en-US"/>
        </w:rPr>
        <w:t>|  Unassigned</w:t>
      </w:r>
      <w:proofErr w:type="gramEnd"/>
      <w:r w:rsidRPr="00C5761C">
        <w:rPr>
          <w:rFonts w:ascii="Courier New" w:hAnsi="Courier New" w:cs="Courier New"/>
          <w:lang w:val="en-US"/>
        </w:rPr>
        <w:t xml:space="preserve">  |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176 - 239 </w:t>
      </w:r>
      <w:proofErr w:type="gramStart"/>
      <w:r w:rsidRPr="00C5761C">
        <w:rPr>
          <w:rFonts w:ascii="Courier New" w:hAnsi="Courier New" w:cs="Courier New"/>
          <w:lang w:val="en-US"/>
        </w:rPr>
        <w:t>|  Unassigned</w:t>
      </w:r>
      <w:proofErr w:type="gramEnd"/>
      <w:r w:rsidRPr="00C5761C">
        <w:rPr>
          <w:rFonts w:ascii="Courier New" w:hAnsi="Courier New" w:cs="Courier New"/>
          <w:lang w:val="en-US"/>
        </w:rPr>
        <w:t xml:space="preserve">  |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240 - 251 | Experimental |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252 - 254 | Private </w:t>
      </w:r>
      <w:proofErr w:type="gramStart"/>
      <w:r w:rsidRPr="00C5761C">
        <w:rPr>
          <w:rFonts w:ascii="Courier New" w:hAnsi="Courier New" w:cs="Courier New"/>
          <w:lang w:val="en-US"/>
        </w:rPr>
        <w:t>Use  |</w:t>
      </w:r>
      <w:proofErr w:type="gramEnd"/>
      <w:r w:rsidRPr="00C5761C">
        <w:rPr>
          <w:rFonts w:ascii="Courier New" w:hAnsi="Courier New" w:cs="Courier New"/>
          <w:lang w:val="en-US"/>
        </w:rPr>
        <w:t xml:space="preserve">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255       |   Reserved   |   None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Table 3: HTS Sub-TLV Type Sub-registry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7.4.  HMAC Type Sub-registry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IANA is requested to create the HMAC Type sub-registry as part of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TLV Type registry.  All code points in the range 1 through 127 in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registry shall be allocated according to the "IETF Review"</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procedure specified in [RFC8126].  Code points in the range 128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through 239 in this registry shall be allocated according to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"First Come First Served" procedure specified in [RFC8126].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remaining code points are allocated according to Table 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Value     |         Description         | Reference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0         |           Reserved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         | HMAC-SHA-256 16 octets long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2 - 127   |          Unassigned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128 - 239 |          Unassigned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240 - 249 |         Experimental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250 - 254 |         Private Use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 255       |           Reserved          | This document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Table 4: HMAC Type Sub-registry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8.  Security Considerations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Nodes that practice the HTS method are presumed to share a trust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model that depends on the existence of a trusted relationship among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nodes.  This is necessary as these nodes are expected </w:t>
      </w:r>
      <w:proofErr w:type="gramStart"/>
      <w:r w:rsidRPr="00C5761C">
        <w:rPr>
          <w:rFonts w:ascii="Courier New" w:hAnsi="Courier New" w:cs="Courier New"/>
          <w:lang w:val="en-US"/>
        </w:rPr>
        <w:t>to</w:t>
      </w:r>
      <w:proofErr w:type="gramEnd"/>
      <w:r w:rsidRPr="00C5761C">
        <w:rPr>
          <w:rFonts w:ascii="Courier New" w:hAnsi="Courier New" w:cs="Courier New"/>
          <w:lang w:val="en-US"/>
        </w:rPr>
        <w:t xml:space="preserve"> correctly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modify the specific content of the data in the follow-up packet,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degree to which HTS measurement is useful for network operation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depends on this ability.  In practice, this means either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confidentiality or integrity protection cannot cover those portions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of messages that contain the network state data.  Though there are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methods that make it possible in theory to provide either or both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such protections and still allow for intermediate nodes to make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detectable yet authenticated modifications, such methods do not seem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practical at present, particularly for protocols that used to measure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latency and/or jitter.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This document defines the use of authentication (Section 6) to</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protect the integrity of the telemetry information collected using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HTS method.  Privacy protection can be achieved by, for example,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sharing the IPsec tunnel with a data flow that generates information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that is collected using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While it is possible for a supposed compromised node to intercept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modify the network state information in the follow-up packet; this is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 issue that exists for nodes in general - for all data that to be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carried over the </w:t>
      </w:r>
      <w:proofErr w:type="gramStart"/>
      <w:r w:rsidRPr="00C5761C">
        <w:rPr>
          <w:rFonts w:ascii="Courier New" w:hAnsi="Courier New" w:cs="Courier New"/>
          <w:lang w:val="en-US"/>
        </w:rPr>
        <w:t>particular networking</w:t>
      </w:r>
      <w:proofErr w:type="gramEnd"/>
      <w:r w:rsidRPr="00C5761C">
        <w:rPr>
          <w:rFonts w:ascii="Courier New" w:hAnsi="Courier New" w:cs="Courier New"/>
          <w:lang w:val="en-US"/>
        </w:rPr>
        <w:t xml:space="preserve"> technology - and is therefore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basis for an additional presumed trust model associated with an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existing network.</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9.  Acknowledgments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Authors express their gratitude and appreciation to Joel Halpern for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the most helpful and insightful discussion on the applicability of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HTS in a Service Function Chaining domain.  Also, the authors thank</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Bjørn Ivar Teigen for the discussion about ensuring proper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correlation between generated telemetry information and an HTS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Follow-up packet.  And a special thank you to Xiao Min for thorough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review and thoughtful suggestions that helped in improving the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document.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10.  References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10.1.  Normative References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[RFC2104</w:t>
      </w:r>
      <w:proofErr w:type="gramStart"/>
      <w:r w:rsidRPr="00C5761C">
        <w:rPr>
          <w:rFonts w:ascii="Courier New" w:hAnsi="Courier New" w:cs="Courier New"/>
          <w:lang w:val="en-US"/>
        </w:rPr>
        <w:t>]  Krawczyk</w:t>
      </w:r>
      <w:proofErr w:type="gramEnd"/>
      <w:r w:rsidRPr="00C5761C">
        <w:rPr>
          <w:rFonts w:ascii="Courier New" w:hAnsi="Courier New" w:cs="Courier New"/>
          <w:lang w:val="en-US"/>
        </w:rPr>
        <w:t xml:space="preserve">, H., </w:t>
      </w:r>
      <w:proofErr w:type="spellStart"/>
      <w:r w:rsidRPr="00C5761C">
        <w:rPr>
          <w:rFonts w:ascii="Courier New" w:hAnsi="Courier New" w:cs="Courier New"/>
          <w:lang w:val="en-US"/>
        </w:rPr>
        <w:t>Bellare</w:t>
      </w:r>
      <w:proofErr w:type="spellEnd"/>
      <w:r w:rsidRPr="00C5761C">
        <w:rPr>
          <w:rFonts w:ascii="Courier New" w:hAnsi="Courier New" w:cs="Courier New"/>
          <w:lang w:val="en-US"/>
        </w:rPr>
        <w:t>, M., and R. Canetti, "HMAC: Keyed-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Hashing for Message Authentication", RFC 2104,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10.17487/RFC2104, February 1997,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&lt;https://www.rfc-editor.org/info/rfc2104&gt;.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[RFC2119</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Bradner</w:t>
      </w:r>
      <w:proofErr w:type="spellEnd"/>
      <w:proofErr w:type="gramEnd"/>
      <w:r w:rsidRPr="00C5761C">
        <w:rPr>
          <w:rFonts w:ascii="Courier New" w:hAnsi="Courier New" w:cs="Courier New"/>
          <w:lang w:val="en-US"/>
        </w:rPr>
        <w:t>, S., "Key words for use in RFCs to Indicate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Requirement Levels", BCP 14, RFC 2119,</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10.17487/RFC2119, March 1997,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&lt;https://www.rfc-editor.org/info/rfc2119&gt;.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[RFC8126</w:t>
      </w:r>
      <w:proofErr w:type="gramStart"/>
      <w:r w:rsidRPr="00C5761C">
        <w:rPr>
          <w:rFonts w:ascii="Courier New" w:hAnsi="Courier New" w:cs="Courier New"/>
          <w:lang w:val="en-US"/>
        </w:rPr>
        <w:t>]  Cotton</w:t>
      </w:r>
      <w:proofErr w:type="gramEnd"/>
      <w:r w:rsidRPr="00C5761C">
        <w:rPr>
          <w:rFonts w:ascii="Courier New" w:hAnsi="Courier New" w:cs="Courier New"/>
          <w:lang w:val="en-US"/>
        </w:rPr>
        <w:t xml:space="preserve">, M., Leiba, B., and T. </w:t>
      </w:r>
      <w:proofErr w:type="spellStart"/>
      <w:r w:rsidRPr="00C5761C">
        <w:rPr>
          <w:rFonts w:ascii="Courier New" w:hAnsi="Courier New" w:cs="Courier New"/>
          <w:lang w:val="en-US"/>
        </w:rPr>
        <w:t>Narten</w:t>
      </w:r>
      <w:proofErr w:type="spellEnd"/>
      <w:r w:rsidRPr="00C5761C">
        <w:rPr>
          <w:rFonts w:ascii="Courier New" w:hAnsi="Courier New" w:cs="Courier New"/>
          <w:lang w:val="en-US"/>
        </w:rPr>
        <w:t>, "Guidelines for</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Writing an IANA Considerations Section in RFCs", BCP 26,</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en-US"/>
        </w:rPr>
        <w:t xml:space="preserve">              </w:t>
      </w:r>
      <w:r w:rsidRPr="00C5761C">
        <w:rPr>
          <w:rFonts w:ascii="Courier New" w:hAnsi="Courier New" w:cs="Courier New"/>
          <w:lang w:val="fr-CH"/>
        </w:rPr>
        <w:t>RFC 8126, DOI 10.17487/RFC8126, June 2017,</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&lt;</w:t>
      </w:r>
      <w:proofErr w:type="gramStart"/>
      <w:r w:rsidRPr="00C5761C">
        <w:rPr>
          <w:rFonts w:ascii="Courier New" w:hAnsi="Courier New" w:cs="Courier New"/>
          <w:lang w:val="fr-CH"/>
        </w:rPr>
        <w:t>https://www.rfc-editor.org/info/rfc8126</w:t>
      </w:r>
      <w:proofErr w:type="gramEnd"/>
      <w:r w:rsidRPr="00C5761C">
        <w:rPr>
          <w:rFonts w:ascii="Courier New" w:hAnsi="Courier New" w:cs="Courier New"/>
          <w:lang w:val="fr-CH"/>
        </w:rPr>
        <w:t>&gt;.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fr-CH"/>
        </w:rPr>
        <w:t xml:space="preserve">   </w:t>
      </w:r>
      <w:r w:rsidRPr="00C5761C">
        <w:rPr>
          <w:rFonts w:ascii="Courier New" w:hAnsi="Courier New" w:cs="Courier New"/>
          <w:lang w:val="en-US"/>
        </w:rPr>
        <w:t>[RFC8174</w:t>
      </w:r>
      <w:proofErr w:type="gramStart"/>
      <w:r w:rsidRPr="00C5761C">
        <w:rPr>
          <w:rFonts w:ascii="Courier New" w:hAnsi="Courier New" w:cs="Courier New"/>
          <w:lang w:val="en-US"/>
        </w:rPr>
        <w:t>]  Leiba</w:t>
      </w:r>
      <w:proofErr w:type="gramEnd"/>
      <w:r w:rsidRPr="00C5761C">
        <w:rPr>
          <w:rFonts w:ascii="Courier New" w:hAnsi="Courier New" w:cs="Courier New"/>
          <w:lang w:val="en-US"/>
        </w:rPr>
        <w:t>, B., "Ambiguity of Uppercase vs Lowercase in RFC</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2119 Key Words", BCP 14, RFC 8174, DOI 10.17487/RFC8174,</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May 2017, &lt;https://www.rfc-editor.org/info/rfc8174&gt;.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[RFC9197</w:t>
      </w:r>
      <w:proofErr w:type="gramStart"/>
      <w:r w:rsidRPr="00C5761C">
        <w:rPr>
          <w:rFonts w:ascii="Courier New" w:hAnsi="Courier New" w:cs="Courier New"/>
          <w:lang w:val="en-US"/>
        </w:rPr>
        <w:t>]  Brockners</w:t>
      </w:r>
      <w:proofErr w:type="gramEnd"/>
      <w:r w:rsidRPr="00C5761C">
        <w:rPr>
          <w:rFonts w:ascii="Courier New" w:hAnsi="Courier New" w:cs="Courier New"/>
          <w:lang w:val="en-US"/>
        </w:rPr>
        <w:t>, F., Ed., Bhandari, S., Ed., and T. Mizrahi,</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Ed., "Data Fields for In Situ Operations, Administration,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Maintenance (IOAM)", RFC 9197, DOI 10.17487/RFC9197,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May 2022, &lt;https://www.rfc-editor.org/info/rfc9197&gt;.</w:t>
      </w:r>
    </w:p>
    <w:p w:rsidR="00A45F48" w:rsidRPr="00A45F48" w:rsidRDefault="00A45F48" w:rsidP="00A45F48">
      <w:pPr>
        <w:pStyle w:val="PlainText"/>
        <w:rPr>
          <w:rFonts w:ascii="Courier New" w:hAnsi="Courier New" w:cs="Courier New"/>
        </w:rPr>
      </w:pPr>
      <w:r w:rsidRPr="00C5761C">
        <w:rPr>
          <w:rFonts w:ascii="Courier New" w:hAnsi="Courier New" w:cs="Courier New"/>
          <w:lang w:val="en-US"/>
        </w:rPr>
        <w:t xml:space="preserve">   </w:t>
      </w:r>
      <w:r w:rsidRPr="00A45F48">
        <w:rPr>
          <w:rFonts w:ascii="Courier New" w:hAnsi="Courier New" w:cs="Courier New"/>
        </w:rPr>
        <w:t>[RFC9326</w:t>
      </w:r>
      <w:proofErr w:type="gramStart"/>
      <w:r w:rsidRPr="00A45F48">
        <w:rPr>
          <w:rFonts w:ascii="Courier New" w:hAnsi="Courier New" w:cs="Courier New"/>
        </w:rPr>
        <w:t>]  Song</w:t>
      </w:r>
      <w:proofErr w:type="gramEnd"/>
      <w:r w:rsidRPr="00A45F48">
        <w:rPr>
          <w:rFonts w:ascii="Courier New" w:hAnsi="Courier New" w:cs="Courier New"/>
        </w:rPr>
        <w:t xml:space="preserve">, H., </w:t>
      </w:r>
      <w:proofErr w:type="spellStart"/>
      <w:r w:rsidRPr="00A45F48">
        <w:rPr>
          <w:rFonts w:ascii="Courier New" w:hAnsi="Courier New" w:cs="Courier New"/>
        </w:rPr>
        <w:t>Gafni</w:t>
      </w:r>
      <w:proofErr w:type="spellEnd"/>
      <w:r w:rsidRPr="00A45F48">
        <w:rPr>
          <w:rFonts w:ascii="Courier New" w:hAnsi="Courier New" w:cs="Courier New"/>
        </w:rPr>
        <w:t>, B., Brockners, F., Bhandari, S., and T.</w:t>
      </w:r>
    </w:p>
    <w:p w:rsidR="00A45F48" w:rsidRPr="00C5761C" w:rsidRDefault="00A45F48" w:rsidP="00A45F48">
      <w:pPr>
        <w:pStyle w:val="PlainText"/>
        <w:rPr>
          <w:rFonts w:ascii="Courier New" w:hAnsi="Courier New" w:cs="Courier New"/>
          <w:lang w:val="en-US"/>
        </w:rPr>
      </w:pPr>
      <w:r w:rsidRPr="00A45F48">
        <w:rPr>
          <w:rFonts w:ascii="Courier New" w:hAnsi="Courier New" w:cs="Courier New"/>
        </w:rPr>
        <w:t xml:space="preserve">              </w:t>
      </w:r>
      <w:r w:rsidRPr="00C5761C">
        <w:rPr>
          <w:rFonts w:ascii="Courier New" w:hAnsi="Courier New" w:cs="Courier New"/>
          <w:lang w:val="en-US"/>
        </w:rPr>
        <w:t>Mizrahi, "In Situ Operations, Administration,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Maintenance (IOAM) Direct Exporting", RFC 9326,</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10.17487/RFC9326, November 2022,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&lt;https://www.rfc-editor.org/info/rfc9326&gt;.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10.2.  Informative References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w:t>
      </w:r>
      <w:proofErr w:type="spellStart"/>
      <w:proofErr w:type="gramStart"/>
      <w:r w:rsidRPr="00C5761C">
        <w:rPr>
          <w:rFonts w:ascii="Courier New" w:hAnsi="Courier New" w:cs="Courier New"/>
          <w:lang w:val="en-US"/>
        </w:rPr>
        <w:t>D.song</w:t>
      </w:r>
      <w:proofErr w:type="spellEnd"/>
      <w:proofErr w:type="gramEnd"/>
      <w:r w:rsidRPr="00C5761C">
        <w:rPr>
          <w:rFonts w:ascii="Courier New" w:hAnsi="Courier New" w:cs="Courier New"/>
          <w:lang w:val="en-US"/>
        </w:rPr>
        <w:t>-ippm-postcard-based-telemetry]</w:t>
      </w:r>
    </w:p>
    <w:p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Song, H., Mirsky, G., Zhou, T., Li, Z., Graf, T., Mishra,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G. S., Shin, J., and K. Lee, "On-Path Telemetry using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Packet Marking to Trigger Dedicated OAM Packets", Work in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Progress, Internet-Draft, draft-song-ippm-postcard-based-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telemetry-16, 2 June 2023,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&lt;https://datatracker.ietf.org/doc/html/draft-song-ippm-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postcard-based-telemetry-16&gt;.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gramStart"/>
      <w:r w:rsidRPr="00C5761C">
        <w:rPr>
          <w:rFonts w:ascii="Courier New" w:hAnsi="Courier New" w:cs="Courier New"/>
          <w:lang w:val="en-US"/>
        </w:rPr>
        <w:t xml:space="preserve">P4.INT]   </w:t>
      </w:r>
      <w:proofErr w:type="gramEnd"/>
      <w:r w:rsidRPr="00C5761C">
        <w:rPr>
          <w:rFonts w:ascii="Courier New" w:hAnsi="Courier New" w:cs="Courier New"/>
          <w:lang w:val="en-US"/>
        </w:rPr>
        <w:t>"In-band Network Telemetry (INT)", P4.org Specification,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November 2020.</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[RFC4868</w:t>
      </w:r>
      <w:proofErr w:type="gramStart"/>
      <w:r w:rsidRPr="00C5761C">
        <w:rPr>
          <w:rFonts w:ascii="Courier New" w:hAnsi="Courier New" w:cs="Courier New"/>
          <w:lang w:val="en-US"/>
        </w:rPr>
        <w:t>]  Kelly</w:t>
      </w:r>
      <w:proofErr w:type="gramEnd"/>
      <w:r w:rsidRPr="00C5761C">
        <w:rPr>
          <w:rFonts w:ascii="Courier New" w:hAnsi="Courier New" w:cs="Courier New"/>
          <w:lang w:val="en-US"/>
        </w:rPr>
        <w:t>, S. and S. Frankel, "Using HMAC-SHA-256, HMAC-SHA-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384, and HMAC-SHA-512 with IPsec", RFC 4868,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10.17487/RFC4868, May 2007,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&lt;https://www.rfc-editor.org/info/rfc4868&gt;.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[RFC6437</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Amante</w:t>
      </w:r>
      <w:proofErr w:type="spellEnd"/>
      <w:proofErr w:type="gramEnd"/>
      <w:r w:rsidRPr="00C5761C">
        <w:rPr>
          <w:rFonts w:ascii="Courier New" w:hAnsi="Courier New" w:cs="Courier New"/>
          <w:lang w:val="en-US"/>
        </w:rPr>
        <w:t xml:space="preserve">, S., Carpenter, B., Jiang, S., and J. </w:t>
      </w:r>
      <w:proofErr w:type="spellStart"/>
      <w:r w:rsidRPr="00C5761C">
        <w:rPr>
          <w:rFonts w:ascii="Courier New" w:hAnsi="Courier New" w:cs="Courier New"/>
          <w:lang w:val="en-US"/>
        </w:rPr>
        <w:t>Rajahalme</w:t>
      </w:r>
      <w:proofErr w:type="spellEnd"/>
      <w:r w:rsidRPr="00C5761C">
        <w:rPr>
          <w:rFonts w:ascii="Courier New" w:hAnsi="Courier New" w:cs="Courier New"/>
          <w:lang w:val="en-US"/>
        </w:rPr>
        <w: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"IPv6 Flow Label Specification", RFC 6437,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10.17487/RFC6437, November 2011,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&lt;https://www.rfc-editor.org/info/rfc6437&gt;.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[RFC6790</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Kompella</w:t>
      </w:r>
      <w:proofErr w:type="spellEnd"/>
      <w:proofErr w:type="gramEnd"/>
      <w:r w:rsidRPr="00C5761C">
        <w:rPr>
          <w:rFonts w:ascii="Courier New" w:hAnsi="Courier New" w:cs="Courier New"/>
          <w:lang w:val="en-US"/>
        </w:rPr>
        <w:t xml:space="preserve">, K., Drake, J., </w:t>
      </w:r>
      <w:proofErr w:type="spellStart"/>
      <w:r w:rsidRPr="00C5761C">
        <w:rPr>
          <w:rFonts w:ascii="Courier New" w:hAnsi="Courier New" w:cs="Courier New"/>
          <w:lang w:val="en-US"/>
        </w:rPr>
        <w:t>Amante</w:t>
      </w:r>
      <w:proofErr w:type="spellEnd"/>
      <w:r w:rsidRPr="00C5761C">
        <w:rPr>
          <w:rFonts w:ascii="Courier New" w:hAnsi="Courier New" w:cs="Courier New"/>
          <w:lang w:val="en-US"/>
        </w:rPr>
        <w:t xml:space="preserve">, S., </w:t>
      </w:r>
      <w:proofErr w:type="spellStart"/>
      <w:r w:rsidRPr="00C5761C">
        <w:rPr>
          <w:rFonts w:ascii="Courier New" w:hAnsi="Courier New" w:cs="Courier New"/>
          <w:lang w:val="en-US"/>
        </w:rPr>
        <w:t>Henderickx</w:t>
      </w:r>
      <w:proofErr w:type="spellEnd"/>
      <w:r w:rsidRPr="00C5761C">
        <w:rPr>
          <w:rFonts w:ascii="Courier New" w:hAnsi="Courier New" w:cs="Courier New"/>
          <w:lang w:val="en-US"/>
        </w:rPr>
        <w:t>, W.,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 Yong, "The Use of Entropy Labels in MPLS Forwarding",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 6790, DOI 10.17487/RFC6790, November 2012,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&lt;https://www.rfc-editor.org/info/rfc6790&gt;.</w:t>
      </w:r>
    </w:p>
    <w:p w:rsidR="00A45F48" w:rsidRPr="00C5761C" w:rsidRDefault="00A45F48" w:rsidP="00A45F48">
      <w:pPr>
        <w:pStyle w:val="PlainText"/>
        <w:rPr>
          <w:rFonts w:ascii="Courier New" w:hAnsi="Courier New" w:cs="Courier New"/>
          <w:lang w:val="en-US"/>
        </w:rPr>
      </w:pPr>
      <w:commentRangeStart w:id="79"/>
      <w:r w:rsidRPr="00C5761C">
        <w:rPr>
          <w:rFonts w:ascii="Courier New" w:hAnsi="Courier New" w:cs="Courier New"/>
          <w:lang w:val="en-US"/>
        </w:rPr>
        <w:t xml:space="preserve">   [RFC7799</w:t>
      </w:r>
      <w:proofErr w:type="gramStart"/>
      <w:r w:rsidRPr="00C5761C">
        <w:rPr>
          <w:rFonts w:ascii="Courier New" w:hAnsi="Courier New" w:cs="Courier New"/>
          <w:lang w:val="en-US"/>
        </w:rPr>
        <w:t>]  Morton</w:t>
      </w:r>
      <w:proofErr w:type="gramEnd"/>
      <w:r w:rsidRPr="00C5761C">
        <w:rPr>
          <w:rFonts w:ascii="Courier New" w:hAnsi="Courier New" w:cs="Courier New"/>
          <w:lang w:val="en-US"/>
        </w:rPr>
        <w:t>, A., "Active and Passive Metrics and Methods (with</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Hybrid Types In-Between)", RFC 7799, DOI 10.17487/RFC7799,</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May 2016, &lt;https://www.rfc-editor.org/info/rfc7799&gt;.</w:t>
      </w:r>
      <w:commentRangeEnd w:id="79"/>
      <w:r w:rsidR="00503E7F">
        <w:rPr>
          <w:rStyle w:val="CommentReference"/>
          <w:rFonts w:asciiTheme="minorHAnsi" w:hAnsiTheme="minorHAnsi"/>
        </w:rPr>
        <w:commentReference w:id="79"/>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[RFC8169</w:t>
      </w:r>
      <w:proofErr w:type="gramStart"/>
      <w:r w:rsidRPr="00C5761C">
        <w:rPr>
          <w:rFonts w:ascii="Courier New" w:hAnsi="Courier New" w:cs="Courier New"/>
          <w:lang w:val="en-US"/>
        </w:rPr>
        <w:t>]  Mirsky</w:t>
      </w:r>
      <w:proofErr w:type="gramEnd"/>
      <w:r w:rsidRPr="00C5761C">
        <w:rPr>
          <w:rFonts w:ascii="Courier New" w:hAnsi="Courier New" w:cs="Courier New"/>
          <w:lang w:val="en-US"/>
        </w:rPr>
        <w:t>, G., Ruffini, S., Gray, E., Drake, J., Bryant, 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and A. </w:t>
      </w:r>
      <w:proofErr w:type="spellStart"/>
      <w:r w:rsidRPr="00C5761C">
        <w:rPr>
          <w:rFonts w:ascii="Courier New" w:hAnsi="Courier New" w:cs="Courier New"/>
          <w:lang w:val="en-US"/>
        </w:rPr>
        <w:t>Vainshtein</w:t>
      </w:r>
      <w:proofErr w:type="spellEnd"/>
      <w:r w:rsidRPr="00C5761C">
        <w:rPr>
          <w:rFonts w:ascii="Courier New" w:hAnsi="Courier New" w:cs="Courier New"/>
          <w:lang w:val="en-US"/>
        </w:rPr>
        <w:t>, "Residence Time Measurement in MPLS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Networks", RFC 8169, DOI 10.17487/RFC8169, May 2017,</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&lt;https://www.rfc-editor.org/info/rfc8169&gt;.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Mirsky, et al.          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19]</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[RFC8296</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Wijnands</w:t>
      </w:r>
      <w:proofErr w:type="spellEnd"/>
      <w:proofErr w:type="gramEnd"/>
      <w:r w:rsidRPr="00C5761C">
        <w:rPr>
          <w:rFonts w:ascii="Courier New" w:hAnsi="Courier New" w:cs="Courier New"/>
          <w:lang w:val="en-US"/>
        </w:rPr>
        <w:t xml:space="preserve">, IJ., Ed., Rosen, E., Ed., </w:t>
      </w:r>
      <w:proofErr w:type="spellStart"/>
      <w:r w:rsidRPr="00C5761C">
        <w:rPr>
          <w:rFonts w:ascii="Courier New" w:hAnsi="Courier New" w:cs="Courier New"/>
          <w:lang w:val="en-US"/>
        </w:rPr>
        <w:t>Dolganow</w:t>
      </w:r>
      <w:proofErr w:type="spellEnd"/>
      <w:r w:rsidRPr="00C5761C">
        <w:rPr>
          <w:rFonts w:ascii="Courier New" w:hAnsi="Courier New" w:cs="Courier New"/>
          <w:lang w:val="en-US"/>
        </w:rPr>
        <w:t>, 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Tantsura, J., Aldrin, S., and I. </w:t>
      </w:r>
      <w:proofErr w:type="spellStart"/>
      <w:r w:rsidRPr="00C5761C">
        <w:rPr>
          <w:rFonts w:ascii="Courier New" w:hAnsi="Courier New" w:cs="Courier New"/>
          <w:lang w:val="en-US"/>
        </w:rPr>
        <w:t>Meilik</w:t>
      </w:r>
      <w:proofErr w:type="spellEnd"/>
      <w:r w:rsidRPr="00C5761C">
        <w:rPr>
          <w:rFonts w:ascii="Courier New" w:hAnsi="Courier New" w:cs="Courier New"/>
          <w:lang w:val="en-US"/>
        </w:rPr>
        <w:t>, "Encapsulation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for Bit Index Explicit Replication (BIER) in MPLS and Non-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MPLS Networks", RFC 8296, DOI 10.17487/RFC8296, January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2018, &lt;https://www.rfc-editor.org/info/rfc8296&gt;.</w:t>
      </w:r>
    </w:p>
    <w:p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[RFC8300</w:t>
      </w:r>
      <w:proofErr w:type="gramStart"/>
      <w:r w:rsidRPr="00C5761C">
        <w:rPr>
          <w:rFonts w:ascii="Courier New" w:hAnsi="Courier New" w:cs="Courier New"/>
          <w:lang w:val="it-IT"/>
        </w:rPr>
        <w:t>]  Quinn</w:t>
      </w:r>
      <w:proofErr w:type="gramEnd"/>
      <w:r w:rsidRPr="00C5761C">
        <w:rPr>
          <w:rFonts w:ascii="Courier New" w:hAnsi="Courier New" w:cs="Courier New"/>
          <w:lang w:val="it-IT"/>
        </w:rPr>
        <w:t xml:space="preserve">, P., Ed., </w:t>
      </w:r>
      <w:proofErr w:type="spellStart"/>
      <w:r w:rsidRPr="00C5761C">
        <w:rPr>
          <w:rFonts w:ascii="Courier New" w:hAnsi="Courier New" w:cs="Courier New"/>
          <w:lang w:val="it-IT"/>
        </w:rPr>
        <w:t>Elzur</w:t>
      </w:r>
      <w:proofErr w:type="spellEnd"/>
      <w:r w:rsidRPr="00C5761C">
        <w:rPr>
          <w:rFonts w:ascii="Courier New" w:hAnsi="Courier New" w:cs="Courier New"/>
          <w:lang w:val="it-IT"/>
        </w:rPr>
        <w:t>, U., Ed., and C. Pignataro, Ed.,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"Network Service Header (NSH)", RFC 8300,</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10.17487/RFC8300, January 2018,</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&lt;https://www.rfc-editor.org/info/rfc8300&gt;.</w:t>
      </w:r>
    </w:p>
    <w:p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[RFC8402</w:t>
      </w:r>
      <w:proofErr w:type="gramStart"/>
      <w:r w:rsidRPr="00C5761C">
        <w:rPr>
          <w:rFonts w:ascii="Courier New" w:hAnsi="Courier New" w:cs="Courier New"/>
          <w:lang w:val="it-IT"/>
        </w:rPr>
        <w:t>]  Filsfils</w:t>
      </w:r>
      <w:proofErr w:type="gramEnd"/>
      <w:r w:rsidRPr="00C5761C">
        <w:rPr>
          <w:rFonts w:ascii="Courier New" w:hAnsi="Courier New" w:cs="Courier New"/>
          <w:lang w:val="it-IT"/>
        </w:rPr>
        <w:t>, C., Ed., Previdi, S., Ed., Ginsberg, L.,</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 xml:space="preserve">Decraene, B., </w:t>
      </w:r>
      <w:proofErr w:type="spellStart"/>
      <w:r w:rsidRPr="00C5761C">
        <w:rPr>
          <w:rFonts w:ascii="Courier New" w:hAnsi="Courier New" w:cs="Courier New"/>
          <w:lang w:val="en-US"/>
        </w:rPr>
        <w:t>Litkowski</w:t>
      </w:r>
      <w:proofErr w:type="spellEnd"/>
      <w:r w:rsidRPr="00C5761C">
        <w:rPr>
          <w:rFonts w:ascii="Courier New" w:hAnsi="Courier New" w:cs="Courier New"/>
          <w:lang w:val="en-US"/>
        </w:rPr>
        <w:t>, S., and R. Shakir, "Segment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Routing Architecture", RFC 8402, DOI 10.17487/RFC8402,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July 2018, &lt;https://www.rfc-editor.org/info/rfc8402&gt;.</w:t>
      </w:r>
    </w:p>
    <w:p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[RFC9341</w:t>
      </w:r>
      <w:proofErr w:type="gramStart"/>
      <w:r w:rsidRPr="00C5761C">
        <w:rPr>
          <w:rFonts w:ascii="Courier New" w:hAnsi="Courier New" w:cs="Courier New"/>
          <w:lang w:val="it-IT"/>
        </w:rPr>
        <w:t>]  Fioccola</w:t>
      </w:r>
      <w:proofErr w:type="gramEnd"/>
      <w:r w:rsidRPr="00C5761C">
        <w:rPr>
          <w:rFonts w:ascii="Courier New" w:hAnsi="Courier New" w:cs="Courier New"/>
          <w:lang w:val="it-IT"/>
        </w:rPr>
        <w:t xml:space="preserve">, G., Ed., </w:t>
      </w:r>
      <w:proofErr w:type="spellStart"/>
      <w:r w:rsidRPr="00C5761C">
        <w:rPr>
          <w:rFonts w:ascii="Courier New" w:hAnsi="Courier New" w:cs="Courier New"/>
          <w:lang w:val="it-IT"/>
        </w:rPr>
        <w:t>Cociglio</w:t>
      </w:r>
      <w:proofErr w:type="spellEnd"/>
      <w:r w:rsidRPr="00C5761C">
        <w:rPr>
          <w:rFonts w:ascii="Courier New" w:hAnsi="Courier New" w:cs="Courier New"/>
          <w:lang w:val="it-IT"/>
        </w:rPr>
        <w:t>, M., Mirsky, G., Mizrahi, 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and T. Zhou, "Alternate-Marking Method", RFC 9341,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10.17487/RFC9341, December 2022,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&lt;https://www.rfc-editor.org/info/rfc9341&gt;.</w:t>
      </w:r>
    </w:p>
    <w:p w:rsidR="00A45F48" w:rsidRPr="00C5761C" w:rsidRDefault="00A45F48" w:rsidP="00A45F48">
      <w:pPr>
        <w:pStyle w:val="PlainText"/>
        <w:rPr>
          <w:rFonts w:ascii="Courier New" w:hAnsi="Courier New" w:cs="Courier New"/>
          <w:lang w:val="it-IT"/>
        </w:rPr>
      </w:pPr>
      <w:r w:rsidRPr="00C5761C">
        <w:rPr>
          <w:rFonts w:ascii="Courier New" w:hAnsi="Courier New" w:cs="Courier New"/>
          <w:lang w:val="en-US"/>
        </w:rPr>
        <w:t xml:space="preserve">   </w:t>
      </w:r>
      <w:r w:rsidRPr="00C5761C">
        <w:rPr>
          <w:rFonts w:ascii="Courier New" w:hAnsi="Courier New" w:cs="Courier New"/>
          <w:lang w:val="it-IT"/>
        </w:rPr>
        <w:t>[RFC9342</w:t>
      </w:r>
      <w:proofErr w:type="gramStart"/>
      <w:r w:rsidRPr="00C5761C">
        <w:rPr>
          <w:rFonts w:ascii="Courier New" w:hAnsi="Courier New" w:cs="Courier New"/>
          <w:lang w:val="it-IT"/>
        </w:rPr>
        <w:t>]  Fioccola</w:t>
      </w:r>
      <w:proofErr w:type="gramEnd"/>
      <w:r w:rsidRPr="00C5761C">
        <w:rPr>
          <w:rFonts w:ascii="Courier New" w:hAnsi="Courier New" w:cs="Courier New"/>
          <w:lang w:val="it-IT"/>
        </w:rPr>
        <w:t xml:space="preserve">, G., Ed., </w:t>
      </w:r>
      <w:proofErr w:type="spellStart"/>
      <w:r w:rsidRPr="00C5761C">
        <w:rPr>
          <w:rFonts w:ascii="Courier New" w:hAnsi="Courier New" w:cs="Courier New"/>
          <w:lang w:val="it-IT"/>
        </w:rPr>
        <w:t>Cociglio</w:t>
      </w:r>
      <w:proofErr w:type="spellEnd"/>
      <w:r w:rsidRPr="00C5761C">
        <w:rPr>
          <w:rFonts w:ascii="Courier New" w:hAnsi="Courier New" w:cs="Courier New"/>
          <w:lang w:val="it-IT"/>
        </w:rPr>
        <w:t>, M., Sapio, A., Sisto, R., and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it-IT"/>
        </w:rPr>
        <w:t xml:space="preserve">              </w:t>
      </w:r>
      <w:r w:rsidRPr="00C5761C">
        <w:rPr>
          <w:rFonts w:ascii="Courier New" w:hAnsi="Courier New" w:cs="Courier New"/>
          <w:lang w:val="en-US"/>
        </w:rPr>
        <w:t>T. Zhou, "Clustered Alternate-Marking Method", RFC 9342,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DOI 10.17487/RFC9342, December 2022,</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&lt;https://www.rfc-editor.org/info/rfc9342&gt;.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[RFC9450</w:t>
      </w:r>
      <w:proofErr w:type="gramStart"/>
      <w:r w:rsidRPr="00C5761C">
        <w:rPr>
          <w:rFonts w:ascii="Courier New" w:hAnsi="Courier New" w:cs="Courier New"/>
          <w:lang w:val="en-US"/>
        </w:rPr>
        <w:t xml:space="preserve">]  </w:t>
      </w:r>
      <w:proofErr w:type="spellStart"/>
      <w:r w:rsidRPr="00C5761C">
        <w:rPr>
          <w:rFonts w:ascii="Courier New" w:hAnsi="Courier New" w:cs="Courier New"/>
          <w:lang w:val="en-US"/>
        </w:rPr>
        <w:t>Bernardos</w:t>
      </w:r>
      <w:proofErr w:type="spellEnd"/>
      <w:proofErr w:type="gramEnd"/>
      <w:r w:rsidRPr="00C5761C">
        <w:rPr>
          <w:rFonts w:ascii="Courier New" w:hAnsi="Courier New" w:cs="Courier New"/>
          <w:lang w:val="en-US"/>
        </w:rPr>
        <w:t>, CJ., Ed., Papadopoulos, G., Thubert, P., and F.</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t>
      </w:r>
      <w:proofErr w:type="spellStart"/>
      <w:r w:rsidRPr="00C5761C">
        <w:rPr>
          <w:rFonts w:ascii="Courier New" w:hAnsi="Courier New" w:cs="Courier New"/>
          <w:lang w:val="en-US"/>
        </w:rPr>
        <w:t>Theoleyre</w:t>
      </w:r>
      <w:proofErr w:type="spellEnd"/>
      <w:r w:rsidRPr="00C5761C">
        <w:rPr>
          <w:rFonts w:ascii="Courier New" w:hAnsi="Courier New" w:cs="Courier New"/>
          <w:lang w:val="en-US"/>
        </w:rPr>
        <w:t>, "Reliable and Available Wireless (RAW) Use</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Cases", RFC 9450, DOI 10.17487/RFC9450, August 2023,</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&lt;https://www.rfc-editor.org/info/rfc9450&gt;.</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Authors' Addresses</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Greg Mirsky</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Ericsson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Email: gregimirsky@gmail.com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Wang </w:t>
      </w:r>
      <w:proofErr w:type="spellStart"/>
      <w:r w:rsidRPr="00C5761C">
        <w:rPr>
          <w:rFonts w:ascii="Courier New" w:hAnsi="Courier New" w:cs="Courier New"/>
          <w:lang w:val="en-US"/>
        </w:rPr>
        <w:t>Lingqiang</w:t>
      </w:r>
      <w:proofErr w:type="spellEnd"/>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ZTE Corporation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 </w:t>
      </w:r>
      <w:proofErr w:type="gramStart"/>
      <w:r w:rsidRPr="00C5761C">
        <w:rPr>
          <w:rFonts w:ascii="Courier New" w:hAnsi="Courier New" w:cs="Courier New"/>
          <w:lang w:val="en-US"/>
        </w:rPr>
        <w:t>19 ,East</w:t>
      </w:r>
      <w:proofErr w:type="gramEnd"/>
      <w:r w:rsidRPr="00C5761C">
        <w:rPr>
          <w:rFonts w:ascii="Courier New" w:hAnsi="Courier New" w:cs="Courier New"/>
          <w:lang w:val="en-US"/>
        </w:rPr>
        <w:t xml:space="preserve"> </w:t>
      </w:r>
      <w:proofErr w:type="spellStart"/>
      <w:r w:rsidRPr="00C5761C">
        <w:rPr>
          <w:rFonts w:ascii="Courier New" w:hAnsi="Courier New" w:cs="Courier New"/>
          <w:lang w:val="en-US"/>
        </w:rPr>
        <w:t>Huayuan</w:t>
      </w:r>
      <w:proofErr w:type="spellEnd"/>
      <w:r w:rsidRPr="00C5761C">
        <w:rPr>
          <w:rFonts w:ascii="Courier New" w:hAnsi="Courier New" w:cs="Courier New"/>
          <w:lang w:val="en-US"/>
        </w:rPr>
        <w:t xml:space="preserve"> Road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Beijing</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en-US"/>
        </w:rPr>
        <w:t xml:space="preserve">   </w:t>
      </w:r>
      <w:r w:rsidRPr="00C5761C">
        <w:rPr>
          <w:rFonts w:ascii="Courier New" w:hAnsi="Courier New" w:cs="Courier New"/>
          <w:lang w:val="fr-CH"/>
        </w:rPr>
        <w:t>100191</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China</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w:t>
      </w:r>
      <w:proofErr w:type="gramStart"/>
      <w:r w:rsidRPr="00C5761C">
        <w:rPr>
          <w:rFonts w:ascii="Courier New" w:hAnsi="Courier New" w:cs="Courier New"/>
          <w:lang w:val="fr-CH"/>
        </w:rPr>
        <w:t>Phone:</w:t>
      </w:r>
      <w:proofErr w:type="gramEnd"/>
      <w:r w:rsidRPr="00C5761C">
        <w:rPr>
          <w:rFonts w:ascii="Courier New" w:hAnsi="Courier New" w:cs="Courier New"/>
          <w:lang w:val="fr-CH"/>
        </w:rPr>
        <w:t xml:space="preserve"> +86 10 82963945</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w:t>
      </w:r>
      <w:proofErr w:type="gramStart"/>
      <w:r w:rsidRPr="00C5761C">
        <w:rPr>
          <w:rFonts w:ascii="Courier New" w:hAnsi="Courier New" w:cs="Courier New"/>
          <w:lang w:val="fr-CH"/>
        </w:rPr>
        <w:t>Email:</w:t>
      </w:r>
      <w:proofErr w:type="gramEnd"/>
      <w:r w:rsidRPr="00C5761C">
        <w:rPr>
          <w:rFonts w:ascii="Courier New" w:hAnsi="Courier New" w:cs="Courier New"/>
          <w:lang w:val="fr-CH"/>
        </w:rPr>
        <w:t xml:space="preserve"> wang.lingqiang@zte.com.cn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fr-CH"/>
        </w:rPr>
        <w:t xml:space="preserve">Mirsky, et al.          </w:t>
      </w:r>
      <w:r w:rsidRPr="00C5761C">
        <w:rPr>
          <w:rFonts w:ascii="Courier New" w:hAnsi="Courier New" w:cs="Courier New"/>
          <w:lang w:val="en-US"/>
        </w:rPr>
        <w:t xml:space="preserve">Expires 26 February 2026            </w:t>
      </w:r>
      <w:proofErr w:type="gramStart"/>
      <w:r w:rsidRPr="00C5761C">
        <w:rPr>
          <w:rFonts w:ascii="Courier New" w:hAnsi="Courier New" w:cs="Courier New"/>
          <w:lang w:val="en-US"/>
        </w:rPr>
        <w:t xml:space="preserve">   [</w:t>
      </w:r>
      <w:proofErr w:type="gramEnd"/>
      <w:r w:rsidRPr="00C5761C">
        <w:rPr>
          <w:rFonts w:ascii="Courier New" w:hAnsi="Courier New" w:cs="Courier New"/>
          <w:lang w:val="en-US"/>
        </w:rPr>
        <w:t>Page 20]</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br w:type="page"/>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lastRenderedPageBreak/>
        <w:t>Internet-Draft               Hybrid Two-Step                 August 2025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Guo </w:t>
      </w:r>
      <w:proofErr w:type="spellStart"/>
      <w:r w:rsidRPr="00C5761C">
        <w:rPr>
          <w:rFonts w:ascii="Courier New" w:hAnsi="Courier New" w:cs="Courier New"/>
          <w:lang w:val="en-US"/>
        </w:rPr>
        <w:t>Zhui</w:t>
      </w:r>
      <w:proofErr w:type="spellEnd"/>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ZTE Corporation</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No </w:t>
      </w:r>
      <w:proofErr w:type="gramStart"/>
      <w:r w:rsidRPr="00C5761C">
        <w:rPr>
          <w:rFonts w:ascii="Courier New" w:hAnsi="Courier New" w:cs="Courier New"/>
          <w:lang w:val="en-US"/>
        </w:rPr>
        <w:t>19 ,East</w:t>
      </w:r>
      <w:proofErr w:type="gramEnd"/>
      <w:r w:rsidRPr="00C5761C">
        <w:rPr>
          <w:rFonts w:ascii="Courier New" w:hAnsi="Courier New" w:cs="Courier New"/>
          <w:lang w:val="en-US"/>
        </w:rPr>
        <w:t xml:space="preserve"> </w:t>
      </w:r>
      <w:proofErr w:type="spellStart"/>
      <w:r w:rsidRPr="00C5761C">
        <w:rPr>
          <w:rFonts w:ascii="Courier New" w:hAnsi="Courier New" w:cs="Courier New"/>
          <w:lang w:val="en-US"/>
        </w:rPr>
        <w:t>Huayuan</w:t>
      </w:r>
      <w:proofErr w:type="spellEnd"/>
      <w:r w:rsidRPr="00C5761C">
        <w:rPr>
          <w:rFonts w:ascii="Courier New" w:hAnsi="Courier New" w:cs="Courier New"/>
          <w:lang w:val="en-US"/>
        </w:rPr>
        <w:t xml:space="preserve"> Road</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Beijing</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100191</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China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Phone: +86 10 82963945</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Email: guo.zhui@zte.com.cn</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en-US"/>
        </w:rPr>
        <w:t xml:space="preserve">   </w:t>
      </w:r>
      <w:r w:rsidRPr="00C5761C">
        <w:rPr>
          <w:rFonts w:ascii="Courier New" w:hAnsi="Courier New" w:cs="Courier New"/>
          <w:lang w:val="fr-CH"/>
        </w:rPr>
        <w:t>Haoyu Song</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w:t>
      </w:r>
      <w:proofErr w:type="spellStart"/>
      <w:r w:rsidRPr="00C5761C">
        <w:rPr>
          <w:rFonts w:ascii="Courier New" w:hAnsi="Courier New" w:cs="Courier New"/>
          <w:lang w:val="fr-CH"/>
        </w:rPr>
        <w:t>Futurewei</w:t>
      </w:r>
      <w:proofErr w:type="spellEnd"/>
      <w:r w:rsidRPr="00C5761C">
        <w:rPr>
          <w:rFonts w:ascii="Courier New" w:hAnsi="Courier New" w:cs="Courier New"/>
          <w:lang w:val="fr-CH"/>
        </w:rPr>
        <w:t xml:space="preserve"> Technologies</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2330 Central </w:t>
      </w:r>
      <w:proofErr w:type="spellStart"/>
      <w:r w:rsidRPr="00C5761C">
        <w:rPr>
          <w:rFonts w:ascii="Courier New" w:hAnsi="Courier New" w:cs="Courier New"/>
          <w:lang w:val="fr-CH"/>
        </w:rPr>
        <w:t>Expressway</w:t>
      </w:r>
      <w:proofErr w:type="spellEnd"/>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fr-CH"/>
        </w:rPr>
        <w:t xml:space="preserve">   </w:t>
      </w:r>
      <w:r w:rsidRPr="00C5761C">
        <w:rPr>
          <w:rFonts w:ascii="Courier New" w:hAnsi="Courier New" w:cs="Courier New"/>
          <w:lang w:val="en-US"/>
        </w:rPr>
        <w:t>Santa Clara,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United States of America</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Email: hsong@futurewei.com</w:t>
      </w:r>
    </w:p>
    <w:p w:rsidR="00A45F48" w:rsidRPr="00C5761C" w:rsidRDefault="00A45F48" w:rsidP="00A45F48">
      <w:pPr>
        <w:pStyle w:val="PlainText"/>
        <w:rPr>
          <w:rFonts w:ascii="Courier New" w:hAnsi="Courier New" w:cs="Courier New"/>
          <w:lang w:val="en-US"/>
        </w:rPr>
      </w:pPr>
      <w:r w:rsidRPr="00C5761C">
        <w:rPr>
          <w:rFonts w:ascii="Courier New" w:hAnsi="Courier New" w:cs="Courier New"/>
          <w:lang w:val="en-US"/>
        </w:rPr>
        <w:t xml:space="preserve">   Pascal Thubert</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en-US"/>
        </w:rPr>
        <w:t xml:space="preserve">   </w:t>
      </w:r>
      <w:r w:rsidRPr="00C5761C">
        <w:rPr>
          <w:rFonts w:ascii="Courier New" w:hAnsi="Courier New" w:cs="Courier New"/>
          <w:lang w:val="fr-CH"/>
        </w:rPr>
        <w:t>Independent</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06330 Roquefort-les-Pins</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France</w:t>
      </w:r>
    </w:p>
    <w:p w:rsidR="00A45F48" w:rsidRPr="00C5761C" w:rsidRDefault="00A45F48" w:rsidP="00A45F48">
      <w:pPr>
        <w:pStyle w:val="PlainText"/>
        <w:rPr>
          <w:rFonts w:ascii="Courier New" w:hAnsi="Courier New" w:cs="Courier New"/>
          <w:lang w:val="fr-CH"/>
        </w:rPr>
      </w:pPr>
      <w:r w:rsidRPr="00C5761C">
        <w:rPr>
          <w:rFonts w:ascii="Courier New" w:hAnsi="Courier New" w:cs="Courier New"/>
          <w:lang w:val="fr-CH"/>
        </w:rPr>
        <w:t xml:space="preserve">   </w:t>
      </w:r>
      <w:proofErr w:type="gramStart"/>
      <w:r w:rsidRPr="00C5761C">
        <w:rPr>
          <w:rFonts w:ascii="Courier New" w:hAnsi="Courier New" w:cs="Courier New"/>
          <w:lang w:val="fr-CH"/>
        </w:rPr>
        <w:t>Email:</w:t>
      </w:r>
      <w:proofErr w:type="gramEnd"/>
      <w:r w:rsidRPr="00C5761C">
        <w:rPr>
          <w:rFonts w:ascii="Courier New" w:hAnsi="Courier New" w:cs="Courier New"/>
          <w:lang w:val="fr-CH"/>
        </w:rPr>
        <w:t xml:space="preserve"> pascal.thubert@gmail.com</w:t>
      </w:r>
    </w:p>
    <w:p w:rsidR="00A45F48" w:rsidRPr="00A45F48" w:rsidRDefault="00A45F48" w:rsidP="00A45F48">
      <w:pPr>
        <w:pStyle w:val="PlainText"/>
        <w:rPr>
          <w:rFonts w:ascii="Courier New" w:hAnsi="Courier New" w:cs="Courier New"/>
        </w:rPr>
      </w:pPr>
      <w:r w:rsidRPr="00C5761C">
        <w:rPr>
          <w:rFonts w:ascii="Courier New" w:hAnsi="Courier New" w:cs="Courier New"/>
          <w:lang w:val="fr-CH"/>
        </w:rPr>
        <w:t xml:space="preserve">Mirsky, et al.          </w:t>
      </w:r>
      <w:proofErr w:type="spellStart"/>
      <w:r w:rsidRPr="00A45F48">
        <w:rPr>
          <w:rFonts w:ascii="Courier New" w:hAnsi="Courier New" w:cs="Courier New"/>
        </w:rPr>
        <w:t>Expires</w:t>
      </w:r>
      <w:proofErr w:type="spellEnd"/>
      <w:r w:rsidRPr="00A45F48">
        <w:rPr>
          <w:rFonts w:ascii="Courier New" w:hAnsi="Courier New" w:cs="Courier New"/>
        </w:rPr>
        <w:t xml:space="preserve"> 26 </w:t>
      </w:r>
      <w:proofErr w:type="spellStart"/>
      <w:r w:rsidRPr="00A45F48">
        <w:rPr>
          <w:rFonts w:ascii="Courier New" w:hAnsi="Courier New" w:cs="Courier New"/>
        </w:rPr>
        <w:t>February</w:t>
      </w:r>
      <w:proofErr w:type="spellEnd"/>
      <w:r w:rsidRPr="00A45F48">
        <w:rPr>
          <w:rFonts w:ascii="Courier New" w:hAnsi="Courier New" w:cs="Courier New"/>
        </w:rPr>
        <w:t xml:space="preserve"> 2026            </w:t>
      </w:r>
      <w:proofErr w:type="gramStart"/>
      <w:r w:rsidRPr="00A45F48">
        <w:rPr>
          <w:rFonts w:ascii="Courier New" w:hAnsi="Courier New" w:cs="Courier New"/>
        </w:rPr>
        <w:t xml:space="preserve">   [</w:t>
      </w:r>
      <w:proofErr w:type="gramEnd"/>
      <w:r w:rsidRPr="00A45F48">
        <w:rPr>
          <w:rFonts w:ascii="Courier New" w:hAnsi="Courier New" w:cs="Courier New"/>
        </w:rPr>
        <w:t>Page 21]</w:t>
      </w:r>
    </w:p>
    <w:p w:rsidR="00A45F48" w:rsidRPr="00A45F48" w:rsidRDefault="00A45F48" w:rsidP="00A45F48">
      <w:pPr>
        <w:pStyle w:val="PlainText"/>
        <w:rPr>
          <w:rFonts w:ascii="Courier New" w:hAnsi="Courier New" w:cs="Courier New"/>
        </w:rPr>
      </w:pPr>
    </w:p>
    <w:sectPr w:rsidR="00A45F48" w:rsidRPr="00A45F48" w:rsidSect="00A45F48">
      <w:pgSz w:w="11906" w:h="16838"/>
      <w:pgMar w:top="1417" w:right="1335" w:bottom="1134" w:left="13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f Thomas, SCS-INI-NET-VNC-E2E" w:date="2025-08-30T10:35:00Z" w:initials="TG">
    <w:p w14:paraId="6ACFC551" w14:textId="77777777" w:rsidR="001B7010" w:rsidRDefault="001B7010" w:rsidP="001B7010">
      <w:pPr>
        <w:pStyle w:val="CommentText"/>
      </w:pPr>
      <w:r>
        <w:rPr>
          <w:rStyle w:val="CommentReference"/>
        </w:rPr>
        <w:annotationRef/>
      </w:r>
      <w:r>
        <w:t>Please define and refer the term „Network Telemetry“ in the terminology section and use throughout the document.</w:t>
      </w:r>
      <w:r>
        <w:br/>
      </w:r>
      <w:r>
        <w:br/>
        <w:t xml:space="preserve">I suggest to refer to </w:t>
      </w:r>
      <w:hyperlink r:id="rId1" w:history="1">
        <w:r w:rsidRPr="00BF28D0">
          <w:rPr>
            <w:rStyle w:val="Hyperlink"/>
          </w:rPr>
          <w:t>https://datatracker.ietf.org/doc/html/draft-ietf-nmop-terminology</w:t>
        </w:r>
      </w:hyperlink>
      <w:r>
        <w:t xml:space="preserve"> for „Network Telemetry“ or alternatively to </w:t>
      </w:r>
      <w:hyperlink r:id="rId2" w:history="1">
        <w:r w:rsidRPr="00BF28D0">
          <w:rPr>
            <w:rStyle w:val="Hyperlink"/>
          </w:rPr>
          <w:t>https://datatracker.ietf.org/doc/html/rfc9232</w:t>
        </w:r>
      </w:hyperlink>
      <w:r>
        <w:t>.</w:t>
      </w:r>
    </w:p>
  </w:comment>
  <w:comment w:id="8" w:author="Graf Thomas, SCS-INI-NET-VNC-E2E" w:date="2025-08-30T09:51:00Z" w:initials="TG">
    <w:p w14:paraId="3FD1978E" w14:textId="77777777" w:rsidR="00C5761C" w:rsidRDefault="00C5761C" w:rsidP="00C5761C">
      <w:pPr>
        <w:pStyle w:val="CommentText"/>
      </w:pPr>
      <w:r>
        <w:rPr>
          <w:rStyle w:val="CommentReference"/>
        </w:rPr>
        <w:annotationRef/>
      </w:r>
      <w:r>
        <w:t>I suggest to use the term „big data“ as a general term to describe data processing and storing at high scale.</w:t>
      </w:r>
      <w:r>
        <w:br/>
      </w:r>
      <w:r>
        <w:br/>
        <w:t xml:space="preserve">I suggest to use the term „export“ and „collect“ in context of „Network Telemetry“. </w:t>
      </w:r>
      <w:hyperlink r:id="rId3" w:history="1">
        <w:r w:rsidRPr="003F3B42">
          <w:rPr>
            <w:rStyle w:val="Hyperlink"/>
          </w:rPr>
          <w:t>https://datatracker.ietf.org/doc/html/draft-ietf-nmop-terminology</w:t>
        </w:r>
      </w:hyperlink>
      <w:r>
        <w:t>. There are different Network Telemetry protocols at IETF which use different terms such as „publish“ in context of YANG.</w:t>
      </w:r>
    </w:p>
  </w:comment>
  <w:comment w:id="11" w:author="Graf Thomas, SCS-INI-NET-VNC-E2E" w:date="2025-08-30T09:54:00Z" w:initials="TG">
    <w:p w14:paraId="66B00869" w14:textId="77777777" w:rsidR="001B7010" w:rsidRDefault="00326EB1" w:rsidP="001B7010">
      <w:pPr>
        <w:pStyle w:val="CommentText"/>
      </w:pPr>
      <w:r>
        <w:rPr>
          <w:rStyle w:val="CommentReference"/>
        </w:rPr>
        <w:annotationRef/>
      </w:r>
      <w:r w:rsidR="001B7010">
        <w:t xml:space="preserve">The meaning of „network state“ is also defined in </w:t>
      </w:r>
      <w:hyperlink r:id="rId4" w:anchor="section-3.2" w:history="1">
        <w:r w:rsidR="001B7010" w:rsidRPr="003162DD">
          <w:rPr>
            <w:rStyle w:val="Hyperlink"/>
          </w:rPr>
          <w:t>https://datatracker.ietf.org/doc/html/draft-ietf-nmop-terminology-23#section-3.2</w:t>
        </w:r>
      </w:hyperlink>
      <w:r w:rsidR="001B7010">
        <w:t>. I suggest to define and refer in terminology section.</w:t>
      </w:r>
      <w:r w:rsidR="001B7010">
        <w:br/>
      </w:r>
      <w:r w:rsidR="001B7010">
        <w:br/>
        <w:t>Worth mentioning could be that the „network relevant state“ is computed at Big Data.</w:t>
      </w:r>
    </w:p>
  </w:comment>
  <w:comment w:id="12" w:author="Graf Thomas, SCS-INI-NET-VNC-E2E" w:date="2025-08-30T10:09:00Z" w:initials="TG">
    <w:p w14:paraId="0A3F9E95" w14:textId="77777777" w:rsidR="001B7010" w:rsidRDefault="00E0127E" w:rsidP="001B7010">
      <w:pPr>
        <w:pStyle w:val="CommentText"/>
      </w:pPr>
      <w:r>
        <w:rPr>
          <w:rStyle w:val="CommentReference"/>
        </w:rPr>
        <w:annotationRef/>
      </w:r>
      <w:r w:rsidR="001B7010">
        <w:t>The term „node“ has several meanings. In terms of YANG it refers to a schema element. I suggest to use the term „network node“ throughout the document in context of network but not in context of the HTS processing.</w:t>
      </w:r>
    </w:p>
  </w:comment>
  <w:comment w:id="15" w:author="Graf Thomas, SCS-INI-NET-VNC-E2E" w:date="2025-08-30T09:56:00Z" w:initials="TG">
    <w:p w14:paraId="45B365F6" w14:textId="77777777" w:rsidR="00326EB1" w:rsidRDefault="00326EB1" w:rsidP="00326EB1">
      <w:pPr>
        <w:pStyle w:val="CommentText"/>
      </w:pPr>
      <w:r>
        <w:rPr>
          <w:rStyle w:val="CommentReference"/>
        </w:rPr>
        <w:annotationRef/>
      </w:r>
      <w:r>
        <w:t xml:space="preserve">Is also defined in </w:t>
      </w:r>
      <w:hyperlink r:id="rId5" w:anchor="section-3.2" w:history="1">
        <w:r w:rsidRPr="006B64E1">
          <w:rPr>
            <w:rStyle w:val="Hyperlink"/>
          </w:rPr>
          <w:t>https://datatracker.ietf.org/doc/html/draft-ietf-nmop-terminology-23#section-3.2</w:t>
        </w:r>
      </w:hyperlink>
      <w:r>
        <w:t>. I would appreciate to define and refer in the terminology section.</w:t>
      </w:r>
    </w:p>
  </w:comment>
  <w:comment w:id="19" w:author="Graf Thomas, SCS-INI-NET-VNC-E2E" w:date="2025-08-30T10:00:00Z" w:initials="TG">
    <w:p w14:paraId="0E5B722D" w14:textId="77777777" w:rsidR="00A32EE3" w:rsidRDefault="00326EB1" w:rsidP="00A32EE3">
      <w:pPr>
        <w:pStyle w:val="CommentText"/>
      </w:pPr>
      <w:r>
        <w:rPr>
          <w:rStyle w:val="CommentReference"/>
        </w:rPr>
        <w:annotationRef/>
      </w:r>
      <w:r w:rsidR="00A32EE3">
        <w:t xml:space="preserve">Please list RFC 7799 and </w:t>
      </w:r>
      <w:hyperlink r:id="rId6" w:history="1">
        <w:r w:rsidR="00A32EE3" w:rsidRPr="00B31B32">
          <w:rPr>
            <w:rStyle w:val="Hyperlink"/>
          </w:rPr>
          <w:t>https://datatracker.ietf.org/doc/html/draft-ietf-nmop-terminology-23</w:t>
        </w:r>
      </w:hyperlink>
      <w:r w:rsidR="00A32EE3">
        <w:t xml:space="preserve"> defined terms used in this document and refer to those document for their terminology specification. draft-ietf-nmop-terminology is at RFC editor state.</w:t>
      </w:r>
      <w:r w:rsidR="00A32EE3">
        <w:br/>
      </w:r>
      <w:r w:rsidR="00A32EE3">
        <w:br/>
        <w:t xml:space="preserve">Please define also the HTS node types such as, HTS Ingress Node, </w:t>
      </w:r>
      <w:r w:rsidR="00A32EE3">
        <w:rPr>
          <w:lang w:val="en-US"/>
        </w:rPr>
        <w:t>HTS Intermediate Node, HTS Egress node with a small sentence to describe their meaning and reference to the document section where their function is described in detail.</w:t>
      </w:r>
    </w:p>
  </w:comment>
  <w:comment w:id="28" w:author="Graf Thomas, SCS-INI-NET-VNC-E2E" w:date="2025-08-30T10:19:00Z" w:initials="TG">
    <w:p w14:paraId="6537D9B9" w14:textId="77777777" w:rsidR="00463C0B" w:rsidRDefault="00463C0B" w:rsidP="00463C0B">
      <w:pPr>
        <w:pStyle w:val="CommentText"/>
      </w:pPr>
      <w:r>
        <w:rPr>
          <w:rStyle w:val="CommentReference"/>
        </w:rPr>
        <w:annotationRef/>
      </w:r>
      <w:r>
        <w:t xml:space="preserve">I understand the debate on </w:t>
      </w:r>
      <w:hyperlink r:id="rId7" w:history="1">
        <w:r w:rsidRPr="006738AA">
          <w:rPr>
            <w:rStyle w:val="Hyperlink"/>
          </w:rPr>
          <w:t>https://datatracker.ietf.org/doc/html/draft-ietf-opsawg-oam-characterization</w:t>
        </w:r>
      </w:hyperlink>
      <w:r>
        <w:t xml:space="preserve">. Exactly in this context I would cheer to see </w:t>
      </w:r>
      <w:hyperlink r:id="rId8" w:anchor="section-3.2" w:history="1">
        <w:r w:rsidRPr="006738AA">
          <w:rPr>
            <w:rStyle w:val="Hyperlink"/>
          </w:rPr>
          <w:t>https://datatracker.ietf.org/doc/html/draft-ietf-opsawg-oam-characterization-10#section-3.2</w:t>
        </w:r>
      </w:hyperlink>
      <w:r>
        <w:t xml:space="preserve"> and </w:t>
      </w:r>
      <w:hyperlink r:id="rId9" w:anchor="section-3.3" w:history="1">
        <w:r w:rsidRPr="006738AA">
          <w:rPr>
            <w:rStyle w:val="Hyperlink"/>
          </w:rPr>
          <w:t>https://datatracker.ietf.org/doc/html/draft-ietf-opsawg-oam-characterization-10#section-3.3</w:t>
        </w:r>
      </w:hyperlink>
      <w:r>
        <w:t xml:space="preserve"> related context.</w:t>
      </w:r>
    </w:p>
  </w:comment>
  <w:comment w:id="29" w:author="Graf Thomas, SCS-INI-NET-VNC-E2E" w:date="2025-08-30T10:21:00Z" w:initials="TG">
    <w:p w14:paraId="2AA882F2" w14:textId="77777777" w:rsidR="00A32EE3" w:rsidRDefault="00463C0B" w:rsidP="00A32EE3">
      <w:pPr>
        <w:pStyle w:val="CommentText"/>
      </w:pPr>
      <w:r>
        <w:rPr>
          <w:rStyle w:val="CommentReference"/>
        </w:rPr>
        <w:annotationRef/>
      </w:r>
      <w:r w:rsidR="00A32EE3">
        <w:t>See remark on „node“ term. For the reader, the implementor of the protocol, it would be much easier and straight forward if ambiguity around „node“ could be resolved by introducing HTS node types in terminology section.</w:t>
      </w:r>
    </w:p>
  </w:comment>
  <w:comment w:id="30" w:author="Graf Thomas, SCS-INI-NET-VNC-E2E" w:date="2025-08-30T10:25:00Z" w:initials="TG">
    <w:p w14:paraId="1DB4579B" w14:textId="77777777" w:rsidR="00A209A2" w:rsidRDefault="00A209A2" w:rsidP="00A209A2">
      <w:pPr>
        <w:pStyle w:val="CommentText"/>
      </w:pPr>
      <w:r>
        <w:rPr>
          <w:rStyle w:val="CommentReference"/>
        </w:rPr>
        <w:annotationRef/>
      </w:r>
      <w:r>
        <w:t>Please define in terminology section.</w:t>
      </w:r>
    </w:p>
  </w:comment>
  <w:comment w:id="31" w:author="Graf Thomas, SCS-INI-NET-VNC-E2E" w:date="2025-08-30T10:26:00Z" w:initials="TG">
    <w:p w14:paraId="2A91990C" w14:textId="77777777" w:rsidR="00A209A2" w:rsidRDefault="00A209A2" w:rsidP="00A209A2">
      <w:pPr>
        <w:pStyle w:val="CommentText"/>
      </w:pPr>
      <w:r>
        <w:rPr>
          <w:rStyle w:val="CommentReference"/>
        </w:rPr>
        <w:annotationRef/>
      </w:r>
      <w:r>
        <w:t>Please define in terminology section.</w:t>
      </w:r>
    </w:p>
  </w:comment>
  <w:comment w:id="32" w:author="Graf Thomas, SCS-INI-NET-VNC-E2E" w:date="2025-08-30T10:26:00Z" w:initials="TG">
    <w:p w14:paraId="2EA91CA1" w14:textId="77777777" w:rsidR="00A209A2" w:rsidRDefault="00A209A2" w:rsidP="00A209A2">
      <w:pPr>
        <w:pStyle w:val="CommentText"/>
      </w:pPr>
      <w:r>
        <w:rPr>
          <w:rStyle w:val="CommentReference"/>
        </w:rPr>
        <w:annotationRef/>
      </w:r>
      <w:r>
        <w:t>Please define in terminology section.</w:t>
      </w:r>
    </w:p>
  </w:comment>
  <w:comment w:id="44" w:author="Graf Thomas, SCS-INI-NET-VNC-E2E" w:date="2025-08-30T10:35:00Z" w:initials="TG">
    <w:p w14:paraId="6F30AA30" w14:textId="77777777" w:rsidR="001B7010" w:rsidRDefault="001B7010" w:rsidP="001B7010">
      <w:pPr>
        <w:pStyle w:val="CommentText"/>
      </w:pPr>
      <w:r>
        <w:rPr>
          <w:rStyle w:val="CommentReference"/>
        </w:rPr>
        <w:annotationRef/>
      </w:r>
      <w:r>
        <w:t>Please define and refer the term „Network Telemetry“ in the terminology section and use throughout the document.</w:t>
      </w:r>
      <w:r>
        <w:br/>
      </w:r>
      <w:r>
        <w:br/>
        <w:t xml:space="preserve">I suggest to refer to </w:t>
      </w:r>
      <w:hyperlink r:id="rId10" w:history="1">
        <w:r w:rsidRPr="00BF28D0">
          <w:rPr>
            <w:rStyle w:val="Hyperlink"/>
          </w:rPr>
          <w:t>https://datatracker.ietf.org/doc/html/draft-ietf-nmop-terminology</w:t>
        </w:r>
      </w:hyperlink>
      <w:r>
        <w:t xml:space="preserve"> for „Network Telemetry“ or alternatively to </w:t>
      </w:r>
      <w:hyperlink r:id="rId11" w:history="1">
        <w:r w:rsidRPr="00BF28D0">
          <w:rPr>
            <w:rStyle w:val="Hyperlink"/>
          </w:rPr>
          <w:t>https://datatracker.ietf.org/doc/html/rfc9232</w:t>
        </w:r>
      </w:hyperlink>
      <w:r>
        <w:t>.</w:t>
      </w:r>
    </w:p>
  </w:comment>
  <w:comment w:id="48" w:author="Graf Thomas, SCS-INI-NET-VNC-E2E" w:date="2025-08-30T09:51:00Z" w:initials="TG">
    <w:p w14:paraId="25B4CB89" w14:textId="5E869222" w:rsidR="00C5761C" w:rsidRDefault="00C5761C" w:rsidP="00C5761C">
      <w:pPr>
        <w:pStyle w:val="CommentText"/>
      </w:pPr>
      <w:r>
        <w:rPr>
          <w:rStyle w:val="CommentReference"/>
        </w:rPr>
        <w:annotationRef/>
      </w:r>
      <w:r>
        <w:t>I suggest to use the term „big data“ as a general term to describe data processing and storing at high scale.</w:t>
      </w:r>
      <w:r>
        <w:br/>
      </w:r>
      <w:r>
        <w:br/>
        <w:t xml:space="preserve">I suggest to use the term „export“ and „collect“ in context of „Network Telemetry“. </w:t>
      </w:r>
      <w:hyperlink r:id="rId12" w:history="1">
        <w:r w:rsidRPr="003F3B42">
          <w:rPr>
            <w:rStyle w:val="Hyperlink"/>
          </w:rPr>
          <w:t>https://datatracker.ietf.org/doc/html/draft-ietf-nmop-terminology</w:t>
        </w:r>
      </w:hyperlink>
      <w:r>
        <w:t>. There are different Network Telemetry protocols at IETF which use different terms such as „publish“ in context of YANG.</w:t>
      </w:r>
    </w:p>
  </w:comment>
  <w:comment w:id="55" w:author="Graf Thomas, SCS-INI-NET-VNC-E2E" w:date="2025-08-30T09:54:00Z" w:initials="TG">
    <w:p w14:paraId="1D760002" w14:textId="77777777" w:rsidR="001B7010" w:rsidRDefault="00326EB1" w:rsidP="001B7010">
      <w:pPr>
        <w:pStyle w:val="CommentText"/>
      </w:pPr>
      <w:r>
        <w:rPr>
          <w:rStyle w:val="CommentReference"/>
        </w:rPr>
        <w:annotationRef/>
      </w:r>
      <w:r w:rsidR="001B7010">
        <w:t xml:space="preserve">The meaning of „network state“ is also defined in </w:t>
      </w:r>
      <w:hyperlink r:id="rId13" w:history="1">
        <w:r w:rsidR="001B7010" w:rsidRPr="003162DD">
          <w:rPr>
            <w:rStyle w:val="Hyperlink"/>
          </w:rPr>
          <w:t>https://datatracker.ietf.org/doc/html/draft-ietf-nmop-terminology-23#section-3.2</w:t>
        </w:r>
      </w:hyperlink>
      <w:r w:rsidR="001B7010">
        <w:t>. I suggest to define and refer in terminology section.</w:t>
      </w:r>
      <w:r w:rsidR="001B7010">
        <w:br/>
      </w:r>
      <w:r w:rsidR="001B7010">
        <w:br/>
        <w:t>Worth mentioning could be that the „network relevant state“ is computed at Big Data.</w:t>
      </w:r>
    </w:p>
  </w:comment>
  <w:comment w:id="56" w:author="Graf Thomas, SCS-INI-NET-VNC-E2E" w:date="2025-08-30T10:09:00Z" w:initials="TG">
    <w:p w14:paraId="51929701" w14:textId="77777777" w:rsidR="001B7010" w:rsidRDefault="00E0127E" w:rsidP="001B7010">
      <w:pPr>
        <w:pStyle w:val="CommentText"/>
      </w:pPr>
      <w:r>
        <w:rPr>
          <w:rStyle w:val="CommentReference"/>
        </w:rPr>
        <w:annotationRef/>
      </w:r>
      <w:r w:rsidR="001B7010">
        <w:t>The term „node“ has several meanings. In terms of YANG it refers to a schema element. I suggest to use the term „network node“ throughout the document in context of network but not in context of the HTS processing.</w:t>
      </w:r>
    </w:p>
  </w:comment>
  <w:comment w:id="59" w:author="Graf Thomas, SCS-INI-NET-VNC-E2E" w:date="2025-08-30T09:56:00Z" w:initials="TG">
    <w:p w14:paraId="68D280C9" w14:textId="2D6DD69E" w:rsidR="00326EB1" w:rsidRDefault="00326EB1" w:rsidP="00326EB1">
      <w:pPr>
        <w:pStyle w:val="CommentText"/>
      </w:pPr>
      <w:r>
        <w:rPr>
          <w:rStyle w:val="CommentReference"/>
        </w:rPr>
        <w:annotationRef/>
      </w:r>
      <w:r>
        <w:t xml:space="preserve">Is also defined in </w:t>
      </w:r>
      <w:hyperlink r:id="rId14" w:history="1">
        <w:r w:rsidRPr="006B64E1">
          <w:rPr>
            <w:rStyle w:val="Hyperlink"/>
          </w:rPr>
          <w:t>https://datatracker.ietf.org/doc/html/draft-ietf-nmop-terminology-23#section-3.2</w:t>
        </w:r>
      </w:hyperlink>
      <w:r>
        <w:t>. I would appreciate to define and refer in the terminology section.</w:t>
      </w:r>
    </w:p>
  </w:comment>
  <w:comment w:id="61" w:author="Graf Thomas, SCS-INI-NET-VNC-E2E" w:date="2025-08-30T10:00:00Z" w:initials="TG">
    <w:p w14:paraId="656815EA" w14:textId="77777777" w:rsidR="00A32EE3" w:rsidRDefault="00326EB1" w:rsidP="00A32EE3">
      <w:pPr>
        <w:pStyle w:val="CommentText"/>
      </w:pPr>
      <w:r>
        <w:rPr>
          <w:rStyle w:val="CommentReference"/>
        </w:rPr>
        <w:annotationRef/>
      </w:r>
      <w:r w:rsidR="00A32EE3">
        <w:t xml:space="preserve">Please list RFC 7799 and </w:t>
      </w:r>
      <w:hyperlink r:id="rId15" w:history="1">
        <w:r w:rsidR="00A32EE3" w:rsidRPr="00B31B32">
          <w:rPr>
            <w:rStyle w:val="Hyperlink"/>
          </w:rPr>
          <w:t>https://datatracker.ietf.org/doc/html/draft-ietf-nmop-terminology-23</w:t>
        </w:r>
      </w:hyperlink>
      <w:r w:rsidR="00A32EE3">
        <w:t xml:space="preserve"> defined terms used in this document and refer to those document for their terminology specification. draft-ietf-nmop-terminology is at RFC editor state.</w:t>
      </w:r>
      <w:r w:rsidR="00A32EE3">
        <w:br/>
      </w:r>
      <w:r w:rsidR="00A32EE3">
        <w:br/>
        <w:t xml:space="preserve">Please define also the HTS node types such as, HTS Ingress Node, </w:t>
      </w:r>
      <w:r w:rsidR="00A32EE3">
        <w:rPr>
          <w:lang w:val="en-US"/>
        </w:rPr>
        <w:t>HTS Intermediate Node, HTS Egress node with a small sentence to describe their meaning and reference to the document section where their function is described in detail.</w:t>
      </w:r>
    </w:p>
  </w:comment>
  <w:comment w:id="72" w:author="Graf Thomas, SCS-INI-NET-VNC-E2E" w:date="2025-08-30T10:19:00Z" w:initials="TG">
    <w:p w14:paraId="68F1FD82" w14:textId="3EC99F24" w:rsidR="00463C0B" w:rsidRDefault="00463C0B" w:rsidP="00463C0B">
      <w:pPr>
        <w:pStyle w:val="CommentText"/>
      </w:pPr>
      <w:r>
        <w:rPr>
          <w:rStyle w:val="CommentReference"/>
        </w:rPr>
        <w:annotationRef/>
      </w:r>
      <w:r>
        <w:t xml:space="preserve">I understand the debate on </w:t>
      </w:r>
      <w:hyperlink r:id="rId16" w:history="1">
        <w:r w:rsidRPr="006738AA">
          <w:rPr>
            <w:rStyle w:val="Hyperlink"/>
          </w:rPr>
          <w:t>https://datatracker.ietf.org/doc/html/draft-ietf-opsawg-oam-characterization</w:t>
        </w:r>
      </w:hyperlink>
      <w:r>
        <w:t xml:space="preserve">. Exactly in this context I would cheer to see </w:t>
      </w:r>
      <w:hyperlink r:id="rId17" w:history="1">
        <w:r w:rsidRPr="006738AA">
          <w:rPr>
            <w:rStyle w:val="Hyperlink"/>
          </w:rPr>
          <w:t>https://datatracker.ietf.org/doc/html/draft-ietf-opsawg-oam-characterization-10#section-3.2</w:t>
        </w:r>
      </w:hyperlink>
      <w:r>
        <w:t xml:space="preserve"> and </w:t>
      </w:r>
      <w:hyperlink r:id="rId18" w:history="1">
        <w:r w:rsidRPr="006738AA">
          <w:rPr>
            <w:rStyle w:val="Hyperlink"/>
          </w:rPr>
          <w:t>https://datatracker.ietf.org/doc/html/draft-ietf-opsawg-oam-characterization-10#section-3.3</w:t>
        </w:r>
      </w:hyperlink>
      <w:r>
        <w:t xml:space="preserve"> related context.</w:t>
      </w:r>
    </w:p>
  </w:comment>
  <w:comment w:id="73" w:author="Graf Thomas, SCS-INI-NET-VNC-E2E" w:date="2025-08-30T10:21:00Z" w:initials="TG">
    <w:p w14:paraId="223041EE" w14:textId="77777777" w:rsidR="00A32EE3" w:rsidRDefault="00463C0B" w:rsidP="00A32EE3">
      <w:pPr>
        <w:pStyle w:val="CommentText"/>
      </w:pPr>
      <w:r>
        <w:rPr>
          <w:rStyle w:val="CommentReference"/>
        </w:rPr>
        <w:annotationRef/>
      </w:r>
      <w:r w:rsidR="00A32EE3">
        <w:t>See remark on „node“ term. For the reader, the implementor of the protocol, it would be much easier and straight forward if ambiguity around „node“ could be resolved by introducing HTS node types in terminology section.</w:t>
      </w:r>
    </w:p>
  </w:comment>
  <w:comment w:id="74" w:author="Graf Thomas, SCS-INI-NET-VNC-E2E" w:date="2025-08-30T10:25:00Z" w:initials="TG">
    <w:p w14:paraId="3B8881BA" w14:textId="60AC47E7" w:rsidR="00A209A2" w:rsidRDefault="00A209A2" w:rsidP="00A209A2">
      <w:pPr>
        <w:pStyle w:val="CommentText"/>
      </w:pPr>
      <w:r>
        <w:rPr>
          <w:rStyle w:val="CommentReference"/>
        </w:rPr>
        <w:annotationRef/>
      </w:r>
      <w:r>
        <w:t>Please define in terminology section.</w:t>
      </w:r>
    </w:p>
  </w:comment>
  <w:comment w:id="75" w:author="Graf Thomas, SCS-INI-NET-VNC-E2E" w:date="2025-08-30T10:26:00Z" w:initials="TG">
    <w:p w14:paraId="344E8400" w14:textId="77777777" w:rsidR="00A209A2" w:rsidRDefault="00A209A2" w:rsidP="00A209A2">
      <w:pPr>
        <w:pStyle w:val="CommentText"/>
      </w:pPr>
      <w:r>
        <w:rPr>
          <w:rStyle w:val="CommentReference"/>
        </w:rPr>
        <w:annotationRef/>
      </w:r>
      <w:r>
        <w:t>Please define in terminology section.</w:t>
      </w:r>
    </w:p>
  </w:comment>
  <w:comment w:id="76" w:author="Graf Thomas, SCS-INI-NET-VNC-E2E" w:date="2025-08-30T10:26:00Z" w:initials="TG">
    <w:p w14:paraId="09BD29FC" w14:textId="77777777" w:rsidR="00A209A2" w:rsidRDefault="00A209A2" w:rsidP="00A209A2">
      <w:pPr>
        <w:pStyle w:val="CommentText"/>
      </w:pPr>
      <w:r>
        <w:rPr>
          <w:rStyle w:val="CommentReference"/>
        </w:rPr>
        <w:annotationRef/>
      </w:r>
      <w:r>
        <w:t>Please define in terminology section.</w:t>
      </w:r>
    </w:p>
  </w:comment>
  <w:comment w:id="79" w:author="Graf Thomas, SCS-INI-NET-VNC-E2E" w:date="2025-08-30T11:26:00Z" w:initials="TG">
    <w:p w14:paraId="023EC8ED" w14:textId="77777777" w:rsidR="00503E7F" w:rsidRDefault="00503E7F" w:rsidP="00503E7F">
      <w:pPr>
        <w:pStyle w:val="CommentText"/>
      </w:pPr>
      <w:r>
        <w:rPr>
          <w:rStyle w:val="CommentReference"/>
        </w:rPr>
        <w:annotationRef/>
      </w:r>
      <w:r>
        <w:t xml:space="preserve">Should be normative since the document uses terms from RFC 7799. See </w:t>
      </w:r>
      <w:hyperlink r:id="rId19" w:history="1">
        <w:r w:rsidRPr="0021195D">
          <w:rPr>
            <w:rStyle w:val="Hyperlink"/>
          </w:rPr>
          <w:t>https://datatracker.ietf.org/doc/statement-iesg-iesg-statement-normative-and-informative-references-20060419/</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FC551" w15:done="0"/>
  <w15:commentEx w15:paraId="3FD1978E" w15:done="0"/>
  <w15:commentEx w15:paraId="66B00869" w15:done="0"/>
  <w15:commentEx w15:paraId="0A3F9E95" w15:done="0"/>
  <w15:commentEx w15:paraId="45B365F6" w15:done="0"/>
  <w15:commentEx w15:paraId="0E5B722D" w15:done="0"/>
  <w15:commentEx w15:paraId="6537D9B9" w15:done="0"/>
  <w15:commentEx w15:paraId="2AA882F2" w15:done="0"/>
  <w15:commentEx w15:paraId="1DB4579B" w15:done="0"/>
  <w15:commentEx w15:paraId="2A91990C" w15:done="0"/>
  <w15:commentEx w15:paraId="2EA91CA1" w15:done="0"/>
  <w15:commentEx w15:paraId="6F30AA30" w15:done="0"/>
  <w15:commentEx w15:paraId="25B4CB89" w15:done="0"/>
  <w15:commentEx w15:paraId="1D760002" w15:done="0"/>
  <w15:commentEx w15:paraId="51929701" w15:done="0"/>
  <w15:commentEx w15:paraId="68D280C9" w15:done="0"/>
  <w15:commentEx w15:paraId="656815EA" w15:done="0"/>
  <w15:commentEx w15:paraId="68F1FD82" w15:done="0"/>
  <w15:commentEx w15:paraId="223041EE" w15:done="0"/>
  <w15:commentEx w15:paraId="3B8881BA" w15:done="0"/>
  <w15:commentEx w15:paraId="344E8400" w15:done="0"/>
  <w15:commentEx w15:paraId="09BD29FC" w15:done="0"/>
  <w15:commentEx w15:paraId="023EC8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99BB4" w16cex:dateUtc="2025-08-30T08:35:00Z"/>
  <w16cex:commentExtensible w16cex:durableId="431F6B5F" w16cex:dateUtc="2025-08-30T07:51:00Z"/>
  <w16cex:commentExtensible w16cex:durableId="626D0D62" w16cex:dateUtc="2025-08-30T07:54:00Z"/>
  <w16cex:commentExtensible w16cex:durableId="13E2C962" w16cex:dateUtc="2025-08-30T08:09:00Z"/>
  <w16cex:commentExtensible w16cex:durableId="000E4037" w16cex:dateUtc="2025-08-30T07:56:00Z"/>
  <w16cex:commentExtensible w16cex:durableId="64037FF2" w16cex:dateUtc="2025-08-30T08:00:00Z"/>
  <w16cex:commentExtensible w16cex:durableId="1A7EF818" w16cex:dateUtc="2025-08-30T08:19:00Z"/>
  <w16cex:commentExtensible w16cex:durableId="60F2048D" w16cex:dateUtc="2025-08-30T08:21:00Z"/>
  <w16cex:commentExtensible w16cex:durableId="1927ABF4" w16cex:dateUtc="2025-08-30T08:25:00Z"/>
  <w16cex:commentExtensible w16cex:durableId="0C840F34" w16cex:dateUtc="2025-08-30T08:26:00Z"/>
  <w16cex:commentExtensible w16cex:durableId="6F92924B" w16cex:dateUtc="2025-08-30T08:26:00Z"/>
  <w16cex:commentExtensible w16cex:durableId="284AFB10" w16cex:dateUtc="2025-08-30T08:35:00Z"/>
  <w16cex:commentExtensible w16cex:durableId="5AF5CA95" w16cex:dateUtc="2025-08-30T07:51:00Z"/>
  <w16cex:commentExtensible w16cex:durableId="76879D2F" w16cex:dateUtc="2025-08-30T07:54:00Z"/>
  <w16cex:commentExtensible w16cex:durableId="19C9DE4A" w16cex:dateUtc="2025-08-30T08:09:00Z"/>
  <w16cex:commentExtensible w16cex:durableId="07B8C1D3" w16cex:dateUtc="2025-08-30T07:56:00Z"/>
  <w16cex:commentExtensible w16cex:durableId="46D01BB0" w16cex:dateUtc="2025-08-30T08:00:00Z"/>
  <w16cex:commentExtensible w16cex:durableId="7364C4BC" w16cex:dateUtc="2025-08-30T08:19:00Z"/>
  <w16cex:commentExtensible w16cex:durableId="62639A78" w16cex:dateUtc="2025-08-30T08:21:00Z"/>
  <w16cex:commentExtensible w16cex:durableId="083DAEC3" w16cex:dateUtc="2025-08-30T08:25:00Z"/>
  <w16cex:commentExtensible w16cex:durableId="385B0E45" w16cex:dateUtc="2025-08-30T08:26:00Z"/>
  <w16cex:commentExtensible w16cex:durableId="203E5226" w16cex:dateUtc="2025-08-30T08:26:00Z"/>
  <w16cex:commentExtensible w16cex:durableId="56682BE9" w16cex:dateUtc="2025-08-30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FC551" w16cid:durableId="28299BB4"/>
  <w16cid:commentId w16cid:paraId="3FD1978E" w16cid:durableId="431F6B5F"/>
  <w16cid:commentId w16cid:paraId="66B00869" w16cid:durableId="626D0D62"/>
  <w16cid:commentId w16cid:paraId="0A3F9E95" w16cid:durableId="13E2C962"/>
  <w16cid:commentId w16cid:paraId="45B365F6" w16cid:durableId="000E4037"/>
  <w16cid:commentId w16cid:paraId="0E5B722D" w16cid:durableId="64037FF2"/>
  <w16cid:commentId w16cid:paraId="6537D9B9" w16cid:durableId="1A7EF818"/>
  <w16cid:commentId w16cid:paraId="2AA882F2" w16cid:durableId="60F2048D"/>
  <w16cid:commentId w16cid:paraId="1DB4579B" w16cid:durableId="1927ABF4"/>
  <w16cid:commentId w16cid:paraId="2A91990C" w16cid:durableId="0C840F34"/>
  <w16cid:commentId w16cid:paraId="2EA91CA1" w16cid:durableId="6F92924B"/>
  <w16cid:commentId w16cid:paraId="6F30AA30" w16cid:durableId="284AFB10"/>
  <w16cid:commentId w16cid:paraId="25B4CB89" w16cid:durableId="5AF5CA95"/>
  <w16cid:commentId w16cid:paraId="1D760002" w16cid:durableId="76879D2F"/>
  <w16cid:commentId w16cid:paraId="51929701" w16cid:durableId="19C9DE4A"/>
  <w16cid:commentId w16cid:paraId="68D280C9" w16cid:durableId="07B8C1D3"/>
  <w16cid:commentId w16cid:paraId="656815EA" w16cid:durableId="46D01BB0"/>
  <w16cid:commentId w16cid:paraId="68F1FD82" w16cid:durableId="7364C4BC"/>
  <w16cid:commentId w16cid:paraId="223041EE" w16cid:durableId="62639A78"/>
  <w16cid:commentId w16cid:paraId="3B8881BA" w16cid:durableId="083DAEC3"/>
  <w16cid:commentId w16cid:paraId="344E8400" w16cid:durableId="385B0E45"/>
  <w16cid:commentId w16cid:paraId="09BD29FC" w16cid:durableId="203E5226"/>
  <w16cid:commentId w16cid:paraId="023EC8ED" w16cid:durableId="56682B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f Thomas, SCS-INI-NET-VNC-E2E">
    <w15:presenceInfo w15:providerId="AD" w15:userId="S::Thomas.Graf@swisscom.com::487bc3e3-9ce7-4cdd-b7b4-8899ea88d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48"/>
    <w:rsid w:val="001B7010"/>
    <w:rsid w:val="00326EB1"/>
    <w:rsid w:val="003E0D37"/>
    <w:rsid w:val="00463C0B"/>
    <w:rsid w:val="004A0A3B"/>
    <w:rsid w:val="00503E7F"/>
    <w:rsid w:val="00A209A2"/>
    <w:rsid w:val="00A32EE3"/>
    <w:rsid w:val="00A45F48"/>
    <w:rsid w:val="00C5761C"/>
    <w:rsid w:val="00E0127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8A88"/>
  <w15:chartTrackingRefBased/>
  <w15:docId w15:val="{CFD6A6A2-5C99-4F34-B301-A71A4B87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2B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2BFA"/>
    <w:rPr>
      <w:rFonts w:ascii="Consolas" w:hAnsi="Consolas"/>
      <w:sz w:val="21"/>
      <w:szCs w:val="21"/>
    </w:rPr>
  </w:style>
  <w:style w:type="paragraph" w:styleId="Revision">
    <w:name w:val="Revision"/>
    <w:hidden/>
    <w:uiPriority w:val="99"/>
    <w:semiHidden/>
    <w:rsid w:val="00C5761C"/>
    <w:pPr>
      <w:spacing w:after="0" w:line="240" w:lineRule="auto"/>
    </w:pPr>
  </w:style>
  <w:style w:type="character" w:styleId="CommentReference">
    <w:name w:val="annotation reference"/>
    <w:basedOn w:val="DefaultParagraphFont"/>
    <w:uiPriority w:val="99"/>
    <w:semiHidden/>
    <w:unhideWhenUsed/>
    <w:rsid w:val="00C5761C"/>
    <w:rPr>
      <w:sz w:val="16"/>
      <w:szCs w:val="16"/>
    </w:rPr>
  </w:style>
  <w:style w:type="paragraph" w:styleId="CommentText">
    <w:name w:val="annotation text"/>
    <w:basedOn w:val="Normal"/>
    <w:link w:val="CommentTextChar"/>
    <w:uiPriority w:val="99"/>
    <w:unhideWhenUsed/>
    <w:rsid w:val="00C5761C"/>
    <w:pPr>
      <w:spacing w:line="240" w:lineRule="auto"/>
    </w:pPr>
    <w:rPr>
      <w:sz w:val="20"/>
      <w:szCs w:val="20"/>
    </w:rPr>
  </w:style>
  <w:style w:type="character" w:customStyle="1" w:styleId="CommentTextChar">
    <w:name w:val="Comment Text Char"/>
    <w:basedOn w:val="DefaultParagraphFont"/>
    <w:link w:val="CommentText"/>
    <w:uiPriority w:val="99"/>
    <w:rsid w:val="00C5761C"/>
    <w:rPr>
      <w:sz w:val="20"/>
      <w:szCs w:val="20"/>
    </w:rPr>
  </w:style>
  <w:style w:type="paragraph" w:styleId="CommentSubject">
    <w:name w:val="annotation subject"/>
    <w:basedOn w:val="CommentText"/>
    <w:next w:val="CommentText"/>
    <w:link w:val="CommentSubjectChar"/>
    <w:uiPriority w:val="99"/>
    <w:semiHidden/>
    <w:unhideWhenUsed/>
    <w:rsid w:val="00C5761C"/>
    <w:rPr>
      <w:b/>
      <w:bCs/>
    </w:rPr>
  </w:style>
  <w:style w:type="character" w:customStyle="1" w:styleId="CommentSubjectChar">
    <w:name w:val="Comment Subject Char"/>
    <w:basedOn w:val="CommentTextChar"/>
    <w:link w:val="CommentSubject"/>
    <w:uiPriority w:val="99"/>
    <w:semiHidden/>
    <w:rsid w:val="00C5761C"/>
    <w:rPr>
      <w:b/>
      <w:bCs/>
      <w:sz w:val="20"/>
      <w:szCs w:val="20"/>
    </w:rPr>
  </w:style>
  <w:style w:type="character" w:styleId="Hyperlink">
    <w:name w:val="Hyperlink"/>
    <w:basedOn w:val="DefaultParagraphFont"/>
    <w:uiPriority w:val="99"/>
    <w:unhideWhenUsed/>
    <w:rsid w:val="00C5761C"/>
    <w:rPr>
      <w:color w:val="467886" w:themeColor="hyperlink"/>
      <w:u w:val="single"/>
    </w:rPr>
  </w:style>
  <w:style w:type="character" w:styleId="UnresolvedMention">
    <w:name w:val="Unresolved Mention"/>
    <w:basedOn w:val="DefaultParagraphFont"/>
    <w:uiPriority w:val="99"/>
    <w:semiHidden/>
    <w:unhideWhenUsed/>
    <w:rsid w:val="00C57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atatracker.ietf.org/doc/html/draft-ietf-opsawg-oam-characterization-10" TargetMode="External"/><Relationship Id="rId13" Type="http://schemas.openxmlformats.org/officeDocument/2006/relationships/hyperlink" Target="https://datatracker.ietf.org/doc/html/draft-ietf-nmop-terminology-23#section-3.2" TargetMode="External"/><Relationship Id="rId18" Type="http://schemas.openxmlformats.org/officeDocument/2006/relationships/hyperlink" Target="https://datatracker.ietf.org/doc/html/draft-ietf-opsawg-oam-characterization-10#section-3.3" TargetMode="External"/><Relationship Id="rId3" Type="http://schemas.openxmlformats.org/officeDocument/2006/relationships/hyperlink" Target="https://datatracker.ietf.org/doc/html/draft-ietf-nmop-terminology" TargetMode="External"/><Relationship Id="rId7" Type="http://schemas.openxmlformats.org/officeDocument/2006/relationships/hyperlink" Target="https://datatracker.ietf.org/doc/html/draft-ietf-opsawg-oam-characterization" TargetMode="External"/><Relationship Id="rId12" Type="http://schemas.openxmlformats.org/officeDocument/2006/relationships/hyperlink" Target="https://datatracker.ietf.org/doc/html/draft-ietf-nmop-terminology" TargetMode="External"/><Relationship Id="rId17" Type="http://schemas.openxmlformats.org/officeDocument/2006/relationships/hyperlink" Target="https://datatracker.ietf.org/doc/html/draft-ietf-opsawg-oam-characterization-10#section-3.2" TargetMode="External"/><Relationship Id="rId2" Type="http://schemas.openxmlformats.org/officeDocument/2006/relationships/hyperlink" Target="https://datatracker.ietf.org/doc/html/rfc9232" TargetMode="External"/><Relationship Id="rId16" Type="http://schemas.openxmlformats.org/officeDocument/2006/relationships/hyperlink" Target="https://datatracker.ietf.org/doc/html/draft-ietf-opsawg-oam-characterization" TargetMode="External"/><Relationship Id="rId1" Type="http://schemas.openxmlformats.org/officeDocument/2006/relationships/hyperlink" Target="https://datatracker.ietf.org/doc/html/draft-ietf-nmop-terminology" TargetMode="External"/><Relationship Id="rId6" Type="http://schemas.openxmlformats.org/officeDocument/2006/relationships/hyperlink" Target="https://datatracker.ietf.org/doc/html/draft-ietf-nmop-terminology-23" TargetMode="External"/><Relationship Id="rId11" Type="http://schemas.openxmlformats.org/officeDocument/2006/relationships/hyperlink" Target="https://datatracker.ietf.org/doc/html/rfc9232" TargetMode="External"/><Relationship Id="rId5" Type="http://schemas.openxmlformats.org/officeDocument/2006/relationships/hyperlink" Target="https://datatracker.ietf.org/doc/html/draft-ietf-nmop-terminology-23" TargetMode="External"/><Relationship Id="rId15" Type="http://schemas.openxmlformats.org/officeDocument/2006/relationships/hyperlink" Target="https://datatracker.ietf.org/doc/html/draft-ietf-nmop-terminology-23" TargetMode="External"/><Relationship Id="rId10" Type="http://schemas.openxmlformats.org/officeDocument/2006/relationships/hyperlink" Target="https://datatracker.ietf.org/doc/html/draft-ietf-nmop-terminology" TargetMode="External"/><Relationship Id="rId19" Type="http://schemas.openxmlformats.org/officeDocument/2006/relationships/hyperlink" Target="https://datatracker.ietf.org/doc/statement-iesg-iesg-statement-normative-and-informative-references-20060419/" TargetMode="External"/><Relationship Id="rId4" Type="http://schemas.openxmlformats.org/officeDocument/2006/relationships/hyperlink" Target="https://datatracker.ietf.org/doc/html/draft-ietf-nmop-terminology-23" TargetMode="External"/><Relationship Id="rId9" Type="http://schemas.openxmlformats.org/officeDocument/2006/relationships/hyperlink" Target="https://datatracker.ietf.org/doc/html/draft-ietf-opsawg-oam-characterization-10" TargetMode="External"/><Relationship Id="rId14" Type="http://schemas.openxmlformats.org/officeDocument/2006/relationships/hyperlink" Target="https://datatracker.ietf.org/doc/html/draft-ietf-nmop-terminology-23#section-3.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e1fccfb-80ca-4fe1-a574-1516544edb53}" enabled="1" method="Standar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42</Pages>
  <Words>13190</Words>
  <Characters>83099</Characters>
  <Application>Microsoft Office Word</Application>
  <DocSecurity>0</DocSecurity>
  <Lines>692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Thomas, SCS-INI-NET-VNC-E2E</dc:creator>
  <cp:keywords/>
  <dc:description/>
  <cp:lastModifiedBy>Graf Thomas, SCS-INI-NET-VNC-E2E</cp:lastModifiedBy>
  <cp:revision>4</cp:revision>
  <cp:lastPrinted>2025-08-30T08:49:00Z</cp:lastPrinted>
  <dcterms:created xsi:type="dcterms:W3CDTF">2025-08-30T08:48:00Z</dcterms:created>
  <dcterms:modified xsi:type="dcterms:W3CDTF">2025-08-30T09:26:00Z</dcterms:modified>
</cp:coreProperties>
</file>