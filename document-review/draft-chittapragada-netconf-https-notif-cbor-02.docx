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C4C4" w14:textId="77777777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</w:p>
    <w:p w14:paraId="73105CA2" w14:textId="77777777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</w:p>
    <w:p w14:paraId="55BEA3FE" w14:textId="77777777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</w:p>
    <w:p w14:paraId="0DA62BE8" w14:textId="77777777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</w:p>
    <w:p w14:paraId="3AEF1496" w14:textId="77777777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Network Configuration                                B. M. </w:t>
      </w:r>
      <w:proofErr w:type="spellStart"/>
      <w:r w:rsidRPr="00420A13">
        <w:rPr>
          <w:rFonts w:ascii="Courier New" w:hAnsi="Courier New" w:cs="Courier New"/>
          <w:lang w:val="en-US"/>
        </w:rPr>
        <w:t>Chittapragada</w:t>
      </w:r>
      <w:proofErr w:type="spellEnd"/>
    </w:p>
    <w:p w14:paraId="00F585E7" w14:textId="77777777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Internet-Draft                                                   S. Bhat</w:t>
      </w:r>
    </w:p>
    <w:p w14:paraId="661EA65D" w14:textId="77777777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Intended status: Standards Track                               V. T. Rao</w:t>
      </w:r>
    </w:p>
    <w:p w14:paraId="40E12783" w14:textId="77777777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Expires: 8 January 2026                                        H. Arshad</w:t>
      </w:r>
    </w:p>
    <w:p w14:paraId="18B596D9" w14:textId="77777777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                                           M. P. Tahiliani</w:t>
      </w:r>
    </w:p>
    <w:p w14:paraId="0968B689" w14:textId="77777777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     National Institute of Technology Karnataka, </w:t>
      </w:r>
      <w:proofErr w:type="spellStart"/>
      <w:r w:rsidRPr="00420A13">
        <w:rPr>
          <w:rFonts w:ascii="Courier New" w:hAnsi="Courier New" w:cs="Courier New"/>
          <w:lang w:val="en-US"/>
        </w:rPr>
        <w:t>Surathkal</w:t>
      </w:r>
      <w:proofErr w:type="spellEnd"/>
    </w:p>
    <w:p w14:paraId="112F65FC" w14:textId="42E86B32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                                               7 July 2025</w:t>
      </w:r>
    </w:p>
    <w:p w14:paraId="71EAE05E" w14:textId="77777777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</w:p>
    <w:p w14:paraId="5AAE6B2F" w14:textId="77777777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</w:p>
    <w:p w14:paraId="7052DFC9" w14:textId="77777777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CBOR Encoding for HTTPS-based </w:t>
      </w:r>
      <w:del w:id="0" w:author="Graf Thomas, SCS-INI-NET-VNC-E2E" w:date="2025-07-24T07:15:00Z">
        <w:r w:rsidRPr="00420A13" w:rsidDel="00420A13">
          <w:rPr>
            <w:rFonts w:ascii="Courier New" w:hAnsi="Courier New" w:cs="Courier New"/>
            <w:lang w:val="en-US"/>
          </w:rPr>
          <w:delText xml:space="preserve">Transport for </w:delText>
        </w:r>
      </w:del>
      <w:r w:rsidRPr="00420A13">
        <w:rPr>
          <w:rFonts w:ascii="Courier New" w:hAnsi="Courier New" w:cs="Courier New"/>
          <w:lang w:val="en-US"/>
        </w:rPr>
        <w:t>YANG Notifications</w:t>
      </w:r>
      <w:ins w:id="1" w:author="Graf Thomas, SCS-INI-NET-VNC-E2E" w:date="2025-07-24T07:15:00Z">
        <w:r w:rsidR="00420A13">
          <w:rPr>
            <w:rFonts w:ascii="Courier New" w:hAnsi="Courier New" w:cs="Courier New"/>
            <w:lang w:val="en-US"/>
          </w:rPr>
          <w:t xml:space="preserve"> Transport</w:t>
        </w:r>
      </w:ins>
    </w:p>
    <w:p w14:paraId="36600992" w14:textId="77777777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draft-chittapragada-netconf-https-notif-cbor-02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Abstract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This document extends [I-</w:t>
      </w:r>
      <w:proofErr w:type="gramStart"/>
      <w:r w:rsidRPr="00420A13">
        <w:rPr>
          <w:rFonts w:ascii="Courier New" w:hAnsi="Courier New" w:cs="Courier New"/>
          <w:lang w:val="en-US"/>
        </w:rPr>
        <w:t>D.draft</w:t>
      </w:r>
      <w:proofErr w:type="gramEnd"/>
      <w:r w:rsidRPr="00420A13">
        <w:rPr>
          <w:rFonts w:ascii="Courier New" w:hAnsi="Courier New" w:cs="Courier New"/>
          <w:lang w:val="en-US"/>
        </w:rPr>
        <w:t>-ietf-netconf-https-notif-15] by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introducing CBOR encoding for YANG notifications over HTTPS </w:t>
      </w:r>
      <w:ins w:id="2" w:author="Graf Thomas, SCS-INI-NET-VNC-E2E" w:date="2025-07-24T07:16:00Z">
        <w:r w:rsidR="00420A13">
          <w:rPr>
            <w:rFonts w:ascii="Courier New" w:hAnsi="Courier New" w:cs="Courier New"/>
            <w:lang w:val="en-US"/>
          </w:rPr>
          <w:t xml:space="preserve">transport </w:t>
        </w:r>
      </w:ins>
      <w:r w:rsidRPr="00420A13">
        <w:rPr>
          <w:rFonts w:ascii="Courier New" w:hAnsi="Courier New" w:cs="Courier New"/>
          <w:lang w:val="en-US"/>
        </w:rPr>
        <w:t>in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addition to the existing JSON and XML encoding schemes.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About This Document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This note is to be removed before publishing as an RFC.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The latest revision of this draft can be found at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https://MeherRushi.github.io/draft-chittapragada-netconf-https-notif-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</w:t>
      </w:r>
      <w:proofErr w:type="spellStart"/>
      <w:r w:rsidRPr="00420A13">
        <w:rPr>
          <w:rFonts w:ascii="Courier New" w:hAnsi="Courier New" w:cs="Courier New"/>
          <w:lang w:val="en-US"/>
        </w:rPr>
        <w:t>cbor</w:t>
      </w:r>
      <w:proofErr w:type="spellEnd"/>
      <w:r w:rsidRPr="00420A13">
        <w:rPr>
          <w:rFonts w:ascii="Courier New" w:hAnsi="Courier New" w:cs="Courier New"/>
          <w:lang w:val="en-US"/>
        </w:rPr>
        <w:t>/draft-chittapragada-netconf-https-notif-cbor.html.  Status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information for this document may be found at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https://datatracker.ietf.org/doc/draft-chittapragada-netconf-https-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</w:t>
      </w:r>
      <w:proofErr w:type="spellStart"/>
      <w:r w:rsidRPr="00420A13">
        <w:rPr>
          <w:rFonts w:ascii="Courier New" w:hAnsi="Courier New" w:cs="Courier New"/>
          <w:lang w:val="en-US"/>
        </w:rPr>
        <w:t>notif-cbor</w:t>
      </w:r>
      <w:proofErr w:type="spellEnd"/>
      <w:r w:rsidRPr="00420A13">
        <w:rPr>
          <w:rFonts w:ascii="Courier New" w:hAnsi="Courier New" w:cs="Courier New"/>
          <w:lang w:val="en-US"/>
        </w:rPr>
        <w:t>/.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Discussion of this document takes place on the Network Configuration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mailing list (mailto:netconf@ietf.org), which is archived at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https://mailarchive.ietf.org/arch/browse/netconf/.  Subscribe at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https://www.ietf.org/mailman/listinfo/netconf/.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Source for this draft and an issue tracker can be found at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https://github.com/MeherRushi/draft-chittapragada-netconf-https-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</w:t>
      </w:r>
      <w:proofErr w:type="spellStart"/>
      <w:r w:rsidRPr="00420A13">
        <w:rPr>
          <w:rFonts w:ascii="Courier New" w:hAnsi="Courier New" w:cs="Courier New"/>
          <w:lang w:val="en-US"/>
        </w:rPr>
        <w:t>notif-cbor</w:t>
      </w:r>
      <w:proofErr w:type="spellEnd"/>
      <w:r w:rsidRPr="00420A13">
        <w:rPr>
          <w:rFonts w:ascii="Courier New" w:hAnsi="Courier New" w:cs="Courier New"/>
          <w:lang w:val="en-US"/>
        </w:rPr>
        <w:t>.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Status of This Memo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provisions of BCP 78 and BCP 79.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420A13">
        <w:rPr>
          <w:rFonts w:ascii="Courier New" w:hAnsi="Courier New" w:cs="Courier New"/>
          <w:lang w:val="en-US"/>
        </w:rPr>
        <w:t>Chittapragada</w:t>
      </w:r>
      <w:proofErr w:type="spellEnd"/>
      <w:r w:rsidRPr="00420A13">
        <w:rPr>
          <w:rFonts w:ascii="Courier New" w:hAnsi="Courier New" w:cs="Courier New"/>
          <w:lang w:val="en-US"/>
        </w:rPr>
        <w:t xml:space="preserve">, et al.    Expires 8 January 2026              </w:t>
      </w:r>
      <w:proofErr w:type="gramStart"/>
      <w:r w:rsidRPr="00420A13">
        <w:rPr>
          <w:rFonts w:ascii="Courier New" w:hAnsi="Courier New" w:cs="Courier New"/>
          <w:lang w:val="en-US"/>
        </w:rPr>
        <w:t xml:space="preserve">   [</w:t>
      </w:r>
      <w:proofErr w:type="gramEnd"/>
      <w:r w:rsidRPr="00420A13">
        <w:rPr>
          <w:rFonts w:ascii="Courier New" w:hAnsi="Courier New" w:cs="Courier New"/>
          <w:lang w:val="en-US"/>
        </w:rPr>
        <w:t>Page 1]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br w:type="page"/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lastRenderedPageBreak/>
        <w:t>Internet-Draft              https-</w:t>
      </w:r>
      <w:proofErr w:type="spellStart"/>
      <w:r w:rsidRPr="00420A13">
        <w:rPr>
          <w:rFonts w:ascii="Courier New" w:hAnsi="Courier New" w:cs="Courier New"/>
          <w:lang w:val="en-US"/>
        </w:rPr>
        <w:t>notif</w:t>
      </w:r>
      <w:proofErr w:type="spellEnd"/>
      <w:r w:rsidRPr="00420A13">
        <w:rPr>
          <w:rFonts w:ascii="Courier New" w:hAnsi="Courier New" w:cs="Courier New"/>
          <w:lang w:val="en-US"/>
        </w:rPr>
        <w:t>-</w:t>
      </w:r>
      <w:proofErr w:type="spellStart"/>
      <w:r w:rsidRPr="00420A13">
        <w:rPr>
          <w:rFonts w:ascii="Courier New" w:hAnsi="Courier New" w:cs="Courier New"/>
          <w:lang w:val="en-US"/>
        </w:rPr>
        <w:t>cbor</w:t>
      </w:r>
      <w:proofErr w:type="spellEnd"/>
      <w:r w:rsidRPr="00420A13">
        <w:rPr>
          <w:rFonts w:ascii="Courier New" w:hAnsi="Courier New" w:cs="Courier New"/>
          <w:lang w:val="en-US"/>
        </w:rPr>
        <w:t xml:space="preserve">                   July 2025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This Internet-Draft will expire on 8 January 2026.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Copyright Notice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Copyright (c) 2025 IETF Trust and the persons identified as the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provided without warranty as described in the Revised BSD License.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Table of Contents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1.  </w:t>
      </w:r>
      <w:proofErr w:type="gramStart"/>
      <w:r w:rsidRPr="00420A13">
        <w:rPr>
          <w:rFonts w:ascii="Courier New" w:hAnsi="Courier New" w:cs="Courier New"/>
          <w:lang w:val="en-US"/>
        </w:rPr>
        <w:t>Introduction  . . .</w:t>
      </w:r>
      <w:proofErr w:type="gramEnd"/>
      <w:r w:rsidRPr="00420A13">
        <w:rPr>
          <w:rFonts w:ascii="Courier New" w:hAnsi="Courier New" w:cs="Courier New"/>
          <w:lang w:val="en-US"/>
        </w:rPr>
        <w:t xml:space="preserve"> . . . . . . . . . . . . . . . . . . . . .   3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2.  Conventions and Definitions . . . . . . . . . . . . </w:t>
      </w:r>
      <w:proofErr w:type="gramStart"/>
      <w:r w:rsidRPr="00420A13">
        <w:rPr>
          <w:rFonts w:ascii="Courier New" w:hAnsi="Courier New" w:cs="Courier New"/>
          <w:lang w:val="en-US"/>
        </w:rPr>
        <w:t>. . . .</w:t>
      </w:r>
      <w:proofErr w:type="gramEnd"/>
      <w:r w:rsidRPr="00420A13">
        <w:rPr>
          <w:rFonts w:ascii="Courier New" w:hAnsi="Courier New" w:cs="Courier New"/>
          <w:lang w:val="en-US"/>
        </w:rPr>
        <w:t xml:space="preserve"> .   3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3.  Terminology . . . . . . . . . . . . . . . . . . . . . </w:t>
      </w:r>
      <w:proofErr w:type="gramStart"/>
      <w:r w:rsidRPr="00420A13">
        <w:rPr>
          <w:rFonts w:ascii="Courier New" w:hAnsi="Courier New" w:cs="Courier New"/>
          <w:lang w:val="en-US"/>
        </w:rPr>
        <w:t>. . . .</w:t>
      </w:r>
      <w:proofErr w:type="gramEnd"/>
      <w:r w:rsidRPr="00420A13">
        <w:rPr>
          <w:rFonts w:ascii="Courier New" w:hAnsi="Courier New" w:cs="Courier New"/>
          <w:lang w:val="en-US"/>
        </w:rPr>
        <w:t xml:space="preserve">   3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4.  CBOR Encoding of the notification(</w:t>
      </w:r>
      <w:proofErr w:type="gramStart"/>
      <w:r w:rsidRPr="00420A13">
        <w:rPr>
          <w:rFonts w:ascii="Courier New" w:hAnsi="Courier New" w:cs="Courier New"/>
          <w:lang w:val="en-US"/>
        </w:rPr>
        <w:t>s)  . . .</w:t>
      </w:r>
      <w:proofErr w:type="gramEnd"/>
      <w:r w:rsidRPr="00420A13">
        <w:rPr>
          <w:rFonts w:ascii="Courier New" w:hAnsi="Courier New" w:cs="Courier New"/>
          <w:lang w:val="en-US"/>
        </w:rPr>
        <w:t xml:space="preserve"> . . . . . . . . .   4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4.1.  Capabilities </w:t>
      </w:r>
      <w:proofErr w:type="gramStart"/>
      <w:r w:rsidRPr="00420A13">
        <w:rPr>
          <w:rFonts w:ascii="Courier New" w:hAnsi="Courier New" w:cs="Courier New"/>
          <w:lang w:val="en-US"/>
        </w:rPr>
        <w:t>Request  . . .</w:t>
      </w:r>
      <w:proofErr w:type="gramEnd"/>
      <w:r w:rsidRPr="00420A13">
        <w:rPr>
          <w:rFonts w:ascii="Courier New" w:hAnsi="Courier New" w:cs="Courier New"/>
          <w:lang w:val="en-US"/>
        </w:rPr>
        <w:t xml:space="preserve"> . . . . . . . . . . . . . . .   4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4.2.  Capabilities Response . . . . . . . . . . . . . . . . . .   4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4.2.1.  CBOR using names as </w:t>
      </w:r>
      <w:proofErr w:type="gramStart"/>
      <w:r w:rsidRPr="00420A13">
        <w:rPr>
          <w:rFonts w:ascii="Courier New" w:hAnsi="Courier New" w:cs="Courier New"/>
          <w:lang w:val="en-US"/>
        </w:rPr>
        <w:t>keys  . . .</w:t>
      </w:r>
      <w:proofErr w:type="gramEnd"/>
      <w:r w:rsidRPr="00420A13">
        <w:rPr>
          <w:rFonts w:ascii="Courier New" w:hAnsi="Courier New" w:cs="Courier New"/>
          <w:lang w:val="en-US"/>
        </w:rPr>
        <w:t xml:space="preserve"> . . . . . . . . . . .   4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4.3.  Relay Notification </w:t>
      </w:r>
      <w:proofErr w:type="gramStart"/>
      <w:r w:rsidRPr="00420A13">
        <w:rPr>
          <w:rFonts w:ascii="Courier New" w:hAnsi="Courier New" w:cs="Courier New"/>
          <w:lang w:val="en-US"/>
        </w:rPr>
        <w:t>request  . . .</w:t>
      </w:r>
      <w:proofErr w:type="gramEnd"/>
      <w:r w:rsidRPr="00420A13">
        <w:rPr>
          <w:rFonts w:ascii="Courier New" w:hAnsi="Courier New" w:cs="Courier New"/>
          <w:lang w:val="en-US"/>
        </w:rPr>
        <w:t xml:space="preserve"> . . . . . . . . . . . .   5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4.3.1.  CBOR encoding using names as keys . . . . . . </w:t>
      </w:r>
      <w:proofErr w:type="gramStart"/>
      <w:r w:rsidRPr="00420A13">
        <w:rPr>
          <w:rFonts w:ascii="Courier New" w:hAnsi="Courier New" w:cs="Courier New"/>
          <w:lang w:val="en-US"/>
        </w:rPr>
        <w:t>. . . .</w:t>
      </w:r>
      <w:proofErr w:type="gramEnd"/>
      <w:r w:rsidRPr="00420A13">
        <w:rPr>
          <w:rFonts w:ascii="Courier New" w:hAnsi="Courier New" w:cs="Courier New"/>
          <w:lang w:val="en-US"/>
        </w:rPr>
        <w:t xml:space="preserve">   5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4.3.2.  CBOR encoding using SIDs as </w:t>
      </w:r>
      <w:proofErr w:type="gramStart"/>
      <w:r w:rsidRPr="00420A13">
        <w:rPr>
          <w:rFonts w:ascii="Courier New" w:hAnsi="Courier New" w:cs="Courier New"/>
          <w:lang w:val="en-US"/>
        </w:rPr>
        <w:t>keys  . . .</w:t>
      </w:r>
      <w:proofErr w:type="gramEnd"/>
      <w:r w:rsidRPr="00420A13">
        <w:rPr>
          <w:rFonts w:ascii="Courier New" w:hAnsi="Courier New" w:cs="Courier New"/>
          <w:lang w:val="en-US"/>
        </w:rPr>
        <w:t xml:space="preserve"> . . . . . . .   6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4.4.  Relay Notification Response . . . . . . . . . . . . . . .   8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5.  Scope of </w:t>
      </w:r>
      <w:proofErr w:type="gramStart"/>
      <w:r w:rsidRPr="00420A13">
        <w:rPr>
          <w:rFonts w:ascii="Courier New" w:hAnsi="Courier New" w:cs="Courier New"/>
          <w:lang w:val="en-US"/>
        </w:rPr>
        <w:t>Experimentation  . . .</w:t>
      </w:r>
      <w:proofErr w:type="gramEnd"/>
      <w:r w:rsidRPr="00420A13">
        <w:rPr>
          <w:rFonts w:ascii="Courier New" w:hAnsi="Courier New" w:cs="Courier New"/>
          <w:lang w:val="en-US"/>
        </w:rPr>
        <w:t xml:space="preserve"> . . . . . . . . . . . . . . .   8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6.  Security Considerations . . . . . . . . . . . . . . . </w:t>
      </w:r>
      <w:proofErr w:type="gramStart"/>
      <w:r w:rsidRPr="00420A13">
        <w:rPr>
          <w:rFonts w:ascii="Courier New" w:hAnsi="Courier New" w:cs="Courier New"/>
          <w:lang w:val="en-US"/>
        </w:rPr>
        <w:t>. . . .</w:t>
      </w:r>
      <w:proofErr w:type="gramEnd"/>
      <w:r w:rsidRPr="00420A13">
        <w:rPr>
          <w:rFonts w:ascii="Courier New" w:hAnsi="Courier New" w:cs="Courier New"/>
          <w:lang w:val="en-US"/>
        </w:rPr>
        <w:t xml:space="preserve">   8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7.  IANA Considerations . . . . . . . . . . . . . . . . . . . . .   9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8.  </w:t>
      </w:r>
      <w:proofErr w:type="gramStart"/>
      <w:r w:rsidRPr="00420A13">
        <w:rPr>
          <w:rFonts w:ascii="Courier New" w:hAnsi="Courier New" w:cs="Courier New"/>
          <w:lang w:val="en-US"/>
        </w:rPr>
        <w:t>References  . . .</w:t>
      </w:r>
      <w:proofErr w:type="gramEnd"/>
      <w:r w:rsidRPr="00420A13">
        <w:rPr>
          <w:rFonts w:ascii="Courier New" w:hAnsi="Courier New" w:cs="Courier New"/>
          <w:lang w:val="en-US"/>
        </w:rPr>
        <w:t xml:space="preserve"> . . . . . . . . . . . . . . . . . . . . . .   9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8.1.  Normative </w:t>
      </w:r>
      <w:proofErr w:type="gramStart"/>
      <w:r w:rsidRPr="00420A13">
        <w:rPr>
          <w:rFonts w:ascii="Courier New" w:hAnsi="Courier New" w:cs="Courier New"/>
          <w:lang w:val="en-US"/>
        </w:rPr>
        <w:t>References  . . .</w:t>
      </w:r>
      <w:proofErr w:type="gramEnd"/>
      <w:r w:rsidRPr="00420A13">
        <w:rPr>
          <w:rFonts w:ascii="Courier New" w:hAnsi="Courier New" w:cs="Courier New"/>
          <w:lang w:val="en-US"/>
        </w:rPr>
        <w:t xml:space="preserve"> . . . . . . . . . . . . . . .   9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8.2.  Informative </w:t>
      </w:r>
      <w:proofErr w:type="gramStart"/>
      <w:r w:rsidRPr="00420A13">
        <w:rPr>
          <w:rFonts w:ascii="Courier New" w:hAnsi="Courier New" w:cs="Courier New"/>
          <w:lang w:val="en-US"/>
        </w:rPr>
        <w:t>References  . . .</w:t>
      </w:r>
      <w:proofErr w:type="gramEnd"/>
      <w:r w:rsidRPr="00420A13">
        <w:rPr>
          <w:rFonts w:ascii="Courier New" w:hAnsi="Courier New" w:cs="Courier New"/>
          <w:lang w:val="en-US"/>
        </w:rPr>
        <w:t xml:space="preserve"> . . . . . . . . . . . . . .  10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Acknowledgments . . . . . . . . . . . . . . . . . . . . . </w:t>
      </w:r>
      <w:proofErr w:type="gramStart"/>
      <w:r w:rsidRPr="00420A13">
        <w:rPr>
          <w:rFonts w:ascii="Courier New" w:hAnsi="Courier New" w:cs="Courier New"/>
          <w:lang w:val="en-US"/>
        </w:rPr>
        <w:t>. . . .</w:t>
      </w:r>
      <w:proofErr w:type="gramEnd"/>
      <w:r w:rsidRPr="00420A13">
        <w:rPr>
          <w:rFonts w:ascii="Courier New" w:hAnsi="Courier New" w:cs="Courier New"/>
          <w:lang w:val="en-US"/>
        </w:rPr>
        <w:t xml:space="preserve">  10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420A13">
        <w:rPr>
          <w:rFonts w:ascii="Courier New" w:hAnsi="Courier New" w:cs="Courier New"/>
          <w:lang w:val="en-US"/>
        </w:rPr>
        <w:t>Addresses  . . .</w:t>
      </w:r>
      <w:proofErr w:type="gramEnd"/>
      <w:r w:rsidRPr="00420A13">
        <w:rPr>
          <w:rFonts w:ascii="Courier New" w:hAnsi="Courier New" w:cs="Courier New"/>
          <w:lang w:val="en-US"/>
        </w:rPr>
        <w:t xml:space="preserve"> . . . . . . . . . . . . . . . . . . . .  10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420A13">
        <w:rPr>
          <w:rFonts w:ascii="Courier New" w:hAnsi="Courier New" w:cs="Courier New"/>
          <w:lang w:val="en-US"/>
        </w:rPr>
        <w:t>Chittapragada</w:t>
      </w:r>
      <w:proofErr w:type="spellEnd"/>
      <w:r w:rsidRPr="00420A13">
        <w:rPr>
          <w:rFonts w:ascii="Courier New" w:hAnsi="Courier New" w:cs="Courier New"/>
          <w:lang w:val="en-US"/>
        </w:rPr>
        <w:t xml:space="preserve">, et al.    Expires 8 January 2026              </w:t>
      </w:r>
      <w:proofErr w:type="gramStart"/>
      <w:r w:rsidRPr="00420A13">
        <w:rPr>
          <w:rFonts w:ascii="Courier New" w:hAnsi="Courier New" w:cs="Courier New"/>
          <w:lang w:val="en-US"/>
        </w:rPr>
        <w:t xml:space="preserve">   [</w:t>
      </w:r>
      <w:proofErr w:type="gramEnd"/>
      <w:r w:rsidRPr="00420A13">
        <w:rPr>
          <w:rFonts w:ascii="Courier New" w:hAnsi="Courier New" w:cs="Courier New"/>
          <w:lang w:val="en-US"/>
        </w:rPr>
        <w:t>Page 2]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br w:type="page"/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lastRenderedPageBreak/>
        <w:t>Internet-Draft              https-</w:t>
      </w:r>
      <w:proofErr w:type="spellStart"/>
      <w:r w:rsidRPr="00420A13">
        <w:rPr>
          <w:rFonts w:ascii="Courier New" w:hAnsi="Courier New" w:cs="Courier New"/>
          <w:lang w:val="en-US"/>
        </w:rPr>
        <w:t>notif</w:t>
      </w:r>
      <w:proofErr w:type="spellEnd"/>
      <w:r w:rsidRPr="00420A13">
        <w:rPr>
          <w:rFonts w:ascii="Courier New" w:hAnsi="Courier New" w:cs="Courier New"/>
          <w:lang w:val="en-US"/>
        </w:rPr>
        <w:t>-</w:t>
      </w:r>
      <w:proofErr w:type="spellStart"/>
      <w:r w:rsidRPr="00420A13">
        <w:rPr>
          <w:rFonts w:ascii="Courier New" w:hAnsi="Courier New" w:cs="Courier New"/>
          <w:lang w:val="en-US"/>
        </w:rPr>
        <w:t>cbor</w:t>
      </w:r>
      <w:proofErr w:type="spellEnd"/>
      <w:r w:rsidRPr="00420A13">
        <w:rPr>
          <w:rFonts w:ascii="Courier New" w:hAnsi="Courier New" w:cs="Courier New"/>
          <w:lang w:val="en-US"/>
        </w:rPr>
        <w:t xml:space="preserve">                   July 2025</w:t>
      </w:r>
    </w:p>
    <w:p w14:paraId="10319BE7" w14:textId="7A8FCD1D"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1.  Introduction</w:t>
      </w:r>
    </w:p>
    <w:p w14:paraId="10319BE7" w14:textId="7A8FCD1D" w:rsidR="00C47622" w:rsidRPr="00420A13" w:rsidRDefault="00986E49" w:rsidP="00C47622">
      <w:pPr>
        <w:pStyle w:val="PlainText"/>
        <w:rPr>
          <w:ins w:id="3" w:author="Graf Thomas, SCS-INI-NET-VNC-E2E" w:date="2025-07-24T07:26:00Z"/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</w:t>
      </w:r>
      <w:ins w:id="4" w:author="Graf Thomas, SCS-INI-NET-VNC-E2E" w:date="2025-07-24T07:26:00Z">
        <w:r w:rsidR="00C47622" w:rsidRPr="00420A13">
          <w:rPr>
            <w:rFonts w:ascii="Courier New" w:hAnsi="Courier New" w:cs="Courier New"/>
            <w:lang w:val="en-US"/>
          </w:rPr>
          <w:t xml:space="preserve">   CBOR</w:t>
        </w:r>
      </w:ins>
      <w:ins w:id="5" w:author="Graf Thomas, SCS-INI-NET-VNC-E2E" w:date="2025-07-24T07:28:00Z">
        <w:r w:rsidR="00C47622">
          <w:rPr>
            <w:rFonts w:ascii="Courier New" w:hAnsi="Courier New" w:cs="Courier New"/>
            <w:lang w:val="en-US"/>
          </w:rPr>
          <w:t xml:space="preserve"> </w:t>
        </w:r>
      </w:ins>
      <w:ins w:id="6" w:author="Graf Thomas, SCS-INI-NET-VNC-E2E" w:date="2025-07-24T07:26:00Z">
        <w:r w:rsidR="00C47622" w:rsidRPr="00420A13">
          <w:rPr>
            <w:rFonts w:ascii="Courier New" w:hAnsi="Courier New" w:cs="Courier New"/>
            <w:lang w:val="en-US"/>
          </w:rPr>
          <w:t>offers an efficient and compact representation of YANG.</w:t>
        </w:r>
      </w:ins>
    </w:p>
    <w:p w14:paraId="10319BE7" w14:textId="7A8FCD1D" w:rsidR="00C47622" w:rsidRDefault="00C47622" w:rsidP="00986E49">
      <w:pPr>
        <w:pStyle w:val="PlainText"/>
        <w:rPr>
          <w:ins w:id="7" w:author="Graf Thomas, SCS-INI-NET-VNC-E2E" w:date="2025-07-24T07:26:00Z"/>
          <w:rFonts w:ascii="Courier New" w:hAnsi="Courier New" w:cs="Courier New"/>
          <w:lang w:val="en-US"/>
        </w:rPr>
      </w:pPr>
    </w:p>
    <w:p w:rsidR="00986E49" w:rsidRPr="00420A13" w:rsidRDefault="00C47622" w:rsidP="00986E49">
      <w:pPr>
        <w:pStyle w:val="PlainText"/>
        <w:rPr>
          <w:rFonts w:ascii="Courier New" w:hAnsi="Courier New" w:cs="Courier New"/>
          <w:lang w:val="en-US"/>
        </w:rPr>
      </w:pPr>
      <w:ins w:id="8" w:author="Graf Thomas, SCS-INI-NET-VNC-E2E" w:date="2025-07-24T07:26:00Z">
        <w:r>
          <w:rPr>
            <w:rFonts w:ascii="Courier New" w:hAnsi="Courier New" w:cs="Courier New"/>
            <w:lang w:val="en-US"/>
          </w:rPr>
          <w:t xml:space="preserve">  </w:t>
        </w:r>
      </w:ins>
      <w:r w:rsidR="00986E49" w:rsidRPr="00420A13">
        <w:rPr>
          <w:rFonts w:ascii="Courier New" w:hAnsi="Courier New" w:cs="Courier New"/>
          <w:lang w:val="en-US"/>
        </w:rPr>
        <w:t xml:space="preserve"> This document introduces a CBOR encoding scheme for event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notifications over HTTPS by using the framework proposed in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[I-</w:t>
      </w:r>
      <w:proofErr w:type="gramStart"/>
      <w:r w:rsidRPr="00420A13">
        <w:rPr>
          <w:rFonts w:ascii="Courier New" w:hAnsi="Courier New" w:cs="Courier New"/>
          <w:lang w:val="en-US"/>
        </w:rPr>
        <w:t>D.draft</w:t>
      </w:r>
      <w:proofErr w:type="gramEnd"/>
      <w:r w:rsidRPr="00420A13">
        <w:rPr>
          <w:rFonts w:ascii="Courier New" w:hAnsi="Courier New" w:cs="Courier New"/>
          <w:lang w:val="en-US"/>
        </w:rPr>
        <w:t>-ietf-netconf-https-notif-15] which supports transfer of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YANG notifications over HTTPS using JSON and XML encoding schemes.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In [I-</w:t>
      </w:r>
      <w:proofErr w:type="gramStart"/>
      <w:r w:rsidRPr="00420A13">
        <w:rPr>
          <w:rFonts w:ascii="Courier New" w:hAnsi="Courier New" w:cs="Courier New"/>
          <w:lang w:val="en-US"/>
        </w:rPr>
        <w:t>D.draft</w:t>
      </w:r>
      <w:proofErr w:type="gramEnd"/>
      <w:r w:rsidRPr="00420A13">
        <w:rPr>
          <w:rFonts w:ascii="Courier New" w:hAnsi="Courier New" w:cs="Courier New"/>
          <w:lang w:val="en-US"/>
        </w:rPr>
        <w:t>-ietf-netconf-https-notif-15], the capabilities HTTP-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target resource allows a publisher to retrieve supported encoding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formats via </w:t>
      </w:r>
      <w:del w:id="9" w:author="Graf Thomas, SCS-INI-NET-VNC-E2E" w:date="2025-07-24T07:18:00Z">
        <w:r w:rsidRPr="00420A13" w:rsidDel="00420A13">
          <w:rPr>
            <w:rFonts w:ascii="Courier New" w:hAnsi="Courier New" w:cs="Courier New"/>
            <w:lang w:val="en-US"/>
          </w:rPr>
          <w:delText xml:space="preserve">a </w:delText>
        </w:r>
      </w:del>
      <w:r w:rsidRPr="00420A13">
        <w:rPr>
          <w:rFonts w:ascii="Courier New" w:hAnsi="Courier New" w:cs="Courier New"/>
          <w:lang w:val="en-US"/>
        </w:rPr>
        <w:t>GET request</w:t>
      </w:r>
      <w:ins w:id="10" w:author="Graf Thomas, SCS-INI-NET-VNC-E2E" w:date="2025-07-24T07:18:00Z">
        <w:r w:rsidR="00420A13">
          <w:rPr>
            <w:rFonts w:ascii="Courier New" w:hAnsi="Courier New" w:cs="Courier New"/>
            <w:lang w:val="en-US"/>
          </w:rPr>
          <w:t>s</w:t>
        </w:r>
      </w:ins>
      <w:r w:rsidRPr="00420A13">
        <w:rPr>
          <w:rFonts w:ascii="Courier New" w:hAnsi="Courier New" w:cs="Courier New"/>
          <w:lang w:val="en-US"/>
        </w:rPr>
        <w:t>, while the relay-notification resource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enables the publisher to send YANG notifications via POST requests.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These requests and responses use different content types based on the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selected encoding scheme.  This document defines support for using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CBOR encoding as </w:t>
      </w:r>
      <w:del w:id="11" w:author="Graf Thomas, SCS-INI-NET-VNC-E2E" w:date="2025-07-24T07:26:00Z">
        <w:r w:rsidRPr="00420A13" w:rsidDel="00C47622">
          <w:rPr>
            <w:rFonts w:ascii="Courier New" w:hAnsi="Courier New" w:cs="Courier New"/>
            <w:lang w:val="en-US"/>
          </w:rPr>
          <w:delText xml:space="preserve">mentioned </w:delText>
        </w:r>
      </w:del>
      <w:ins w:id="12" w:author="Graf Thomas, SCS-INI-NET-VNC-E2E" w:date="2025-07-24T07:26:00Z">
        <w:r w:rsidR="00C47622">
          <w:rPr>
            <w:rFonts w:ascii="Courier New" w:hAnsi="Courier New" w:cs="Courier New"/>
            <w:lang w:val="en-US"/>
          </w:rPr>
          <w:t>defined</w:t>
        </w:r>
        <w:r w:rsidR="00C47622" w:rsidRPr="00420A13">
          <w:rPr>
            <w:rFonts w:ascii="Courier New" w:hAnsi="Courier New" w:cs="Courier New"/>
            <w:lang w:val="en-US"/>
          </w:rPr>
          <w:t xml:space="preserve"> </w:t>
        </w:r>
      </w:ins>
      <w:r w:rsidRPr="00420A13">
        <w:rPr>
          <w:rFonts w:ascii="Courier New" w:hAnsi="Courier New" w:cs="Courier New"/>
          <w:lang w:val="en-US"/>
        </w:rPr>
        <w:t>in section 1 of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[I-</w:t>
      </w:r>
      <w:proofErr w:type="gramStart"/>
      <w:r w:rsidRPr="00420A13">
        <w:rPr>
          <w:rFonts w:ascii="Courier New" w:hAnsi="Courier New" w:cs="Courier New"/>
          <w:lang w:val="en-US"/>
        </w:rPr>
        <w:t>D.draft</w:t>
      </w:r>
      <w:proofErr w:type="gramEnd"/>
      <w:r w:rsidRPr="00420A13">
        <w:rPr>
          <w:rFonts w:ascii="Courier New" w:hAnsi="Courier New" w:cs="Courier New"/>
          <w:lang w:val="en-US"/>
        </w:rPr>
        <w:t>-ietf-netconf-https-notif-15]</w:t>
      </w:r>
    </w:p>
    <w:p w:rsidR="00986E49" w:rsidRPr="00420A13" w:rsidDel="00C47622" w:rsidRDefault="00986E49" w:rsidP="00986E49">
      <w:pPr>
        <w:pStyle w:val="PlainText"/>
        <w:rPr>
          <w:del w:id="13" w:author="Graf Thomas, SCS-INI-NET-VNC-E2E" w:date="2025-07-24T07:26:00Z"/>
          <w:rFonts w:ascii="Courier New" w:hAnsi="Courier New" w:cs="Courier New"/>
          <w:lang w:val="en-US"/>
        </w:rPr>
      </w:pPr>
      <w:del w:id="14" w:author="Graf Thomas, SCS-INI-NET-VNC-E2E" w:date="2025-07-24T07:26:00Z">
        <w:r w:rsidRPr="00420A13" w:rsidDel="00C47622">
          <w:rPr>
            <w:rFonts w:ascii="Courier New" w:hAnsi="Courier New" w:cs="Courier New"/>
            <w:lang w:val="en-US"/>
          </w:rPr>
          <w:delText xml:space="preserve">   CBOR offers an efficient and compact representation of YANG</w:delText>
        </w:r>
      </w:del>
    </w:p>
    <w:p w:rsidR="00986E49" w:rsidRPr="00420A13" w:rsidDel="00C47622" w:rsidRDefault="00986E49" w:rsidP="00986E49">
      <w:pPr>
        <w:pStyle w:val="PlainText"/>
        <w:rPr>
          <w:del w:id="15" w:author="Graf Thomas, SCS-INI-NET-VNC-E2E" w:date="2025-07-24T07:26:00Z"/>
          <w:rFonts w:ascii="Courier New" w:hAnsi="Courier New" w:cs="Courier New"/>
          <w:lang w:val="en-US"/>
        </w:rPr>
      </w:pPr>
      <w:del w:id="16" w:author="Graf Thomas, SCS-INI-NET-VNC-E2E" w:date="2025-07-24T07:26:00Z">
        <w:r w:rsidRPr="00420A13" w:rsidDel="00C47622">
          <w:rPr>
            <w:rFonts w:ascii="Courier New" w:hAnsi="Courier New" w:cs="Courier New"/>
            <w:lang w:val="en-US"/>
          </w:rPr>
          <w:delText xml:space="preserve">   notifications.</w:delText>
        </w:r>
      </w:del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Examples of the GET and POST request and reply encoded in CBOR are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also provided.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2.  Conventions and Definitions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"OPTIONAL" in this document are to be interpreted as described in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BCP 14 [RFC2119] [RFC8174] when, and only when, they appear in all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capitals, as shown here.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3.  Terminology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This document uses the following terms defined in Section 2,3 and 4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of [I-</w:t>
      </w:r>
      <w:proofErr w:type="gramStart"/>
      <w:r w:rsidRPr="00420A13">
        <w:rPr>
          <w:rFonts w:ascii="Courier New" w:hAnsi="Courier New" w:cs="Courier New"/>
          <w:lang w:val="en-US"/>
        </w:rPr>
        <w:t>D.draft</w:t>
      </w:r>
      <w:proofErr w:type="gramEnd"/>
      <w:r w:rsidRPr="00420A13">
        <w:rPr>
          <w:rFonts w:ascii="Courier New" w:hAnsi="Courier New" w:cs="Courier New"/>
          <w:lang w:val="en-US"/>
        </w:rPr>
        <w:t>-ietf-netconf-https-notif-15]: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*  Capabilities Resource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*  Relay-Notification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*  Event Notification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The following term(s) are defined in Subscription to YANG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Notifications [RFC8639]: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*  Publisher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*  Receiver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420A13">
        <w:rPr>
          <w:rFonts w:ascii="Courier New" w:hAnsi="Courier New" w:cs="Courier New"/>
          <w:lang w:val="en-US"/>
        </w:rPr>
        <w:t>Chittapragada</w:t>
      </w:r>
      <w:proofErr w:type="spellEnd"/>
      <w:r w:rsidRPr="00420A13">
        <w:rPr>
          <w:rFonts w:ascii="Courier New" w:hAnsi="Courier New" w:cs="Courier New"/>
          <w:lang w:val="en-US"/>
        </w:rPr>
        <w:t xml:space="preserve">, et al.    Expires 8 January 2026              </w:t>
      </w:r>
      <w:proofErr w:type="gramStart"/>
      <w:r w:rsidRPr="00420A13">
        <w:rPr>
          <w:rFonts w:ascii="Courier New" w:hAnsi="Courier New" w:cs="Courier New"/>
          <w:lang w:val="en-US"/>
        </w:rPr>
        <w:t xml:space="preserve">   [</w:t>
      </w:r>
      <w:proofErr w:type="gramEnd"/>
      <w:r w:rsidRPr="00420A13">
        <w:rPr>
          <w:rFonts w:ascii="Courier New" w:hAnsi="Courier New" w:cs="Courier New"/>
          <w:lang w:val="en-US"/>
        </w:rPr>
        <w:t>Page 3]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br w:type="page"/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lastRenderedPageBreak/>
        <w:t>Internet-Draft              https-</w:t>
      </w:r>
      <w:proofErr w:type="spellStart"/>
      <w:r w:rsidRPr="00420A13">
        <w:rPr>
          <w:rFonts w:ascii="Courier New" w:hAnsi="Courier New" w:cs="Courier New"/>
          <w:lang w:val="en-US"/>
        </w:rPr>
        <w:t>notif</w:t>
      </w:r>
      <w:proofErr w:type="spellEnd"/>
      <w:r w:rsidRPr="00420A13">
        <w:rPr>
          <w:rFonts w:ascii="Courier New" w:hAnsi="Courier New" w:cs="Courier New"/>
          <w:lang w:val="en-US"/>
        </w:rPr>
        <w:t>-</w:t>
      </w:r>
      <w:proofErr w:type="spellStart"/>
      <w:r w:rsidRPr="00420A13">
        <w:rPr>
          <w:rFonts w:ascii="Courier New" w:hAnsi="Courier New" w:cs="Courier New"/>
          <w:lang w:val="en-US"/>
        </w:rPr>
        <w:t>cbor</w:t>
      </w:r>
      <w:proofErr w:type="spellEnd"/>
      <w:r w:rsidRPr="00420A13">
        <w:rPr>
          <w:rFonts w:ascii="Courier New" w:hAnsi="Courier New" w:cs="Courier New"/>
          <w:lang w:val="en-US"/>
        </w:rPr>
        <w:t xml:space="preserve">                   July 2025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*  Subscribed Notifications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The following term(s) are defined in Encoding of Data Modeled with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YANG in the Concise Binary Object Representation (CBOR) [RFC9254]: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*  Diagnostic Notifications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*  YANG Schema Item </w:t>
      </w:r>
      <w:proofErr w:type="spellStart"/>
      <w:r w:rsidRPr="00420A13">
        <w:rPr>
          <w:rFonts w:ascii="Courier New" w:hAnsi="Courier New" w:cs="Courier New"/>
          <w:lang w:val="en-US"/>
        </w:rPr>
        <w:t>iDentifier</w:t>
      </w:r>
      <w:proofErr w:type="spellEnd"/>
      <w:r w:rsidRPr="00420A13">
        <w:rPr>
          <w:rFonts w:ascii="Courier New" w:hAnsi="Courier New" w:cs="Courier New"/>
          <w:lang w:val="en-US"/>
        </w:rPr>
        <w:t xml:space="preserve"> (or "YANG SID" or simply "SID"):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63-bit unsigned integer used to identify different YANG items.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4.  CBOR Encoding of the notification(s)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YANG notifications can be encoded in CBOR using Names or SIDs in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keys.  Notifications encoded using names is </w:t>
      </w:r>
      <w:proofErr w:type="gramStart"/>
      <w:r w:rsidRPr="00420A13">
        <w:rPr>
          <w:rFonts w:ascii="Courier New" w:hAnsi="Courier New" w:cs="Courier New"/>
          <w:lang w:val="en-US"/>
        </w:rPr>
        <w:t>similar to</w:t>
      </w:r>
      <w:proofErr w:type="gramEnd"/>
      <w:r w:rsidRPr="00420A13">
        <w:rPr>
          <w:rFonts w:ascii="Courier New" w:hAnsi="Courier New" w:cs="Courier New"/>
          <w:lang w:val="en-US"/>
        </w:rPr>
        <w:t xml:space="preserve"> JSON encoding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as defined in Section 3.4 and 4.3 of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[I-</w:t>
      </w:r>
      <w:proofErr w:type="gramStart"/>
      <w:r w:rsidRPr="00420A13">
        <w:rPr>
          <w:rFonts w:ascii="Courier New" w:hAnsi="Courier New" w:cs="Courier New"/>
          <w:lang w:val="en-US"/>
        </w:rPr>
        <w:t>D.draft</w:t>
      </w:r>
      <w:proofErr w:type="gramEnd"/>
      <w:r w:rsidRPr="00420A13">
        <w:rPr>
          <w:rFonts w:ascii="Courier New" w:hAnsi="Courier New" w:cs="Courier New"/>
          <w:lang w:val="en-US"/>
        </w:rPr>
        <w:t>-ietf-netconf-https-notif-15].  Notification encoded using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YANG-SIDs replaces the names of the keys of the CBOR encoded message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with a </w:t>
      </w:r>
      <w:proofErr w:type="gramStart"/>
      <w:r w:rsidRPr="00420A13">
        <w:rPr>
          <w:rFonts w:ascii="Courier New" w:hAnsi="Courier New" w:cs="Courier New"/>
          <w:lang w:val="en-US"/>
        </w:rPr>
        <w:t>63 bit</w:t>
      </w:r>
      <w:proofErr w:type="gramEnd"/>
      <w:r w:rsidRPr="00420A13">
        <w:rPr>
          <w:rFonts w:ascii="Courier New" w:hAnsi="Courier New" w:cs="Courier New"/>
          <w:lang w:val="en-US"/>
        </w:rPr>
        <w:t xml:space="preserve"> unsigned integer.  In this case, the term 'SID' is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defined in Section 3.2 of [RFC9254], and the keys of the encoded data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use SID value as mentioned in 4.3.2 of this </w:t>
      </w:r>
      <w:proofErr w:type="gramStart"/>
      <w:r w:rsidRPr="00420A13">
        <w:rPr>
          <w:rFonts w:ascii="Courier New" w:hAnsi="Courier New" w:cs="Courier New"/>
          <w:lang w:val="en-US"/>
        </w:rPr>
        <w:t>document</w:t>
      </w:r>
      <w:proofErr w:type="gramEnd"/>
      <w:r w:rsidRPr="00420A13">
        <w:rPr>
          <w:rFonts w:ascii="Courier New" w:hAnsi="Courier New" w:cs="Courier New"/>
          <w:lang w:val="en-US"/>
        </w:rPr>
        <w:t>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4.1.  Capabilities Request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The publisher sends a request to the receiver to learn its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capabilities.  In the below example, the “Accept” states that the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publisher wants to receive the capabilities response in CBOR but if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not supported then in XML or JSON in that order.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GET /some/path/capabilities HTTP/1.1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Host: example.com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Accept: application/</w:t>
      </w:r>
      <w:proofErr w:type="spellStart"/>
      <w:r w:rsidRPr="00420A13">
        <w:rPr>
          <w:rFonts w:ascii="Courier New" w:hAnsi="Courier New" w:cs="Courier New"/>
          <w:lang w:val="en-US"/>
        </w:rPr>
        <w:t>cbor</w:t>
      </w:r>
      <w:proofErr w:type="spellEnd"/>
      <w:r w:rsidRPr="00420A13">
        <w:rPr>
          <w:rFonts w:ascii="Courier New" w:hAnsi="Courier New" w:cs="Courier New"/>
          <w:lang w:val="en-US"/>
        </w:rPr>
        <w:t>, application/xml;0.9, application/</w:t>
      </w:r>
      <w:proofErr w:type="spellStart"/>
      <w:proofErr w:type="gramStart"/>
      <w:r w:rsidRPr="00420A13">
        <w:rPr>
          <w:rFonts w:ascii="Courier New" w:hAnsi="Courier New" w:cs="Courier New"/>
          <w:lang w:val="en-US"/>
        </w:rPr>
        <w:t>json;q</w:t>
      </w:r>
      <w:proofErr w:type="spellEnd"/>
      <w:proofErr w:type="gramEnd"/>
      <w:r w:rsidRPr="00420A13">
        <w:rPr>
          <w:rFonts w:ascii="Courier New" w:hAnsi="Courier New" w:cs="Courier New"/>
          <w:lang w:val="en-US"/>
        </w:rPr>
        <w:t>=0.5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4.2.  Capabilities Response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If the receiver </w:t>
      </w:r>
      <w:proofErr w:type="gramStart"/>
      <w:r w:rsidRPr="00420A13">
        <w:rPr>
          <w:rFonts w:ascii="Courier New" w:hAnsi="Courier New" w:cs="Courier New"/>
          <w:lang w:val="en-US"/>
        </w:rPr>
        <w:t>is able to</w:t>
      </w:r>
      <w:proofErr w:type="gramEnd"/>
      <w:r w:rsidRPr="00420A13">
        <w:rPr>
          <w:rFonts w:ascii="Courier New" w:hAnsi="Courier New" w:cs="Courier New"/>
          <w:lang w:val="en-US"/>
        </w:rPr>
        <w:t xml:space="preserve"> reply using “application/</w:t>
      </w:r>
      <w:proofErr w:type="spellStart"/>
      <w:r w:rsidRPr="00420A13">
        <w:rPr>
          <w:rFonts w:ascii="Courier New" w:hAnsi="Courier New" w:cs="Courier New"/>
          <w:lang w:val="en-US"/>
        </w:rPr>
        <w:t>cbor</w:t>
      </w:r>
      <w:proofErr w:type="spellEnd"/>
      <w:r w:rsidRPr="00420A13">
        <w:rPr>
          <w:rFonts w:ascii="Courier New" w:hAnsi="Courier New" w:cs="Courier New"/>
          <w:lang w:val="en-US"/>
        </w:rPr>
        <w:t>” and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assuming it </w:t>
      </w:r>
      <w:proofErr w:type="gramStart"/>
      <w:r w:rsidRPr="00420A13">
        <w:rPr>
          <w:rFonts w:ascii="Courier New" w:hAnsi="Courier New" w:cs="Courier New"/>
          <w:lang w:val="en-US"/>
        </w:rPr>
        <w:t>is capable of receiving</w:t>
      </w:r>
      <w:proofErr w:type="gramEnd"/>
      <w:r w:rsidRPr="00420A13">
        <w:rPr>
          <w:rFonts w:ascii="Courier New" w:hAnsi="Courier New" w:cs="Courier New"/>
          <w:lang w:val="en-US"/>
        </w:rPr>
        <w:t xml:space="preserve"> JSON, XML and CBOR encoded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messages the response would look like this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4.2.1.  CBOR using names as keys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Diagnostic Notation: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420A13">
        <w:rPr>
          <w:rFonts w:ascii="Courier New" w:hAnsi="Courier New" w:cs="Courier New"/>
          <w:lang w:val="en-US"/>
        </w:rPr>
        <w:t>Chittapragada</w:t>
      </w:r>
      <w:proofErr w:type="spellEnd"/>
      <w:r w:rsidRPr="00420A13">
        <w:rPr>
          <w:rFonts w:ascii="Courier New" w:hAnsi="Courier New" w:cs="Courier New"/>
          <w:lang w:val="en-US"/>
        </w:rPr>
        <w:t xml:space="preserve">, et al.    Expires 8 January 2026              </w:t>
      </w:r>
      <w:proofErr w:type="gramStart"/>
      <w:r w:rsidRPr="00420A13">
        <w:rPr>
          <w:rFonts w:ascii="Courier New" w:hAnsi="Courier New" w:cs="Courier New"/>
          <w:lang w:val="en-US"/>
        </w:rPr>
        <w:t xml:space="preserve">   [</w:t>
      </w:r>
      <w:proofErr w:type="gramEnd"/>
      <w:r w:rsidRPr="00420A13">
        <w:rPr>
          <w:rFonts w:ascii="Courier New" w:hAnsi="Courier New" w:cs="Courier New"/>
          <w:lang w:val="en-US"/>
        </w:rPr>
        <w:t>Page 4]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br w:type="page"/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lastRenderedPageBreak/>
        <w:t>Internet-Draft              https-</w:t>
      </w:r>
      <w:proofErr w:type="spellStart"/>
      <w:r w:rsidRPr="00420A13">
        <w:rPr>
          <w:rFonts w:ascii="Courier New" w:hAnsi="Courier New" w:cs="Courier New"/>
          <w:lang w:val="en-US"/>
        </w:rPr>
        <w:t>notif</w:t>
      </w:r>
      <w:proofErr w:type="spellEnd"/>
      <w:r w:rsidRPr="00420A13">
        <w:rPr>
          <w:rFonts w:ascii="Courier New" w:hAnsi="Courier New" w:cs="Courier New"/>
          <w:lang w:val="en-US"/>
        </w:rPr>
        <w:t>-</w:t>
      </w:r>
      <w:proofErr w:type="spellStart"/>
      <w:r w:rsidRPr="00420A13">
        <w:rPr>
          <w:rFonts w:ascii="Courier New" w:hAnsi="Courier New" w:cs="Courier New"/>
          <w:lang w:val="en-US"/>
        </w:rPr>
        <w:t>cbor</w:t>
      </w:r>
      <w:proofErr w:type="spellEnd"/>
      <w:r w:rsidRPr="00420A13">
        <w:rPr>
          <w:rFonts w:ascii="Courier New" w:hAnsi="Courier New" w:cs="Courier New"/>
          <w:lang w:val="en-US"/>
        </w:rPr>
        <w:t xml:space="preserve">                   July 2025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HTTP/1.1 200 OK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Date: Tue, 4 March 2025 20:33:30 GMT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Server: example-server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Cache-Control: no-cache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Content-Type: application/</w:t>
      </w:r>
      <w:proofErr w:type="spellStart"/>
      <w:r w:rsidRPr="00420A13">
        <w:rPr>
          <w:rFonts w:ascii="Courier New" w:hAnsi="Courier New" w:cs="Courier New"/>
          <w:lang w:val="en-US"/>
        </w:rPr>
        <w:t>json</w:t>
      </w:r>
      <w:proofErr w:type="spellEnd"/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{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"</w:t>
      </w:r>
      <w:proofErr w:type="gramStart"/>
      <w:r w:rsidRPr="00420A13">
        <w:rPr>
          <w:rFonts w:ascii="Courier New" w:hAnsi="Courier New" w:cs="Courier New"/>
          <w:lang w:val="en-US"/>
        </w:rPr>
        <w:t>receiver</w:t>
      </w:r>
      <w:proofErr w:type="gramEnd"/>
      <w:r w:rsidRPr="00420A13">
        <w:rPr>
          <w:rFonts w:ascii="Courier New" w:hAnsi="Courier New" w:cs="Courier New"/>
          <w:lang w:val="en-US"/>
        </w:rPr>
        <w:t>-capabilities": {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"</w:t>
      </w:r>
      <w:proofErr w:type="gramStart"/>
      <w:r w:rsidRPr="00420A13">
        <w:rPr>
          <w:rFonts w:ascii="Courier New" w:hAnsi="Courier New" w:cs="Courier New"/>
          <w:lang w:val="en-US"/>
        </w:rPr>
        <w:t>receiver</w:t>
      </w:r>
      <w:proofErr w:type="gramEnd"/>
      <w:r w:rsidRPr="00420A13">
        <w:rPr>
          <w:rFonts w:ascii="Courier New" w:hAnsi="Courier New" w:cs="Courier New"/>
          <w:lang w:val="en-US"/>
        </w:rPr>
        <w:t>-capability": [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"</w:t>
      </w:r>
      <w:proofErr w:type="spellStart"/>
      <w:proofErr w:type="gramStart"/>
      <w:r w:rsidRPr="00420A13">
        <w:rPr>
          <w:rFonts w:ascii="Courier New" w:hAnsi="Courier New" w:cs="Courier New"/>
          <w:lang w:val="en-US"/>
        </w:rPr>
        <w:t>urn:ietf</w:t>
      </w:r>
      <w:proofErr w:type="gramEnd"/>
      <w:r w:rsidRPr="00420A13">
        <w:rPr>
          <w:rFonts w:ascii="Courier New" w:hAnsi="Courier New" w:cs="Courier New"/>
          <w:lang w:val="en-US"/>
        </w:rPr>
        <w:t>:capability:https-notif-receiver:encoding:json</w:t>
      </w:r>
      <w:proofErr w:type="spellEnd"/>
      <w:r w:rsidRPr="00420A13">
        <w:rPr>
          <w:rFonts w:ascii="Courier New" w:hAnsi="Courier New" w:cs="Courier New"/>
          <w:lang w:val="en-US"/>
        </w:rPr>
        <w:t>",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"</w:t>
      </w:r>
      <w:proofErr w:type="spellStart"/>
      <w:proofErr w:type="gramStart"/>
      <w:r w:rsidRPr="00420A13">
        <w:rPr>
          <w:rFonts w:ascii="Courier New" w:hAnsi="Courier New" w:cs="Courier New"/>
          <w:lang w:val="en-US"/>
        </w:rPr>
        <w:t>urn:ietf</w:t>
      </w:r>
      <w:proofErr w:type="gramEnd"/>
      <w:r w:rsidRPr="00420A13">
        <w:rPr>
          <w:rFonts w:ascii="Courier New" w:hAnsi="Courier New" w:cs="Courier New"/>
          <w:lang w:val="en-US"/>
        </w:rPr>
        <w:t>:capability:https-notif-receiver:encoding:xml</w:t>
      </w:r>
      <w:proofErr w:type="spellEnd"/>
      <w:r w:rsidRPr="00420A13">
        <w:rPr>
          <w:rFonts w:ascii="Courier New" w:hAnsi="Courier New" w:cs="Courier New"/>
          <w:lang w:val="en-US"/>
        </w:rPr>
        <w:t>",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"</w:t>
      </w:r>
      <w:proofErr w:type="spellStart"/>
      <w:proofErr w:type="gramStart"/>
      <w:r w:rsidRPr="00420A13">
        <w:rPr>
          <w:rFonts w:ascii="Courier New" w:hAnsi="Courier New" w:cs="Courier New"/>
          <w:lang w:val="en-US"/>
        </w:rPr>
        <w:t>urn:ietf</w:t>
      </w:r>
      <w:proofErr w:type="gramEnd"/>
      <w:r w:rsidRPr="00420A13">
        <w:rPr>
          <w:rFonts w:ascii="Courier New" w:hAnsi="Courier New" w:cs="Courier New"/>
          <w:lang w:val="en-US"/>
        </w:rPr>
        <w:t>:capability:https-notif-receiver:encoding:cbor</w:t>
      </w:r>
      <w:proofErr w:type="spellEnd"/>
      <w:r w:rsidRPr="00420A13">
        <w:rPr>
          <w:rFonts w:ascii="Courier New" w:hAnsi="Courier New" w:cs="Courier New"/>
          <w:lang w:val="en-US"/>
        </w:rPr>
        <w:t>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]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}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}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CBOR Encoding: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A1         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map(</w:t>
      </w:r>
      <w:proofErr w:type="gramEnd"/>
      <w:r w:rsidRPr="00420A13">
        <w:rPr>
          <w:rFonts w:ascii="Courier New" w:hAnsi="Courier New" w:cs="Courier New"/>
          <w:lang w:val="en-US"/>
        </w:rPr>
        <w:t>1)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75      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21)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72656365697665722D6361706162696C6974696573 # "receiver-capabilities"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A1      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map(</w:t>
      </w:r>
      <w:proofErr w:type="gramEnd"/>
      <w:r w:rsidRPr="00420A13">
        <w:rPr>
          <w:rFonts w:ascii="Courier New" w:hAnsi="Courier New" w:cs="Courier New"/>
          <w:lang w:val="en-US"/>
        </w:rPr>
        <w:t>1)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73   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19)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72656365697665722D6361706162696C697479 # "receiver-capability"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83   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array(</w:t>
      </w:r>
      <w:proofErr w:type="gramEnd"/>
      <w:r w:rsidRPr="00420A13">
        <w:rPr>
          <w:rFonts w:ascii="Courier New" w:hAnsi="Courier New" w:cs="Courier New"/>
          <w:lang w:val="en-US"/>
        </w:rPr>
        <w:t>3)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78 36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54)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75726E3A696574663A6361706162696C6974793A68747470732D6E6F7469662D72656365697665723A656E636F64696E673A6A736F6E # "</w:t>
      </w:r>
      <w:proofErr w:type="spellStart"/>
      <w:proofErr w:type="gramStart"/>
      <w:r w:rsidRPr="00420A13">
        <w:rPr>
          <w:rFonts w:ascii="Courier New" w:hAnsi="Courier New" w:cs="Courier New"/>
          <w:lang w:val="en-US"/>
        </w:rPr>
        <w:t>urn:ietf</w:t>
      </w:r>
      <w:proofErr w:type="gramEnd"/>
      <w:r w:rsidRPr="00420A13">
        <w:rPr>
          <w:rFonts w:ascii="Courier New" w:hAnsi="Courier New" w:cs="Courier New"/>
          <w:lang w:val="en-US"/>
        </w:rPr>
        <w:t>:capability:https-notif-receiver:encoding:json</w:t>
      </w:r>
      <w:proofErr w:type="spellEnd"/>
      <w:r w:rsidRPr="00420A13">
        <w:rPr>
          <w:rFonts w:ascii="Courier New" w:hAnsi="Courier New" w:cs="Courier New"/>
          <w:lang w:val="en-US"/>
        </w:rPr>
        <w:t>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78 35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53)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75726E3A696574663A6361706162696C6974793A68747470732D6E6F7469662D72656365697665723A656E636F64696E673A786D6C # "</w:t>
      </w:r>
      <w:proofErr w:type="spellStart"/>
      <w:proofErr w:type="gramStart"/>
      <w:r w:rsidRPr="00420A13">
        <w:rPr>
          <w:rFonts w:ascii="Courier New" w:hAnsi="Courier New" w:cs="Courier New"/>
          <w:lang w:val="en-US"/>
        </w:rPr>
        <w:t>urn:ietf</w:t>
      </w:r>
      <w:proofErr w:type="gramEnd"/>
      <w:r w:rsidRPr="00420A13">
        <w:rPr>
          <w:rFonts w:ascii="Courier New" w:hAnsi="Courier New" w:cs="Courier New"/>
          <w:lang w:val="en-US"/>
        </w:rPr>
        <w:t>:capability:https-notif-receiver:encoding:xml</w:t>
      </w:r>
      <w:proofErr w:type="spellEnd"/>
      <w:r w:rsidRPr="00420A13">
        <w:rPr>
          <w:rFonts w:ascii="Courier New" w:hAnsi="Courier New" w:cs="Courier New"/>
          <w:lang w:val="en-US"/>
        </w:rPr>
        <w:t>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78 36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54)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75726E3A696574663A6361706162696C6974793A68747470732D6E6F7469662D72656365697665723A656E636F64696E673A63626F72 # "</w:t>
      </w:r>
      <w:proofErr w:type="spellStart"/>
      <w:proofErr w:type="gramStart"/>
      <w:r w:rsidRPr="00420A13">
        <w:rPr>
          <w:rFonts w:ascii="Courier New" w:hAnsi="Courier New" w:cs="Courier New"/>
          <w:lang w:val="en-US"/>
        </w:rPr>
        <w:t>urn:ietf</w:t>
      </w:r>
      <w:proofErr w:type="gramEnd"/>
      <w:r w:rsidRPr="00420A13">
        <w:rPr>
          <w:rFonts w:ascii="Courier New" w:hAnsi="Courier New" w:cs="Courier New"/>
          <w:lang w:val="en-US"/>
        </w:rPr>
        <w:t>:capability:https-notif-receiver:encoding:cbor</w:t>
      </w:r>
      <w:proofErr w:type="spellEnd"/>
      <w:r w:rsidRPr="00420A13">
        <w:rPr>
          <w:rFonts w:ascii="Courier New" w:hAnsi="Courier New" w:cs="Courier New"/>
          <w:lang w:val="en-US"/>
        </w:rPr>
        <w:t>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4.3.  Relay Notification request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The publisher sends an HTTP POST request to the "relay-notification"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resource on the receiver with the "Content-Type" header set to either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"application/</w:t>
      </w:r>
      <w:proofErr w:type="spellStart"/>
      <w:r w:rsidRPr="00420A13">
        <w:rPr>
          <w:rFonts w:ascii="Courier New" w:hAnsi="Courier New" w:cs="Courier New"/>
          <w:lang w:val="en-US"/>
        </w:rPr>
        <w:t>cbor</w:t>
      </w:r>
      <w:proofErr w:type="spellEnd"/>
      <w:r w:rsidRPr="00420A13">
        <w:rPr>
          <w:rFonts w:ascii="Courier New" w:hAnsi="Courier New" w:cs="Courier New"/>
          <w:lang w:val="en-US"/>
        </w:rPr>
        <w:t>" in case the receiver is CBOR capable and a body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containing the notification encoded in CBOR.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4.3.1.  CBOR encoding using names as keys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POST /some/path/relay-notification HTTP/1.1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Host: example.com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Content-Type: application/</w:t>
      </w:r>
      <w:proofErr w:type="spellStart"/>
      <w:r w:rsidRPr="00420A13">
        <w:rPr>
          <w:rFonts w:ascii="Courier New" w:hAnsi="Courier New" w:cs="Courier New"/>
          <w:lang w:val="en-US"/>
        </w:rPr>
        <w:t>cbor</w:t>
      </w:r>
      <w:proofErr w:type="spellEnd"/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Diagnostic notation: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420A13">
        <w:rPr>
          <w:rFonts w:ascii="Courier New" w:hAnsi="Courier New" w:cs="Courier New"/>
          <w:lang w:val="en-US"/>
        </w:rPr>
        <w:t>Chittapragada</w:t>
      </w:r>
      <w:proofErr w:type="spellEnd"/>
      <w:r w:rsidRPr="00420A13">
        <w:rPr>
          <w:rFonts w:ascii="Courier New" w:hAnsi="Courier New" w:cs="Courier New"/>
          <w:lang w:val="en-US"/>
        </w:rPr>
        <w:t xml:space="preserve">, et al.    Expires 8 January 2026              </w:t>
      </w:r>
      <w:proofErr w:type="gramStart"/>
      <w:r w:rsidRPr="00420A13">
        <w:rPr>
          <w:rFonts w:ascii="Courier New" w:hAnsi="Courier New" w:cs="Courier New"/>
          <w:lang w:val="en-US"/>
        </w:rPr>
        <w:t xml:space="preserve">   [</w:t>
      </w:r>
      <w:proofErr w:type="gramEnd"/>
      <w:r w:rsidRPr="00420A13">
        <w:rPr>
          <w:rFonts w:ascii="Courier New" w:hAnsi="Courier New" w:cs="Courier New"/>
          <w:lang w:val="en-US"/>
        </w:rPr>
        <w:t>Page 5]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br w:type="page"/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lastRenderedPageBreak/>
        <w:t>Internet-Draft              https-</w:t>
      </w:r>
      <w:proofErr w:type="spellStart"/>
      <w:r w:rsidRPr="00420A13">
        <w:rPr>
          <w:rFonts w:ascii="Courier New" w:hAnsi="Courier New" w:cs="Courier New"/>
          <w:lang w:val="en-US"/>
        </w:rPr>
        <w:t>notif</w:t>
      </w:r>
      <w:proofErr w:type="spellEnd"/>
      <w:r w:rsidRPr="00420A13">
        <w:rPr>
          <w:rFonts w:ascii="Courier New" w:hAnsi="Courier New" w:cs="Courier New"/>
          <w:lang w:val="en-US"/>
        </w:rPr>
        <w:t>-</w:t>
      </w:r>
      <w:proofErr w:type="spellStart"/>
      <w:r w:rsidRPr="00420A13">
        <w:rPr>
          <w:rFonts w:ascii="Courier New" w:hAnsi="Courier New" w:cs="Courier New"/>
          <w:lang w:val="en-US"/>
        </w:rPr>
        <w:t>cbor</w:t>
      </w:r>
      <w:proofErr w:type="spellEnd"/>
      <w:r w:rsidRPr="00420A13">
        <w:rPr>
          <w:rFonts w:ascii="Courier New" w:hAnsi="Courier New" w:cs="Courier New"/>
          <w:lang w:val="en-US"/>
        </w:rPr>
        <w:t xml:space="preserve">                   July 2025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{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420A13">
        <w:rPr>
          <w:rFonts w:ascii="Courier New" w:hAnsi="Courier New" w:cs="Courier New"/>
          <w:lang w:val="en-US"/>
        </w:rPr>
        <w:t>ietf-https-</w:t>
      </w:r>
      <w:proofErr w:type="gramStart"/>
      <w:r w:rsidRPr="00420A13">
        <w:rPr>
          <w:rFonts w:ascii="Courier New" w:hAnsi="Courier New" w:cs="Courier New"/>
          <w:lang w:val="en-US"/>
        </w:rPr>
        <w:t>notif:notification</w:t>
      </w:r>
      <w:proofErr w:type="spellEnd"/>
      <w:proofErr w:type="gramEnd"/>
      <w:r w:rsidRPr="00420A13">
        <w:rPr>
          <w:rFonts w:ascii="Courier New" w:hAnsi="Courier New" w:cs="Courier New"/>
          <w:lang w:val="en-US"/>
        </w:rPr>
        <w:t>": {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20A13">
        <w:rPr>
          <w:rFonts w:ascii="Courier New" w:hAnsi="Courier New" w:cs="Courier New"/>
          <w:lang w:val="en-US"/>
        </w:rPr>
        <w:t>eventTime</w:t>
      </w:r>
      <w:proofErr w:type="spellEnd"/>
      <w:r w:rsidRPr="00420A13">
        <w:rPr>
          <w:rFonts w:ascii="Courier New" w:hAnsi="Courier New" w:cs="Courier New"/>
          <w:lang w:val="en-US"/>
        </w:rPr>
        <w:t>": "2013-12-21T00:01:00Z",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20A13">
        <w:rPr>
          <w:rFonts w:ascii="Courier New" w:hAnsi="Courier New" w:cs="Courier New"/>
          <w:lang w:val="en-US"/>
        </w:rPr>
        <w:t>example-</w:t>
      </w:r>
      <w:proofErr w:type="gramStart"/>
      <w:r w:rsidRPr="00420A13">
        <w:rPr>
          <w:rFonts w:ascii="Courier New" w:hAnsi="Courier New" w:cs="Courier New"/>
          <w:lang w:val="en-US"/>
        </w:rPr>
        <w:t>mod:event</w:t>
      </w:r>
      <w:proofErr w:type="spellEnd"/>
      <w:proofErr w:type="gramEnd"/>
      <w:r w:rsidRPr="00420A13">
        <w:rPr>
          <w:rFonts w:ascii="Courier New" w:hAnsi="Courier New" w:cs="Courier New"/>
          <w:lang w:val="en-US"/>
        </w:rPr>
        <w:t>" : {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"event-class</w:t>
      </w:r>
      <w:proofErr w:type="gramStart"/>
      <w:r w:rsidRPr="00420A13">
        <w:rPr>
          <w:rFonts w:ascii="Courier New" w:hAnsi="Courier New" w:cs="Courier New"/>
          <w:lang w:val="en-US"/>
        </w:rPr>
        <w:t>" :</w:t>
      </w:r>
      <w:proofErr w:type="gramEnd"/>
      <w:r w:rsidRPr="00420A13">
        <w:rPr>
          <w:rFonts w:ascii="Courier New" w:hAnsi="Courier New" w:cs="Courier New"/>
          <w:lang w:val="en-US"/>
        </w:rPr>
        <w:t xml:space="preserve"> "fault",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"reporting-entity</w:t>
      </w:r>
      <w:proofErr w:type="gramStart"/>
      <w:r w:rsidRPr="00420A13">
        <w:rPr>
          <w:rFonts w:ascii="Courier New" w:hAnsi="Courier New" w:cs="Courier New"/>
          <w:lang w:val="en-US"/>
        </w:rPr>
        <w:t>" :</w:t>
      </w:r>
      <w:proofErr w:type="gramEnd"/>
      <w:r w:rsidRPr="00420A13">
        <w:rPr>
          <w:rFonts w:ascii="Courier New" w:hAnsi="Courier New" w:cs="Courier New"/>
          <w:lang w:val="en-US"/>
        </w:rPr>
        <w:t xml:space="preserve"> { "card" : "Ethernet0" },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"severity</w:t>
      </w:r>
      <w:proofErr w:type="gramStart"/>
      <w:r w:rsidRPr="00420A13">
        <w:rPr>
          <w:rFonts w:ascii="Courier New" w:hAnsi="Courier New" w:cs="Courier New"/>
          <w:lang w:val="en-US"/>
        </w:rPr>
        <w:t>" :</w:t>
      </w:r>
      <w:proofErr w:type="gramEnd"/>
      <w:r w:rsidRPr="00420A13">
        <w:rPr>
          <w:rFonts w:ascii="Courier New" w:hAnsi="Courier New" w:cs="Courier New"/>
          <w:lang w:val="en-US"/>
        </w:rPr>
        <w:t xml:space="preserve"> "major"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}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}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}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</w:t>
      </w:r>
      <w:proofErr w:type="spellStart"/>
      <w:r w:rsidRPr="00420A13">
        <w:rPr>
          <w:rFonts w:ascii="Courier New" w:hAnsi="Courier New" w:cs="Courier New"/>
          <w:lang w:val="en-US"/>
        </w:rPr>
        <w:t>Cbor</w:t>
      </w:r>
      <w:proofErr w:type="spellEnd"/>
      <w:r w:rsidRPr="00420A13">
        <w:rPr>
          <w:rFonts w:ascii="Courier New" w:hAnsi="Courier New" w:cs="Courier New"/>
          <w:lang w:val="en-US"/>
        </w:rPr>
        <w:t xml:space="preserve"> Encoding: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A1         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map(</w:t>
      </w:r>
      <w:proofErr w:type="gramEnd"/>
      <w:r w:rsidRPr="00420A13">
        <w:rPr>
          <w:rFonts w:ascii="Courier New" w:hAnsi="Courier New" w:cs="Courier New"/>
          <w:lang w:val="en-US"/>
        </w:rPr>
        <w:t>1)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78 1D   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29)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696574662D68747470732D6E6F7469663A6E6F74696669636174696F6E # "</w:t>
      </w:r>
      <w:proofErr w:type="spellStart"/>
      <w:r w:rsidRPr="00420A13">
        <w:rPr>
          <w:rFonts w:ascii="Courier New" w:hAnsi="Courier New" w:cs="Courier New"/>
          <w:lang w:val="en-US"/>
        </w:rPr>
        <w:t>ietf-https-</w:t>
      </w:r>
      <w:proofErr w:type="gramStart"/>
      <w:r w:rsidRPr="00420A13">
        <w:rPr>
          <w:rFonts w:ascii="Courier New" w:hAnsi="Courier New" w:cs="Courier New"/>
          <w:lang w:val="en-US"/>
        </w:rPr>
        <w:t>notif:notification</w:t>
      </w:r>
      <w:proofErr w:type="spellEnd"/>
      <w:proofErr w:type="gramEnd"/>
      <w:r w:rsidRPr="00420A13">
        <w:rPr>
          <w:rFonts w:ascii="Courier New" w:hAnsi="Courier New" w:cs="Courier New"/>
          <w:lang w:val="en-US"/>
        </w:rPr>
        <w:t>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A2      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map(</w:t>
      </w:r>
      <w:proofErr w:type="gramEnd"/>
      <w:r w:rsidRPr="00420A13">
        <w:rPr>
          <w:rFonts w:ascii="Courier New" w:hAnsi="Courier New" w:cs="Courier New"/>
          <w:lang w:val="en-US"/>
        </w:rPr>
        <w:t>2)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69   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9)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6576656E7454696D65             # "</w:t>
      </w:r>
      <w:proofErr w:type="spellStart"/>
      <w:r w:rsidRPr="00420A13">
        <w:rPr>
          <w:rFonts w:ascii="Courier New" w:hAnsi="Courier New" w:cs="Courier New"/>
          <w:lang w:val="en-US"/>
        </w:rPr>
        <w:t>eventTime</w:t>
      </w:r>
      <w:proofErr w:type="spellEnd"/>
      <w:r w:rsidRPr="00420A13">
        <w:rPr>
          <w:rFonts w:ascii="Courier New" w:hAnsi="Courier New" w:cs="Courier New"/>
          <w:lang w:val="en-US"/>
        </w:rPr>
        <w:t>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74   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20)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323031332D31322D32315430303A30313A30305A # "2013-12-21T00:01:00Z"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71   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17)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6578616D706C652D6D6F643A6576656E74 # "</w:t>
      </w:r>
      <w:proofErr w:type="spellStart"/>
      <w:r w:rsidRPr="00420A13">
        <w:rPr>
          <w:rFonts w:ascii="Courier New" w:hAnsi="Courier New" w:cs="Courier New"/>
          <w:lang w:val="en-US"/>
        </w:rPr>
        <w:t>example-</w:t>
      </w:r>
      <w:proofErr w:type="gramStart"/>
      <w:r w:rsidRPr="00420A13">
        <w:rPr>
          <w:rFonts w:ascii="Courier New" w:hAnsi="Courier New" w:cs="Courier New"/>
          <w:lang w:val="en-US"/>
        </w:rPr>
        <w:t>mod:event</w:t>
      </w:r>
      <w:proofErr w:type="spellEnd"/>
      <w:proofErr w:type="gramEnd"/>
      <w:r w:rsidRPr="00420A13">
        <w:rPr>
          <w:rFonts w:ascii="Courier New" w:hAnsi="Courier New" w:cs="Courier New"/>
          <w:lang w:val="en-US"/>
        </w:rPr>
        <w:t>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A3   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map(</w:t>
      </w:r>
      <w:proofErr w:type="gramEnd"/>
      <w:r w:rsidRPr="00420A13">
        <w:rPr>
          <w:rFonts w:ascii="Courier New" w:hAnsi="Courier New" w:cs="Courier New"/>
          <w:lang w:val="en-US"/>
        </w:rPr>
        <w:t>3)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68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8)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7365766572697479            # "severity"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65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5)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6D616A6F72                  # "major"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6B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11)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6576656E742D636C617373      # "event-class"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65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5)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6661756C74                  # "fault"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70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16)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7265706F7274696E672D656E74697479 # "reporting-entity"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A1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map(</w:t>
      </w:r>
      <w:proofErr w:type="gramEnd"/>
      <w:r w:rsidRPr="00420A13">
        <w:rPr>
          <w:rFonts w:ascii="Courier New" w:hAnsi="Courier New" w:cs="Courier New"/>
          <w:lang w:val="en-US"/>
        </w:rPr>
        <w:t>1)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64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4)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 63617264                 # "card"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69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9)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 45746865726E657430       # "Ethernet0"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4.3.2.  CBOR encoding using SIDs as keys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Diagnostic Notation: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420A13">
        <w:rPr>
          <w:rFonts w:ascii="Courier New" w:hAnsi="Courier New" w:cs="Courier New"/>
          <w:lang w:val="en-US"/>
        </w:rPr>
        <w:t>Chittapragada</w:t>
      </w:r>
      <w:proofErr w:type="spellEnd"/>
      <w:r w:rsidRPr="00420A13">
        <w:rPr>
          <w:rFonts w:ascii="Courier New" w:hAnsi="Courier New" w:cs="Courier New"/>
          <w:lang w:val="en-US"/>
        </w:rPr>
        <w:t xml:space="preserve">, et al.    Expires 8 January 2026              </w:t>
      </w:r>
      <w:proofErr w:type="gramStart"/>
      <w:r w:rsidRPr="00420A13">
        <w:rPr>
          <w:rFonts w:ascii="Courier New" w:hAnsi="Courier New" w:cs="Courier New"/>
          <w:lang w:val="en-US"/>
        </w:rPr>
        <w:t xml:space="preserve">   [</w:t>
      </w:r>
      <w:proofErr w:type="gramEnd"/>
      <w:r w:rsidRPr="00420A13">
        <w:rPr>
          <w:rFonts w:ascii="Courier New" w:hAnsi="Courier New" w:cs="Courier New"/>
          <w:lang w:val="en-US"/>
        </w:rPr>
        <w:t>Page 6]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br w:type="page"/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lastRenderedPageBreak/>
        <w:t>Internet-Draft              https-</w:t>
      </w:r>
      <w:proofErr w:type="spellStart"/>
      <w:r w:rsidRPr="00420A13">
        <w:rPr>
          <w:rFonts w:ascii="Courier New" w:hAnsi="Courier New" w:cs="Courier New"/>
          <w:lang w:val="en-US"/>
        </w:rPr>
        <w:t>notif</w:t>
      </w:r>
      <w:proofErr w:type="spellEnd"/>
      <w:r w:rsidRPr="00420A13">
        <w:rPr>
          <w:rFonts w:ascii="Courier New" w:hAnsi="Courier New" w:cs="Courier New"/>
          <w:lang w:val="en-US"/>
        </w:rPr>
        <w:t>-</w:t>
      </w:r>
      <w:proofErr w:type="spellStart"/>
      <w:r w:rsidRPr="00420A13">
        <w:rPr>
          <w:rFonts w:ascii="Courier New" w:hAnsi="Courier New" w:cs="Courier New"/>
          <w:lang w:val="en-US"/>
        </w:rPr>
        <w:t>cbor</w:t>
      </w:r>
      <w:proofErr w:type="spellEnd"/>
      <w:r w:rsidRPr="00420A13">
        <w:rPr>
          <w:rFonts w:ascii="Courier New" w:hAnsi="Courier New" w:cs="Courier New"/>
          <w:lang w:val="en-US"/>
        </w:rPr>
        <w:t xml:space="preserve">                   July 2025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{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2601: {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1: "2013-12-21T00:01:00Z",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20A13">
        <w:rPr>
          <w:rFonts w:ascii="Courier New" w:hAnsi="Courier New" w:cs="Courier New"/>
          <w:lang w:val="en-US"/>
        </w:rPr>
        <w:t>example-</w:t>
      </w:r>
      <w:proofErr w:type="gramStart"/>
      <w:r w:rsidRPr="00420A13">
        <w:rPr>
          <w:rFonts w:ascii="Courier New" w:hAnsi="Courier New" w:cs="Courier New"/>
          <w:lang w:val="en-US"/>
        </w:rPr>
        <w:t>mod:event</w:t>
      </w:r>
      <w:proofErr w:type="spellEnd"/>
      <w:proofErr w:type="gramEnd"/>
      <w:r w:rsidRPr="00420A13">
        <w:rPr>
          <w:rFonts w:ascii="Courier New" w:hAnsi="Courier New" w:cs="Courier New"/>
          <w:lang w:val="en-US"/>
        </w:rPr>
        <w:t>" : {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"event-class</w:t>
      </w:r>
      <w:proofErr w:type="gramStart"/>
      <w:r w:rsidRPr="00420A13">
        <w:rPr>
          <w:rFonts w:ascii="Courier New" w:hAnsi="Courier New" w:cs="Courier New"/>
          <w:lang w:val="en-US"/>
        </w:rPr>
        <w:t>" :</w:t>
      </w:r>
      <w:proofErr w:type="gramEnd"/>
      <w:r w:rsidRPr="00420A13">
        <w:rPr>
          <w:rFonts w:ascii="Courier New" w:hAnsi="Courier New" w:cs="Courier New"/>
          <w:lang w:val="en-US"/>
        </w:rPr>
        <w:t xml:space="preserve"> "fault",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"reporting-entity</w:t>
      </w:r>
      <w:proofErr w:type="gramStart"/>
      <w:r w:rsidRPr="00420A13">
        <w:rPr>
          <w:rFonts w:ascii="Courier New" w:hAnsi="Courier New" w:cs="Courier New"/>
          <w:lang w:val="en-US"/>
        </w:rPr>
        <w:t>" :</w:t>
      </w:r>
      <w:proofErr w:type="gramEnd"/>
      <w:r w:rsidRPr="00420A13">
        <w:rPr>
          <w:rFonts w:ascii="Courier New" w:hAnsi="Courier New" w:cs="Courier New"/>
          <w:lang w:val="en-US"/>
        </w:rPr>
        <w:t xml:space="preserve"> { "card" : "Ethernet0" },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"severity</w:t>
      </w:r>
      <w:proofErr w:type="gramStart"/>
      <w:r w:rsidRPr="00420A13">
        <w:rPr>
          <w:rFonts w:ascii="Courier New" w:hAnsi="Courier New" w:cs="Courier New"/>
          <w:lang w:val="en-US"/>
        </w:rPr>
        <w:t>" :</w:t>
      </w:r>
      <w:proofErr w:type="gramEnd"/>
      <w:r w:rsidRPr="00420A13">
        <w:rPr>
          <w:rFonts w:ascii="Courier New" w:hAnsi="Courier New" w:cs="Courier New"/>
          <w:lang w:val="en-US"/>
        </w:rPr>
        <w:t xml:space="preserve"> "major"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}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}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}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The above is assuming the YANG module for event notifications has a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corresponding .</w:t>
      </w:r>
      <w:proofErr w:type="spellStart"/>
      <w:r w:rsidRPr="00420A13">
        <w:rPr>
          <w:rFonts w:ascii="Courier New" w:hAnsi="Courier New" w:cs="Courier New"/>
          <w:lang w:val="en-US"/>
        </w:rPr>
        <w:t>sid</w:t>
      </w:r>
      <w:proofErr w:type="spellEnd"/>
      <w:r w:rsidRPr="00420A13">
        <w:rPr>
          <w:rFonts w:ascii="Courier New" w:hAnsi="Courier New" w:cs="Courier New"/>
          <w:lang w:val="en-US"/>
        </w:rPr>
        <w:t xml:space="preserve"> file with these entries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"item": [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{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"namespace": "module",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"identifier": "</w:t>
      </w:r>
      <w:proofErr w:type="spellStart"/>
      <w:r w:rsidRPr="00420A13">
        <w:rPr>
          <w:rFonts w:ascii="Courier New" w:hAnsi="Courier New" w:cs="Courier New"/>
          <w:lang w:val="en-US"/>
        </w:rPr>
        <w:t>ietf</w:t>
      </w:r>
      <w:proofErr w:type="spellEnd"/>
      <w:r w:rsidRPr="00420A13">
        <w:rPr>
          <w:rFonts w:ascii="Courier New" w:hAnsi="Courier New" w:cs="Courier New"/>
          <w:lang w:val="en-US"/>
        </w:rPr>
        <w:t>-notification",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"</w:t>
      </w:r>
      <w:proofErr w:type="spellStart"/>
      <w:r w:rsidRPr="00420A13">
        <w:rPr>
          <w:rFonts w:ascii="Courier New" w:hAnsi="Courier New" w:cs="Courier New"/>
          <w:lang w:val="en-US"/>
        </w:rPr>
        <w:t>sid</w:t>
      </w:r>
      <w:proofErr w:type="spellEnd"/>
      <w:r w:rsidRPr="00420A13">
        <w:rPr>
          <w:rFonts w:ascii="Courier New" w:hAnsi="Courier New" w:cs="Courier New"/>
          <w:lang w:val="en-US"/>
        </w:rPr>
        <w:t>": "2600"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},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{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"namespace": "data",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"identifier": "/</w:t>
      </w:r>
      <w:proofErr w:type="spellStart"/>
      <w:r w:rsidRPr="00420A13">
        <w:rPr>
          <w:rFonts w:ascii="Courier New" w:hAnsi="Courier New" w:cs="Courier New"/>
          <w:lang w:val="en-US"/>
        </w:rPr>
        <w:t>ietf-</w:t>
      </w:r>
      <w:proofErr w:type="gramStart"/>
      <w:r w:rsidRPr="00420A13">
        <w:rPr>
          <w:rFonts w:ascii="Courier New" w:hAnsi="Courier New" w:cs="Courier New"/>
          <w:lang w:val="en-US"/>
        </w:rPr>
        <w:t>notification:notification</w:t>
      </w:r>
      <w:proofErr w:type="spellEnd"/>
      <w:proofErr w:type="gramEnd"/>
      <w:r w:rsidRPr="00420A13">
        <w:rPr>
          <w:rFonts w:ascii="Courier New" w:hAnsi="Courier New" w:cs="Courier New"/>
          <w:lang w:val="en-US"/>
        </w:rPr>
        <w:t>",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"</w:t>
      </w:r>
      <w:proofErr w:type="spellStart"/>
      <w:r w:rsidRPr="00420A13">
        <w:rPr>
          <w:rFonts w:ascii="Courier New" w:hAnsi="Courier New" w:cs="Courier New"/>
          <w:lang w:val="en-US"/>
        </w:rPr>
        <w:t>sid</w:t>
      </w:r>
      <w:proofErr w:type="spellEnd"/>
      <w:r w:rsidRPr="00420A13">
        <w:rPr>
          <w:rFonts w:ascii="Courier New" w:hAnsi="Courier New" w:cs="Courier New"/>
          <w:lang w:val="en-US"/>
        </w:rPr>
        <w:t>": "2601"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},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{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"namespace": "data",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"identifier": "/</w:t>
      </w:r>
      <w:proofErr w:type="spellStart"/>
      <w:r w:rsidRPr="00420A13">
        <w:rPr>
          <w:rFonts w:ascii="Courier New" w:hAnsi="Courier New" w:cs="Courier New"/>
          <w:lang w:val="en-US"/>
        </w:rPr>
        <w:t>ietf-</w:t>
      </w:r>
      <w:proofErr w:type="gramStart"/>
      <w:r w:rsidRPr="00420A13">
        <w:rPr>
          <w:rFonts w:ascii="Courier New" w:hAnsi="Courier New" w:cs="Courier New"/>
          <w:lang w:val="en-US"/>
        </w:rPr>
        <w:t>notification:notification</w:t>
      </w:r>
      <w:proofErr w:type="spellEnd"/>
      <w:proofErr w:type="gramEnd"/>
      <w:r w:rsidRPr="00420A13">
        <w:rPr>
          <w:rFonts w:ascii="Courier New" w:hAnsi="Courier New" w:cs="Courier New"/>
          <w:lang w:val="en-US"/>
        </w:rPr>
        <w:t>/</w:t>
      </w:r>
      <w:proofErr w:type="spellStart"/>
      <w:r w:rsidRPr="00420A13">
        <w:rPr>
          <w:rFonts w:ascii="Courier New" w:hAnsi="Courier New" w:cs="Courier New"/>
          <w:lang w:val="en-US"/>
        </w:rPr>
        <w:t>eventTime</w:t>
      </w:r>
      <w:proofErr w:type="spellEnd"/>
      <w:r w:rsidRPr="00420A13">
        <w:rPr>
          <w:rFonts w:ascii="Courier New" w:hAnsi="Courier New" w:cs="Courier New"/>
          <w:lang w:val="en-US"/>
        </w:rPr>
        <w:t>",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"</w:t>
      </w:r>
      <w:proofErr w:type="spellStart"/>
      <w:r w:rsidRPr="00420A13">
        <w:rPr>
          <w:rFonts w:ascii="Courier New" w:hAnsi="Courier New" w:cs="Courier New"/>
          <w:lang w:val="en-US"/>
        </w:rPr>
        <w:t>sid</w:t>
      </w:r>
      <w:proofErr w:type="spellEnd"/>
      <w:r w:rsidRPr="00420A13">
        <w:rPr>
          <w:rFonts w:ascii="Courier New" w:hAnsi="Courier New" w:cs="Courier New"/>
          <w:lang w:val="en-US"/>
        </w:rPr>
        <w:t>": "2602"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}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]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CBOR Encoding: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420A13">
        <w:rPr>
          <w:rFonts w:ascii="Courier New" w:hAnsi="Courier New" w:cs="Courier New"/>
          <w:lang w:val="en-US"/>
        </w:rPr>
        <w:t>Chittapragada</w:t>
      </w:r>
      <w:proofErr w:type="spellEnd"/>
      <w:r w:rsidRPr="00420A13">
        <w:rPr>
          <w:rFonts w:ascii="Courier New" w:hAnsi="Courier New" w:cs="Courier New"/>
          <w:lang w:val="en-US"/>
        </w:rPr>
        <w:t xml:space="preserve">, et al.    Expires 8 January 2026              </w:t>
      </w:r>
      <w:proofErr w:type="gramStart"/>
      <w:r w:rsidRPr="00420A13">
        <w:rPr>
          <w:rFonts w:ascii="Courier New" w:hAnsi="Courier New" w:cs="Courier New"/>
          <w:lang w:val="en-US"/>
        </w:rPr>
        <w:t xml:space="preserve">   [</w:t>
      </w:r>
      <w:proofErr w:type="gramEnd"/>
      <w:r w:rsidRPr="00420A13">
        <w:rPr>
          <w:rFonts w:ascii="Courier New" w:hAnsi="Courier New" w:cs="Courier New"/>
          <w:lang w:val="en-US"/>
        </w:rPr>
        <w:t>Page 7]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br w:type="page"/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lastRenderedPageBreak/>
        <w:t>Internet-Draft              https-</w:t>
      </w:r>
      <w:proofErr w:type="spellStart"/>
      <w:r w:rsidRPr="00420A13">
        <w:rPr>
          <w:rFonts w:ascii="Courier New" w:hAnsi="Courier New" w:cs="Courier New"/>
          <w:lang w:val="en-US"/>
        </w:rPr>
        <w:t>notif</w:t>
      </w:r>
      <w:proofErr w:type="spellEnd"/>
      <w:r w:rsidRPr="00420A13">
        <w:rPr>
          <w:rFonts w:ascii="Courier New" w:hAnsi="Courier New" w:cs="Courier New"/>
          <w:lang w:val="en-US"/>
        </w:rPr>
        <w:t>-</w:t>
      </w:r>
      <w:proofErr w:type="spellStart"/>
      <w:r w:rsidRPr="00420A13">
        <w:rPr>
          <w:rFonts w:ascii="Courier New" w:hAnsi="Courier New" w:cs="Courier New"/>
          <w:lang w:val="en-US"/>
        </w:rPr>
        <w:t>cbor</w:t>
      </w:r>
      <w:proofErr w:type="spellEnd"/>
      <w:r w:rsidRPr="00420A13">
        <w:rPr>
          <w:rFonts w:ascii="Courier New" w:hAnsi="Courier New" w:cs="Courier New"/>
          <w:lang w:val="en-US"/>
        </w:rPr>
        <w:t xml:space="preserve">                   July 2025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A1         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map(</w:t>
      </w:r>
      <w:proofErr w:type="gramEnd"/>
      <w:r w:rsidRPr="00420A13">
        <w:rPr>
          <w:rFonts w:ascii="Courier New" w:hAnsi="Courier New" w:cs="Courier New"/>
          <w:lang w:val="en-US"/>
        </w:rPr>
        <w:t>1)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19 0A28 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unsigned(</w:t>
      </w:r>
      <w:proofErr w:type="gramEnd"/>
      <w:r w:rsidRPr="00420A13">
        <w:rPr>
          <w:rFonts w:ascii="Courier New" w:hAnsi="Courier New" w:cs="Courier New"/>
          <w:lang w:val="en-US"/>
        </w:rPr>
        <w:t>2600)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A2      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map(</w:t>
      </w:r>
      <w:proofErr w:type="gramEnd"/>
      <w:r w:rsidRPr="00420A13">
        <w:rPr>
          <w:rFonts w:ascii="Courier New" w:hAnsi="Courier New" w:cs="Courier New"/>
          <w:lang w:val="en-US"/>
        </w:rPr>
        <w:t>2)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01   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unsigned(</w:t>
      </w:r>
      <w:proofErr w:type="gramEnd"/>
      <w:r w:rsidRPr="00420A13">
        <w:rPr>
          <w:rFonts w:ascii="Courier New" w:hAnsi="Courier New" w:cs="Courier New"/>
          <w:lang w:val="en-US"/>
        </w:rPr>
        <w:t>1)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74   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20)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323031332D31322D32315430303A30313A30305A # "2013-12-21T00:01:00Z"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71   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17)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6578616D706C652D6D6F643A6576656E74 # "</w:t>
      </w:r>
      <w:proofErr w:type="spellStart"/>
      <w:r w:rsidRPr="00420A13">
        <w:rPr>
          <w:rFonts w:ascii="Courier New" w:hAnsi="Courier New" w:cs="Courier New"/>
          <w:lang w:val="en-US"/>
        </w:rPr>
        <w:t>example-</w:t>
      </w:r>
      <w:proofErr w:type="gramStart"/>
      <w:r w:rsidRPr="00420A13">
        <w:rPr>
          <w:rFonts w:ascii="Courier New" w:hAnsi="Courier New" w:cs="Courier New"/>
          <w:lang w:val="en-US"/>
        </w:rPr>
        <w:t>mod:event</w:t>
      </w:r>
      <w:proofErr w:type="spellEnd"/>
      <w:proofErr w:type="gramEnd"/>
      <w:r w:rsidRPr="00420A13">
        <w:rPr>
          <w:rFonts w:ascii="Courier New" w:hAnsi="Courier New" w:cs="Courier New"/>
          <w:lang w:val="en-US"/>
        </w:rPr>
        <w:t>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A3   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map(</w:t>
      </w:r>
      <w:proofErr w:type="gramEnd"/>
      <w:r w:rsidRPr="00420A13">
        <w:rPr>
          <w:rFonts w:ascii="Courier New" w:hAnsi="Courier New" w:cs="Courier New"/>
          <w:lang w:val="en-US"/>
        </w:rPr>
        <w:t>3)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68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8)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7365766572697479            # "severity"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65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5)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6D616A6F72                  # "major"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6B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11)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6576656E742D636C617373      # "event-class"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65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5)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6661756C74                  # "fault"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70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16)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7265706F7274696E672D656E74697479 # "reporting-entity"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A1   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map(</w:t>
      </w:r>
      <w:proofErr w:type="gramEnd"/>
      <w:r w:rsidRPr="00420A13">
        <w:rPr>
          <w:rFonts w:ascii="Courier New" w:hAnsi="Courier New" w:cs="Courier New"/>
          <w:lang w:val="en-US"/>
        </w:rPr>
        <w:t>1)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64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4)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 63617264                 # "card"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69                          # </w:t>
      </w:r>
      <w:proofErr w:type="gramStart"/>
      <w:r w:rsidRPr="00420A13">
        <w:rPr>
          <w:rFonts w:ascii="Courier New" w:hAnsi="Courier New" w:cs="Courier New"/>
          <w:lang w:val="en-US"/>
        </w:rPr>
        <w:t>text(</w:t>
      </w:r>
      <w:proofErr w:type="gramEnd"/>
      <w:r w:rsidRPr="00420A13">
        <w:rPr>
          <w:rFonts w:ascii="Courier New" w:hAnsi="Courier New" w:cs="Courier New"/>
          <w:lang w:val="en-US"/>
        </w:rPr>
        <w:t>9)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 45746865726E657430       # "Ethernet0"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4.4.  Relay Notification Response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The response on success is "204 (No Content)".  In case of corrupted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or malformed event, the response is an appropriate HTTP error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response.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commentRangeStart w:id="17"/>
      <w:r w:rsidRPr="00420A13">
        <w:rPr>
          <w:rFonts w:ascii="Courier New" w:hAnsi="Courier New" w:cs="Courier New"/>
          <w:lang w:val="en-US"/>
        </w:rPr>
        <w:t>5.  Scope of Experimentation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CBOR encoding may be tested against JSON and XML to evaluate requests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per second, data transfer rate, and overall network efficiency.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Bandwidth constraints can be applied using traffic control to analyze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CBOR encoding efficiency under different network conditions.</w:t>
      </w:r>
      <w:commentRangeEnd w:id="17"/>
      <w:r w:rsidR="009764E7">
        <w:rPr>
          <w:rStyle w:val="CommentReference"/>
          <w:rFonts w:asciiTheme="minorHAnsi" w:hAnsiTheme="minorHAnsi"/>
        </w:rPr>
        <w:commentReference w:id="17"/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6.  Security Considerations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Addition of the CBOR encoding introduces no specific security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exposures or risks other that the ones mentioned in [RFC9254] and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[I-</w:t>
      </w:r>
      <w:proofErr w:type="gramStart"/>
      <w:r w:rsidRPr="00420A13">
        <w:rPr>
          <w:rFonts w:ascii="Courier New" w:hAnsi="Courier New" w:cs="Courier New"/>
          <w:lang w:val="en-US"/>
        </w:rPr>
        <w:t>D.draft</w:t>
      </w:r>
      <w:proofErr w:type="gramEnd"/>
      <w:r w:rsidRPr="00420A13">
        <w:rPr>
          <w:rFonts w:ascii="Courier New" w:hAnsi="Courier New" w:cs="Courier New"/>
          <w:lang w:val="en-US"/>
        </w:rPr>
        <w:t>-ietf-netconf-https-notif-15] (An HTTPS-based Transport for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YANG Notifications)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420A13">
        <w:rPr>
          <w:rFonts w:ascii="Courier New" w:hAnsi="Courier New" w:cs="Courier New"/>
          <w:lang w:val="en-US"/>
        </w:rPr>
        <w:t>Chittapragada</w:t>
      </w:r>
      <w:proofErr w:type="spellEnd"/>
      <w:r w:rsidRPr="00420A13">
        <w:rPr>
          <w:rFonts w:ascii="Courier New" w:hAnsi="Courier New" w:cs="Courier New"/>
          <w:lang w:val="en-US"/>
        </w:rPr>
        <w:t xml:space="preserve">, et al.    Expires 8 January 2026              </w:t>
      </w:r>
      <w:proofErr w:type="gramStart"/>
      <w:r w:rsidRPr="00420A13">
        <w:rPr>
          <w:rFonts w:ascii="Courier New" w:hAnsi="Courier New" w:cs="Courier New"/>
          <w:lang w:val="en-US"/>
        </w:rPr>
        <w:t xml:space="preserve">   [</w:t>
      </w:r>
      <w:proofErr w:type="gramEnd"/>
      <w:r w:rsidRPr="00420A13">
        <w:rPr>
          <w:rFonts w:ascii="Courier New" w:hAnsi="Courier New" w:cs="Courier New"/>
          <w:lang w:val="en-US"/>
        </w:rPr>
        <w:t>Page 8]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br w:type="page"/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lastRenderedPageBreak/>
        <w:t>Internet-Draft              https-</w:t>
      </w:r>
      <w:proofErr w:type="spellStart"/>
      <w:r w:rsidRPr="00420A13">
        <w:rPr>
          <w:rFonts w:ascii="Courier New" w:hAnsi="Courier New" w:cs="Courier New"/>
          <w:lang w:val="en-US"/>
        </w:rPr>
        <w:t>notif</w:t>
      </w:r>
      <w:proofErr w:type="spellEnd"/>
      <w:r w:rsidRPr="00420A13">
        <w:rPr>
          <w:rFonts w:ascii="Courier New" w:hAnsi="Courier New" w:cs="Courier New"/>
          <w:lang w:val="en-US"/>
        </w:rPr>
        <w:t>-</w:t>
      </w:r>
      <w:proofErr w:type="spellStart"/>
      <w:r w:rsidRPr="00420A13">
        <w:rPr>
          <w:rFonts w:ascii="Courier New" w:hAnsi="Courier New" w:cs="Courier New"/>
          <w:lang w:val="en-US"/>
        </w:rPr>
        <w:t>cbor</w:t>
      </w:r>
      <w:proofErr w:type="spellEnd"/>
      <w:r w:rsidRPr="00420A13">
        <w:rPr>
          <w:rFonts w:ascii="Courier New" w:hAnsi="Courier New" w:cs="Courier New"/>
          <w:lang w:val="en-US"/>
        </w:rPr>
        <w:t xml:space="preserve">                   July 2025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7.  IANA Considerations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This document requests the </w:t>
      </w:r>
      <w:del w:id="18" w:author="Graf Thomas, SCS-INI-NET-VNC-E2E" w:date="2025-07-24T07:31:00Z">
        <w:r w:rsidRPr="00420A13" w:rsidDel="00C47622">
          <w:rPr>
            <w:rFonts w:ascii="Courier New" w:hAnsi="Courier New" w:cs="Courier New"/>
            <w:lang w:val="en-US"/>
          </w:rPr>
          <w:delText xml:space="preserve">the </w:delText>
        </w:r>
      </w:del>
      <w:r w:rsidRPr="00420A13">
        <w:rPr>
          <w:rFonts w:ascii="Courier New" w:hAnsi="Courier New" w:cs="Courier New"/>
          <w:lang w:val="en-US"/>
        </w:rPr>
        <w:t>IANA registry to include an additional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entry to the proposed initial assignments in the “Capabilities for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HTTPS Notification Receivers” registry within the YANG Notifications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registry </w:t>
      </w:r>
      <w:proofErr w:type="gramStart"/>
      <w:r w:rsidRPr="00420A13">
        <w:rPr>
          <w:rFonts w:ascii="Courier New" w:hAnsi="Courier New" w:cs="Courier New"/>
          <w:lang w:val="en-US"/>
        </w:rPr>
        <w:t>group(</w:t>
      </w:r>
      <w:proofErr w:type="gramEnd"/>
      <w:r w:rsidRPr="00420A13">
        <w:rPr>
          <w:rFonts w:ascii="Courier New" w:hAnsi="Courier New" w:cs="Courier New"/>
          <w:lang w:val="en-US"/>
        </w:rPr>
        <w:t>defined in [RFC3553]) as requested in the draft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420A13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420A13">
        <w:rPr>
          <w:rFonts w:ascii="Courier New" w:hAnsi="Courier New" w:cs="Courier New"/>
          <w:lang w:val="en-US"/>
        </w:rPr>
        <w:t>-netconf-http-client-server].  The following entry is added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: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Record: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URN:         </w:t>
      </w:r>
      <w:proofErr w:type="spellStart"/>
      <w:proofErr w:type="gramStart"/>
      <w:r w:rsidRPr="00420A13">
        <w:rPr>
          <w:rFonts w:ascii="Courier New" w:hAnsi="Courier New" w:cs="Courier New"/>
          <w:lang w:val="en-US"/>
        </w:rPr>
        <w:t>urn:ietf</w:t>
      </w:r>
      <w:proofErr w:type="gramEnd"/>
      <w:r w:rsidRPr="00420A13">
        <w:rPr>
          <w:rFonts w:ascii="Courier New" w:hAnsi="Courier New" w:cs="Courier New"/>
          <w:lang w:val="en-US"/>
        </w:rPr>
        <w:t>:params:yang-notif:https-capability:encoding:cbor</w:t>
      </w:r>
      <w:proofErr w:type="spellEnd"/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Reference:   RFC </w:t>
      </w:r>
      <w:proofErr w:type="spellStart"/>
      <w:proofErr w:type="gramStart"/>
      <w:r w:rsidRPr="00420A13">
        <w:rPr>
          <w:rFonts w:ascii="Courier New" w:hAnsi="Courier New" w:cs="Courier New"/>
          <w:lang w:val="en-US"/>
        </w:rPr>
        <w:t>XXXX:An</w:t>
      </w:r>
      <w:proofErr w:type="spellEnd"/>
      <w:proofErr w:type="gramEnd"/>
      <w:r w:rsidRPr="00420A13">
        <w:rPr>
          <w:rFonts w:ascii="Courier New" w:hAnsi="Courier New" w:cs="Courier New"/>
          <w:lang w:val="en-US"/>
        </w:rPr>
        <w:t xml:space="preserve"> HTTPS-based Transport for YANG Notifications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Description: Identifies support for CBOR-encoded notifications.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8.  References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8.1.  Normative References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[I-</w:t>
      </w:r>
      <w:proofErr w:type="gramStart"/>
      <w:r w:rsidRPr="00420A13">
        <w:rPr>
          <w:rFonts w:ascii="Courier New" w:hAnsi="Courier New" w:cs="Courier New"/>
          <w:lang w:val="en-US"/>
        </w:rPr>
        <w:t>D.draft</w:t>
      </w:r>
      <w:proofErr w:type="gramEnd"/>
      <w:r w:rsidRPr="00420A13">
        <w:rPr>
          <w:rFonts w:ascii="Courier New" w:hAnsi="Courier New" w:cs="Courier New"/>
          <w:lang w:val="en-US"/>
        </w:rPr>
        <w:t>-ietf-netconf-https-notif-15]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Jethanandani, M. and K. Watsen, "An HTTPS-based Transport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for YANG Notifications", Work in Progress, Internet-Draft,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draft-ietf-netconf-https-notif-15, 1 February 2024,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&lt;https://datatracker.ietf.org/doc/html/draft-ietf-netconf-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https-notif-15&gt;.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420A13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420A13">
        <w:rPr>
          <w:rFonts w:ascii="Courier New" w:hAnsi="Courier New" w:cs="Courier New"/>
          <w:lang w:val="en-US"/>
        </w:rPr>
        <w:t>-netconf-http-client-server]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Watsen, K., "YANG Groupings for HTTP Clients and HTTP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Servers", Work in Progress, Internet-Draft, draft-</w:t>
      </w:r>
      <w:proofErr w:type="spellStart"/>
      <w:r w:rsidRPr="00420A13">
        <w:rPr>
          <w:rFonts w:ascii="Courier New" w:hAnsi="Courier New" w:cs="Courier New"/>
          <w:lang w:val="en-US"/>
        </w:rPr>
        <w:t>ietf</w:t>
      </w:r>
      <w:proofErr w:type="spellEnd"/>
      <w:r w:rsidRPr="00420A13">
        <w:rPr>
          <w:rFonts w:ascii="Courier New" w:hAnsi="Courier New" w:cs="Courier New"/>
          <w:lang w:val="en-US"/>
        </w:rPr>
        <w:t>-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netconf-http-client-server-28, 6 June 2025,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&lt;https://datatracker.ietf.org/doc/html/draft-ietf-netconf-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http-client-server-28&gt;.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420A13">
        <w:rPr>
          <w:rFonts w:ascii="Courier New" w:hAnsi="Courier New" w:cs="Courier New"/>
          <w:lang w:val="en-US"/>
        </w:rPr>
        <w:t xml:space="preserve">]  </w:t>
      </w:r>
      <w:proofErr w:type="spellStart"/>
      <w:r w:rsidRPr="00420A13">
        <w:rPr>
          <w:rFonts w:ascii="Courier New" w:hAnsi="Courier New" w:cs="Courier New"/>
          <w:lang w:val="en-US"/>
        </w:rPr>
        <w:t>Bradner</w:t>
      </w:r>
      <w:proofErr w:type="spellEnd"/>
      <w:proofErr w:type="gramEnd"/>
      <w:r w:rsidRPr="00420A13">
        <w:rPr>
          <w:rFonts w:ascii="Courier New" w:hAnsi="Courier New" w:cs="Courier New"/>
          <w:lang w:val="en-US"/>
        </w:rPr>
        <w:t>, S., "Key words for use in RFCs to Indicate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DOI 10.17487/RFC2119, March 1997,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&lt;https://www.rfc-editor.org/rfc/rfc2119&gt;.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420A13">
        <w:rPr>
          <w:rFonts w:ascii="Courier New" w:hAnsi="Courier New" w:cs="Courier New"/>
          <w:lang w:val="en-US"/>
        </w:rPr>
        <w:t>]  Leiba</w:t>
      </w:r>
      <w:proofErr w:type="gramEnd"/>
      <w:r w:rsidRPr="00420A13">
        <w:rPr>
          <w:rFonts w:ascii="Courier New" w:hAnsi="Courier New" w:cs="Courier New"/>
          <w:lang w:val="en-US"/>
        </w:rPr>
        <w:t>, B., "Ambiguity of Uppercase vs Lowercase in RFC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May 2017, &lt;https://www.rfc-editor.org/rfc/rfc8174&gt;.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[RFC8639</w:t>
      </w:r>
      <w:proofErr w:type="gramStart"/>
      <w:r w:rsidRPr="00420A13">
        <w:rPr>
          <w:rFonts w:ascii="Courier New" w:hAnsi="Courier New" w:cs="Courier New"/>
          <w:lang w:val="en-US"/>
        </w:rPr>
        <w:t>]  Voit</w:t>
      </w:r>
      <w:proofErr w:type="gramEnd"/>
      <w:r w:rsidRPr="00420A13">
        <w:rPr>
          <w:rFonts w:ascii="Courier New" w:hAnsi="Courier New" w:cs="Courier New"/>
          <w:lang w:val="en-US"/>
        </w:rPr>
        <w:t>, E., Clemm, A., Gonzalez Prieto, A., Nilsen-Nygaard,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E., and A. Tripathy, "Subscription to YANG Notifications",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RFC 8639, DOI 10.17487/RFC8639, September 2019,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&lt;https://www.rfc-editor.org/rfc/rfc8639&gt;.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420A13">
        <w:rPr>
          <w:rFonts w:ascii="Courier New" w:hAnsi="Courier New" w:cs="Courier New"/>
          <w:lang w:val="en-US"/>
        </w:rPr>
        <w:t>Chittapragada</w:t>
      </w:r>
      <w:proofErr w:type="spellEnd"/>
      <w:r w:rsidRPr="00420A13">
        <w:rPr>
          <w:rFonts w:ascii="Courier New" w:hAnsi="Courier New" w:cs="Courier New"/>
          <w:lang w:val="en-US"/>
        </w:rPr>
        <w:t xml:space="preserve">, et al.    Expires 8 January 2026              </w:t>
      </w:r>
      <w:proofErr w:type="gramStart"/>
      <w:r w:rsidRPr="00420A13">
        <w:rPr>
          <w:rFonts w:ascii="Courier New" w:hAnsi="Courier New" w:cs="Courier New"/>
          <w:lang w:val="en-US"/>
        </w:rPr>
        <w:t xml:space="preserve">   [</w:t>
      </w:r>
      <w:proofErr w:type="gramEnd"/>
      <w:r w:rsidRPr="00420A13">
        <w:rPr>
          <w:rFonts w:ascii="Courier New" w:hAnsi="Courier New" w:cs="Courier New"/>
          <w:lang w:val="en-US"/>
        </w:rPr>
        <w:t>Page 9]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br w:type="page"/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lastRenderedPageBreak/>
        <w:t>Internet-Draft              https-</w:t>
      </w:r>
      <w:proofErr w:type="spellStart"/>
      <w:r w:rsidRPr="00420A13">
        <w:rPr>
          <w:rFonts w:ascii="Courier New" w:hAnsi="Courier New" w:cs="Courier New"/>
          <w:lang w:val="en-US"/>
        </w:rPr>
        <w:t>notif</w:t>
      </w:r>
      <w:proofErr w:type="spellEnd"/>
      <w:r w:rsidRPr="00420A13">
        <w:rPr>
          <w:rFonts w:ascii="Courier New" w:hAnsi="Courier New" w:cs="Courier New"/>
          <w:lang w:val="en-US"/>
        </w:rPr>
        <w:t>-</w:t>
      </w:r>
      <w:proofErr w:type="spellStart"/>
      <w:r w:rsidRPr="00420A13">
        <w:rPr>
          <w:rFonts w:ascii="Courier New" w:hAnsi="Courier New" w:cs="Courier New"/>
          <w:lang w:val="en-US"/>
        </w:rPr>
        <w:t>cbor</w:t>
      </w:r>
      <w:proofErr w:type="spellEnd"/>
      <w:r w:rsidRPr="00420A13">
        <w:rPr>
          <w:rFonts w:ascii="Courier New" w:hAnsi="Courier New" w:cs="Courier New"/>
          <w:lang w:val="en-US"/>
        </w:rPr>
        <w:t xml:space="preserve">                   July 2025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[RFC8949</w:t>
      </w:r>
      <w:proofErr w:type="gramStart"/>
      <w:r w:rsidRPr="00420A13">
        <w:rPr>
          <w:rFonts w:ascii="Courier New" w:hAnsi="Courier New" w:cs="Courier New"/>
          <w:lang w:val="en-US"/>
        </w:rPr>
        <w:t>]  Bormann</w:t>
      </w:r>
      <w:proofErr w:type="gramEnd"/>
      <w:r w:rsidRPr="00420A13">
        <w:rPr>
          <w:rFonts w:ascii="Courier New" w:hAnsi="Courier New" w:cs="Courier New"/>
          <w:lang w:val="en-US"/>
        </w:rPr>
        <w:t>, C. and P. Hoffman, "Concise Binary Object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Representation (CBOR)", STD 94, RFC 8949,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DOI 10.17487/RFC8949, December 2020,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&lt;https://www.rfc-editor.org/rfc/rfc8949&gt;.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[RFC9254</w:t>
      </w:r>
      <w:proofErr w:type="gramStart"/>
      <w:r w:rsidRPr="00420A13">
        <w:rPr>
          <w:rFonts w:ascii="Courier New" w:hAnsi="Courier New" w:cs="Courier New"/>
          <w:lang w:val="en-US"/>
        </w:rPr>
        <w:t xml:space="preserve">]  </w:t>
      </w:r>
      <w:proofErr w:type="spellStart"/>
      <w:r w:rsidRPr="00420A13">
        <w:rPr>
          <w:rFonts w:ascii="Courier New" w:hAnsi="Courier New" w:cs="Courier New"/>
          <w:lang w:val="en-US"/>
        </w:rPr>
        <w:t>Veillette</w:t>
      </w:r>
      <w:proofErr w:type="spellEnd"/>
      <w:proofErr w:type="gramEnd"/>
      <w:r w:rsidRPr="00420A13">
        <w:rPr>
          <w:rFonts w:ascii="Courier New" w:hAnsi="Courier New" w:cs="Courier New"/>
          <w:lang w:val="en-US"/>
        </w:rPr>
        <w:t xml:space="preserve">, M., Ed., Petrov, I., Ed., </w:t>
      </w:r>
      <w:proofErr w:type="spellStart"/>
      <w:r w:rsidRPr="00420A13">
        <w:rPr>
          <w:rFonts w:ascii="Courier New" w:hAnsi="Courier New" w:cs="Courier New"/>
          <w:lang w:val="en-US"/>
        </w:rPr>
        <w:t>Pelov</w:t>
      </w:r>
      <w:proofErr w:type="spellEnd"/>
      <w:r w:rsidRPr="00420A13">
        <w:rPr>
          <w:rFonts w:ascii="Courier New" w:hAnsi="Courier New" w:cs="Courier New"/>
          <w:lang w:val="en-US"/>
        </w:rPr>
        <w:t>, A., Bormann,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C., and M. Richardson, "Encoding of Data Modeled with YANG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in the Concise Binary Object Representation (CBOR)",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RFC 9254, DOI 10.17487/RFC9254, July 2022,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&lt;https://www.rfc-editor.org/rfc/rfc9254&gt;.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8.2.  Informative References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[RFC3553</w:t>
      </w:r>
      <w:proofErr w:type="gramStart"/>
      <w:r w:rsidRPr="00420A13">
        <w:rPr>
          <w:rFonts w:ascii="Courier New" w:hAnsi="Courier New" w:cs="Courier New"/>
          <w:lang w:val="en-US"/>
        </w:rPr>
        <w:t xml:space="preserve">]  </w:t>
      </w:r>
      <w:proofErr w:type="spellStart"/>
      <w:r w:rsidRPr="00420A13">
        <w:rPr>
          <w:rFonts w:ascii="Courier New" w:hAnsi="Courier New" w:cs="Courier New"/>
          <w:lang w:val="en-US"/>
        </w:rPr>
        <w:t>Mealling</w:t>
      </w:r>
      <w:proofErr w:type="spellEnd"/>
      <w:proofErr w:type="gramEnd"/>
      <w:r w:rsidRPr="00420A13">
        <w:rPr>
          <w:rFonts w:ascii="Courier New" w:hAnsi="Courier New" w:cs="Courier New"/>
          <w:lang w:val="en-US"/>
        </w:rPr>
        <w:t xml:space="preserve">, M., </w:t>
      </w:r>
      <w:proofErr w:type="spellStart"/>
      <w:r w:rsidRPr="00420A13">
        <w:rPr>
          <w:rFonts w:ascii="Courier New" w:hAnsi="Courier New" w:cs="Courier New"/>
          <w:lang w:val="en-US"/>
        </w:rPr>
        <w:t>Masinter</w:t>
      </w:r>
      <w:proofErr w:type="spellEnd"/>
      <w:r w:rsidRPr="00420A13">
        <w:rPr>
          <w:rFonts w:ascii="Courier New" w:hAnsi="Courier New" w:cs="Courier New"/>
          <w:lang w:val="en-US"/>
        </w:rPr>
        <w:t>, L., Hardie, T., and G. Klyne, "An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IETF URN Sub-namespace for Registered Protocol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Parameters", BCP 73, RFC 3553, DOI 10.17487/RFC3553, June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           2003, &lt;https://www.rfc-editor.org/rfc/rfc3553&gt;.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Acknowledgments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The authors </w:t>
      </w:r>
      <w:del w:id="19" w:author="Graf Thomas, SCS-INI-NET-VNC-E2E" w:date="2025-07-24T07:31:00Z">
        <w:r w:rsidRPr="00420A13" w:rsidDel="00C47622">
          <w:rPr>
            <w:rFonts w:ascii="Courier New" w:hAnsi="Courier New" w:cs="Courier New"/>
            <w:lang w:val="en-US"/>
          </w:rPr>
          <w:delText>acknowlegde</w:delText>
        </w:r>
      </w:del>
      <w:ins w:id="20" w:author="Graf Thomas, SCS-INI-NET-VNC-E2E" w:date="2025-07-24T07:31:00Z">
        <w:r w:rsidR="00C47622" w:rsidRPr="00420A13">
          <w:rPr>
            <w:rFonts w:ascii="Courier New" w:hAnsi="Courier New" w:cs="Courier New"/>
            <w:lang w:val="en-US"/>
          </w:rPr>
          <w:t>acknowledge</w:t>
        </w:r>
      </w:ins>
      <w:r w:rsidRPr="00420A13">
        <w:rPr>
          <w:rFonts w:ascii="Courier New" w:hAnsi="Courier New" w:cs="Courier New"/>
          <w:lang w:val="en-US"/>
        </w:rPr>
        <w:t xml:space="preserve"> the support of Kent Watsen and Mahesh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Jethanandani, the authors of [I-</w:t>
      </w:r>
      <w:proofErr w:type="gramStart"/>
      <w:r w:rsidRPr="00420A13">
        <w:rPr>
          <w:rFonts w:ascii="Courier New" w:hAnsi="Courier New" w:cs="Courier New"/>
          <w:lang w:val="en-US"/>
        </w:rPr>
        <w:t>D.draft</w:t>
      </w:r>
      <w:proofErr w:type="gramEnd"/>
      <w:r w:rsidRPr="00420A13">
        <w:rPr>
          <w:rFonts w:ascii="Courier New" w:hAnsi="Courier New" w:cs="Courier New"/>
          <w:lang w:val="en-US"/>
        </w:rPr>
        <w:t>-ietf-netconf-https-notif-15]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for their guidance and support provided to draft this document.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>Authors' Addresses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</w:t>
      </w:r>
      <w:proofErr w:type="spellStart"/>
      <w:r w:rsidRPr="00420A13">
        <w:rPr>
          <w:rFonts w:ascii="Courier New" w:hAnsi="Courier New" w:cs="Courier New"/>
          <w:lang w:val="en-US"/>
        </w:rPr>
        <w:t>Bharadwaja</w:t>
      </w:r>
      <w:proofErr w:type="spellEnd"/>
      <w:r w:rsidRPr="00420A13">
        <w:rPr>
          <w:rFonts w:ascii="Courier New" w:hAnsi="Courier New" w:cs="Courier New"/>
          <w:lang w:val="en-US"/>
        </w:rPr>
        <w:t xml:space="preserve"> </w:t>
      </w:r>
      <w:proofErr w:type="spellStart"/>
      <w:r w:rsidRPr="00420A13">
        <w:rPr>
          <w:rFonts w:ascii="Courier New" w:hAnsi="Courier New" w:cs="Courier New"/>
          <w:lang w:val="en-US"/>
        </w:rPr>
        <w:t>Meherrushi</w:t>
      </w:r>
      <w:proofErr w:type="spellEnd"/>
      <w:r w:rsidRPr="00420A13">
        <w:rPr>
          <w:rFonts w:ascii="Courier New" w:hAnsi="Courier New" w:cs="Courier New"/>
          <w:lang w:val="en-US"/>
        </w:rPr>
        <w:t xml:space="preserve"> </w:t>
      </w:r>
      <w:proofErr w:type="spellStart"/>
      <w:r w:rsidRPr="00420A13">
        <w:rPr>
          <w:rFonts w:ascii="Courier New" w:hAnsi="Courier New" w:cs="Courier New"/>
          <w:lang w:val="en-US"/>
        </w:rPr>
        <w:t>Chittapragada</w:t>
      </w:r>
      <w:proofErr w:type="spellEnd"/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National Institute of Technology Karnataka, </w:t>
      </w:r>
      <w:proofErr w:type="spellStart"/>
      <w:r w:rsidRPr="00420A13">
        <w:rPr>
          <w:rFonts w:ascii="Courier New" w:hAnsi="Courier New" w:cs="Courier New"/>
          <w:lang w:val="en-US"/>
        </w:rPr>
        <w:t>Surathkal</w:t>
      </w:r>
      <w:proofErr w:type="spellEnd"/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Email: meherrushi2@gmail.com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Siddharth Bhat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National Institute of Technology Karnataka, </w:t>
      </w:r>
      <w:proofErr w:type="spellStart"/>
      <w:r w:rsidRPr="00420A13">
        <w:rPr>
          <w:rFonts w:ascii="Courier New" w:hAnsi="Courier New" w:cs="Courier New"/>
          <w:lang w:val="en-US"/>
        </w:rPr>
        <w:t>Surathkal</w:t>
      </w:r>
      <w:proofErr w:type="spellEnd"/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Email: siddharth.bhat10@gmail.com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</w:t>
      </w:r>
      <w:proofErr w:type="spellStart"/>
      <w:r w:rsidRPr="00420A13">
        <w:rPr>
          <w:rFonts w:ascii="Courier New" w:hAnsi="Courier New" w:cs="Courier New"/>
          <w:lang w:val="en-US"/>
        </w:rPr>
        <w:t>Vartika</w:t>
      </w:r>
      <w:proofErr w:type="spellEnd"/>
      <w:r w:rsidRPr="00420A13">
        <w:rPr>
          <w:rFonts w:ascii="Courier New" w:hAnsi="Courier New" w:cs="Courier New"/>
          <w:lang w:val="en-US"/>
        </w:rPr>
        <w:t xml:space="preserve"> T Rao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National Institute of Technology Karnataka, </w:t>
      </w:r>
      <w:proofErr w:type="spellStart"/>
      <w:r w:rsidRPr="00420A13">
        <w:rPr>
          <w:rFonts w:ascii="Courier New" w:hAnsi="Courier New" w:cs="Courier New"/>
          <w:lang w:val="en-US"/>
        </w:rPr>
        <w:t>Surathkal</w:t>
      </w:r>
      <w:proofErr w:type="spellEnd"/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Email: vartikatrao@gmail.com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</w:t>
      </w:r>
      <w:proofErr w:type="spellStart"/>
      <w:r w:rsidRPr="00420A13">
        <w:rPr>
          <w:rFonts w:ascii="Courier New" w:hAnsi="Courier New" w:cs="Courier New"/>
          <w:lang w:val="en-US"/>
        </w:rPr>
        <w:t>Hayyan</w:t>
      </w:r>
      <w:proofErr w:type="spellEnd"/>
      <w:r w:rsidRPr="00420A13">
        <w:rPr>
          <w:rFonts w:ascii="Courier New" w:hAnsi="Courier New" w:cs="Courier New"/>
          <w:lang w:val="en-US"/>
        </w:rPr>
        <w:t xml:space="preserve"> Arshad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National Institute of Technology Karnataka, </w:t>
      </w:r>
      <w:proofErr w:type="spellStart"/>
      <w:r w:rsidRPr="00420A13">
        <w:rPr>
          <w:rFonts w:ascii="Courier New" w:hAnsi="Courier New" w:cs="Courier New"/>
          <w:lang w:val="en-US"/>
        </w:rPr>
        <w:t>Surathkal</w:t>
      </w:r>
      <w:proofErr w:type="spellEnd"/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Email: hayyanhamnah@gmail.com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Mohit P. Tahiliani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National Institute of Technology Karnataka, </w:t>
      </w:r>
      <w:proofErr w:type="spellStart"/>
      <w:r w:rsidRPr="00420A13">
        <w:rPr>
          <w:rFonts w:ascii="Courier New" w:hAnsi="Courier New" w:cs="Courier New"/>
          <w:lang w:val="en-US"/>
        </w:rPr>
        <w:t>Surathkal</w:t>
      </w:r>
      <w:proofErr w:type="spellEnd"/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420A13">
        <w:rPr>
          <w:rFonts w:ascii="Courier New" w:hAnsi="Courier New" w:cs="Courier New"/>
          <w:lang w:val="en-US"/>
        </w:rPr>
        <w:t>Chittapragada</w:t>
      </w:r>
      <w:proofErr w:type="spellEnd"/>
      <w:r w:rsidRPr="00420A13">
        <w:rPr>
          <w:rFonts w:ascii="Courier New" w:hAnsi="Courier New" w:cs="Courier New"/>
          <w:lang w:val="en-US"/>
        </w:rPr>
        <w:t xml:space="preserve">, et al.    Expires 8 January 2026             </w:t>
      </w:r>
      <w:proofErr w:type="gramStart"/>
      <w:r w:rsidRPr="00420A13">
        <w:rPr>
          <w:rFonts w:ascii="Courier New" w:hAnsi="Courier New" w:cs="Courier New"/>
          <w:lang w:val="en-US"/>
        </w:rPr>
        <w:t xml:space="preserve">   [</w:t>
      </w:r>
      <w:proofErr w:type="gramEnd"/>
      <w:r w:rsidRPr="00420A13">
        <w:rPr>
          <w:rFonts w:ascii="Courier New" w:hAnsi="Courier New" w:cs="Courier New"/>
          <w:lang w:val="en-US"/>
        </w:rPr>
        <w:t>Page 10]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br w:type="page"/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lastRenderedPageBreak/>
        <w:t>Internet-Draft              https-</w:t>
      </w:r>
      <w:proofErr w:type="spellStart"/>
      <w:r w:rsidRPr="00420A13">
        <w:rPr>
          <w:rFonts w:ascii="Courier New" w:hAnsi="Courier New" w:cs="Courier New"/>
          <w:lang w:val="en-US"/>
        </w:rPr>
        <w:t>notif</w:t>
      </w:r>
      <w:proofErr w:type="spellEnd"/>
      <w:r w:rsidRPr="00420A13">
        <w:rPr>
          <w:rFonts w:ascii="Courier New" w:hAnsi="Courier New" w:cs="Courier New"/>
          <w:lang w:val="en-US"/>
        </w:rPr>
        <w:t>-</w:t>
      </w:r>
      <w:proofErr w:type="spellStart"/>
      <w:r w:rsidRPr="00420A13">
        <w:rPr>
          <w:rFonts w:ascii="Courier New" w:hAnsi="Courier New" w:cs="Courier New"/>
          <w:lang w:val="en-US"/>
        </w:rPr>
        <w:t>cbor</w:t>
      </w:r>
      <w:proofErr w:type="spellEnd"/>
      <w:r w:rsidRPr="00420A13">
        <w:rPr>
          <w:rFonts w:ascii="Courier New" w:hAnsi="Courier New" w:cs="Courier New"/>
          <w:lang w:val="en-US"/>
        </w:rPr>
        <w:t xml:space="preserve">                   July 2025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r w:rsidRPr="00420A13">
        <w:rPr>
          <w:rFonts w:ascii="Courier New" w:hAnsi="Courier New" w:cs="Courier New"/>
          <w:lang w:val="en-US"/>
        </w:rPr>
        <w:t xml:space="preserve">   Email: tahiliani@nitk.edu.in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420A13">
        <w:rPr>
          <w:rFonts w:ascii="Courier New" w:hAnsi="Courier New" w:cs="Courier New"/>
          <w:lang w:val="en-US"/>
        </w:rPr>
        <w:t>Chittapragada</w:t>
      </w:r>
      <w:proofErr w:type="spellEnd"/>
      <w:r w:rsidRPr="00420A13">
        <w:rPr>
          <w:rFonts w:ascii="Courier New" w:hAnsi="Courier New" w:cs="Courier New"/>
          <w:lang w:val="en-US"/>
        </w:rPr>
        <w:t xml:space="preserve">, et al.    Expires 8 January 2026             </w:t>
      </w:r>
      <w:proofErr w:type="gramStart"/>
      <w:r w:rsidRPr="00420A13">
        <w:rPr>
          <w:rFonts w:ascii="Courier New" w:hAnsi="Courier New" w:cs="Courier New"/>
          <w:lang w:val="en-US"/>
        </w:rPr>
        <w:t xml:space="preserve">   [</w:t>
      </w:r>
      <w:proofErr w:type="gramEnd"/>
      <w:r w:rsidRPr="00420A13">
        <w:rPr>
          <w:rFonts w:ascii="Courier New" w:hAnsi="Courier New" w:cs="Courier New"/>
          <w:lang w:val="en-US"/>
        </w:rPr>
        <w:t>Page 11]</w:t>
      </w:r>
    </w:p>
    <w:p w:rsidR="00986E49" w:rsidRPr="00420A13" w:rsidRDefault="00986E49" w:rsidP="00986E49">
      <w:pPr>
        <w:pStyle w:val="PlainText"/>
        <w:rPr>
          <w:rFonts w:ascii="Courier New" w:hAnsi="Courier New" w:cs="Courier New"/>
          <w:lang w:val="en-US"/>
        </w:rPr>
      </w:pPr>
    </w:p>
    <w:sectPr w:rsidR="00986E49" w:rsidRPr="00420A13" w:rsidSect="00986E49">
      <w:pgSz w:w="11906" w:h="16838"/>
      <w:pgMar w:top="1417" w:right="1335" w:bottom="1134" w:left="13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Graf Thomas, SCS-INI-NET-VNC-E2E" w:date="2025-07-24T07:36:00Z" w:initials="TG">
    <w:p w14:paraId="734ECFAD" w14:textId="77777777" w:rsidR="009764E7" w:rsidRDefault="009764E7" w:rsidP="009764E7">
      <w:pPr>
        <w:pStyle w:val="CommentText"/>
      </w:pPr>
      <w:r>
        <w:rPr>
          <w:rStyle w:val="CommentReference"/>
        </w:rPr>
        <w:annotationRef/>
      </w:r>
      <w:r>
        <w:t xml:space="preserve">Suggest to rewrite this section to „Implementation Status“ according to </w:t>
      </w:r>
      <w:hyperlink r:id="rId1" w:history="1">
        <w:r w:rsidRPr="007C6EE3">
          <w:rPr>
            <w:rStyle w:val="Hyperlink"/>
          </w:rPr>
          <w:t>https://datatracker.ietf.org/doc/html/rfc7942</w:t>
        </w:r>
      </w:hyperlink>
      <w:r>
        <w:t>. List all the implementations and their test and  results achieved. When published as RFC, the „Implementation Status“ section will be removed.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4ECF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E53DF02" w16cex:dateUtc="2025-07-24T05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4ECFAD" w16cid:durableId="2E53DF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f Thomas, SCS-INI-NET-VNC-E2E">
    <w15:presenceInfo w15:providerId="AD" w15:userId="S::Thomas.Graf@swisscom.com::487bc3e3-9ce7-4cdd-b7b4-8899ea88d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49"/>
    <w:rsid w:val="00420A13"/>
    <w:rsid w:val="009764E7"/>
    <w:rsid w:val="00986E49"/>
    <w:rsid w:val="00B97DF0"/>
    <w:rsid w:val="00C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73C0"/>
  <w15:chartTrackingRefBased/>
  <w15:docId w15:val="{E2104A53-CD7A-4AB2-BFD7-04AA1804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50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5099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420A1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76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64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64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4E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64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atracker.ietf.org/doc/html/rfc7942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2734</Words>
  <Characters>17228</Characters>
  <Application>Microsoft Office Word</Application>
  <DocSecurity>0</DocSecurity>
  <Lines>143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Thomas, SCS-INI-NET-VNC-E2E</dc:creator>
  <cp:keywords/>
  <dc:description/>
  <cp:lastModifiedBy>Graf Thomas, SCS-INI-NET-VNC-E2E</cp:lastModifiedBy>
  <cp:revision>2</cp:revision>
  <dcterms:created xsi:type="dcterms:W3CDTF">2025-07-24T05:36:00Z</dcterms:created>
  <dcterms:modified xsi:type="dcterms:W3CDTF">2025-07-24T05:36:00Z</dcterms:modified>
</cp:coreProperties>
</file>