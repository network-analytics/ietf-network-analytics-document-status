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0522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</w:p>
    <w:p w14:paraId="40E4D52C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</w:p>
    <w:p w14:paraId="25D2E170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</w:p>
    <w:p w14:paraId="261F411C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</w:p>
    <w:p w14:paraId="1811843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>NETCONF                                                           Z. Lin</w:t>
      </w:r>
    </w:p>
    <w:p w14:paraId="730A49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>Internet-Draft                                                 B. Claise</w:t>
      </w:r>
    </w:p>
    <w:p w14:paraId="6CA95EE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Intended status: Standards Track                                  Huawei</w:t>
      </w:r>
    </w:p>
    <w:p w14:paraId="38AB0D4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proofErr w:type="gramStart"/>
      <w:r w:rsidRPr="005812DA">
        <w:rPr>
          <w:rFonts w:ascii="Courier New" w:hAnsi="Courier New" w:cs="Courier New"/>
          <w:lang w:val="fr-CH"/>
        </w:rPr>
        <w:t>Expires:</w:t>
      </w:r>
      <w:proofErr w:type="gramEnd"/>
      <w:r w:rsidRPr="005812DA">
        <w:rPr>
          <w:rFonts w:ascii="Courier New" w:hAnsi="Courier New" w:cs="Courier New"/>
          <w:lang w:val="fr-CH"/>
        </w:rPr>
        <w:t xml:space="preserve">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           I. D. </w:t>
      </w:r>
      <w:proofErr w:type="spellStart"/>
      <w:r w:rsidRPr="005812DA">
        <w:rPr>
          <w:rFonts w:ascii="Courier New" w:hAnsi="Courier New" w:cs="Courier New"/>
          <w:lang w:val="fr-CH"/>
        </w:rPr>
        <w:t>Martinez-Casanueva</w:t>
      </w:r>
      <w:proofErr w:type="spellEnd"/>
    </w:p>
    <w:p w14:paraId="15282C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fr-CH"/>
        </w:rPr>
        <w:t xml:space="preserve">                                                              </w:t>
      </w:r>
      <w:r w:rsidRPr="005812DA">
        <w:rPr>
          <w:rFonts w:ascii="Courier New" w:hAnsi="Courier New" w:cs="Courier New"/>
          <w:lang w:val="en-US"/>
        </w:rPr>
        <w:t>Telefonica</w:t>
      </w:r>
    </w:p>
    <w:p w14:paraId="414B015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                                          3 March 2025</w:t>
      </w:r>
    </w:p>
    <w:p w14:paraId="758077F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Augmented-by Addition into the IETF-YANG-Library</w:t>
      </w:r>
    </w:p>
    <w:p w14:paraId="5C884D5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draft-ietf-netconf-yang-library-augmentedby-02</w:t>
      </w:r>
    </w:p>
    <w:p w14:paraId="740C35C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Abstract</w:t>
      </w:r>
    </w:p>
    <w:p w14:paraId="137738E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document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to provide the</w:t>
      </w:r>
    </w:p>
    <w:p w14:paraId="5FCFDA33" w14:textId="77777777" w:rsidR="001E667C" w:rsidRPr="005812DA" w:rsidDel="005812DA" w:rsidRDefault="001E667C" w:rsidP="001E667C">
      <w:pPr>
        <w:pStyle w:val="PlainText"/>
        <w:rPr>
          <w:del w:id="0" w:author="Graf Thomas, INI-NET-VNC-E2E" w:date="2025-03-05T06:43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augmented-by list.  It facilitates the process of obtaining </w:t>
      </w:r>
      <w:del w:id="1" w:author="Graf Thomas, INI-NET-VNC-E2E" w:date="2025-03-05T06:43:00Z">
        <w:r w:rsidRPr="005812DA" w:rsidDel="005812DA">
          <w:rPr>
            <w:rFonts w:ascii="Courier New" w:hAnsi="Courier New" w:cs="Courier New"/>
            <w:lang w:val="en-US"/>
          </w:rPr>
          <w:delText>the</w:delText>
        </w:r>
      </w:del>
    </w:p>
    <w:p w14:paraId="43F2CB44" w14:textId="77777777" w:rsidR="001E667C" w:rsidRPr="005812DA" w:rsidRDefault="001E667C" w:rsidP="005812DA">
      <w:pPr>
        <w:pStyle w:val="PlainText"/>
        <w:rPr>
          <w:rFonts w:ascii="Courier New" w:hAnsi="Courier New" w:cs="Courier New"/>
          <w:lang w:val="en-US"/>
        </w:rPr>
      </w:pPr>
      <w:del w:id="2" w:author="Graf Thomas, INI-NET-VNC-E2E" w:date="2025-03-05T06:43:00Z">
        <w:r w:rsidRPr="005812DA" w:rsidDel="005812DA">
          <w:rPr>
            <w:rFonts w:ascii="Courier New" w:hAnsi="Courier New" w:cs="Courier New"/>
            <w:lang w:val="en-US"/>
          </w:rPr>
          <w:delText xml:space="preserve">   entire</w:delText>
        </w:r>
      </w:del>
      <w:ins w:id="3" w:author="Graf Thomas, INI-NET-VNC-E2E" w:date="2025-03-05T06:43:00Z">
        <w:r w:rsidR="005812DA">
          <w:rPr>
            <w:rFonts w:ascii="Courier New" w:hAnsi="Courier New" w:cs="Courier New"/>
            <w:lang w:val="en-US"/>
          </w:rPr>
          <w:t>all</w:t>
        </w:r>
      </w:ins>
      <w:r w:rsidRPr="005812DA">
        <w:rPr>
          <w:rFonts w:ascii="Courier New" w:hAnsi="Courier New" w:cs="Courier New"/>
          <w:lang w:val="en-US"/>
        </w:rPr>
        <w:t xml:space="preserve"> dependencies between YANG modules, by </w:t>
      </w:r>
      <w:del w:id="4" w:author="Graf Thomas, INI-NET-VNC-E2E" w:date="2025-03-05T06:44:00Z">
        <w:r w:rsidRPr="005812DA" w:rsidDel="005812DA">
          <w:rPr>
            <w:rFonts w:ascii="Courier New" w:hAnsi="Courier New" w:cs="Courier New"/>
            <w:lang w:val="en-US"/>
          </w:rPr>
          <w:delText xml:space="preserve">directly </w:delText>
        </w:r>
      </w:del>
      <w:r w:rsidRPr="005812DA">
        <w:rPr>
          <w:rFonts w:ascii="Courier New" w:hAnsi="Courier New" w:cs="Courier New"/>
          <w:lang w:val="en-US"/>
        </w:rPr>
        <w:t>querying the</w:t>
      </w:r>
    </w:p>
    <w:p w14:paraId="546CC9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ins w:id="5" w:author="Graf Thomas, INI-NET-VNC-E2E" w:date="2025-03-05T06:44:00Z">
        <w:r w:rsidR="005812DA" w:rsidRPr="005812DA">
          <w:rPr>
            <w:rFonts w:ascii="Courier New" w:hAnsi="Courier New" w:cs="Courier New"/>
            <w:lang w:val="en-US"/>
            <w:rPrChange w:id="6" w:author="Graf Thomas, INI-NET-VNC-E2E" w:date="2025-03-05T06:45:00Z">
              <w:rPr>
                <w:rFonts w:ascii="Courier New" w:hAnsi="Courier New" w:cs="Courier New"/>
              </w:rPr>
            </w:rPrChange>
          </w:rPr>
          <w:t xml:space="preserve">network management </w:t>
        </w:r>
      </w:ins>
      <w:r w:rsidRPr="005812DA">
        <w:rPr>
          <w:rFonts w:ascii="Courier New" w:hAnsi="Courier New" w:cs="Courier New"/>
          <w:lang w:val="en-US"/>
        </w:rPr>
        <w:t>server's YANG library.</w:t>
      </w:r>
    </w:p>
    <w:p w14:paraId="6C76EB6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Discussion Venues</w:t>
      </w:r>
    </w:p>
    <w:p w14:paraId="2932963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note is to be removed before publishing as an RFC.</w:t>
      </w:r>
    </w:p>
    <w:p w14:paraId="14BA22F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Source for this draft and an issue tracker can be found at</w:t>
      </w:r>
    </w:p>
    <w:p w14:paraId="43DCF75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https://github.com/Zephyre777/draft-lincla-netconf-yang-library-</w:t>
      </w:r>
    </w:p>
    <w:p w14:paraId="0F0882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augmentation.</w:t>
      </w:r>
    </w:p>
    <w:p w14:paraId="548D76B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Status of This Memo</w:t>
      </w:r>
    </w:p>
    <w:p w14:paraId="521018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4E82442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provisions of BCP 78 and BCP 79.</w:t>
      </w:r>
    </w:p>
    <w:p w14:paraId="767D6CB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44C1E0C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5CD8589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72CBFBE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168B1B8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71AC628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7D4C0C3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697D5E8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09A0B5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Internet-Draft will expire on 4 September 2025.</w:t>
      </w:r>
    </w:p>
    <w:p w14:paraId="7569EDA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Copyright Notice</w:t>
      </w:r>
    </w:p>
    <w:p w14:paraId="7BCFFF0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7576BEA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677BE4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1]</w:t>
      </w:r>
    </w:p>
    <w:p w14:paraId="16F258A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6A3EFF9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0DE01B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69840B7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09B90B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1AECD9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0B643F3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1FD9CD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01B889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1F86ED7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1650E7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Table of Contents</w:t>
      </w:r>
    </w:p>
    <w:p w14:paraId="38DB0C6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1.  </w:t>
      </w:r>
      <w:proofErr w:type="gramStart"/>
      <w:r w:rsidRPr="005812DA">
        <w:rPr>
          <w:rFonts w:ascii="Courier New" w:hAnsi="Courier New" w:cs="Courier New"/>
          <w:lang w:val="en-US"/>
        </w:rPr>
        <w:t>Introduction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4676C6F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1.1.  Terminology . . .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 3</w:t>
      </w:r>
    </w:p>
    <w:p w14:paraId="55BB065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2.  </w:t>
      </w:r>
      <w:proofErr w:type="gramStart"/>
      <w:r w:rsidRPr="005812DA">
        <w:rPr>
          <w:rFonts w:ascii="Courier New" w:hAnsi="Courier New" w:cs="Courier New"/>
          <w:lang w:val="en-US"/>
        </w:rPr>
        <w:t>Motivation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.   4</w:t>
      </w:r>
    </w:p>
    <w:p w14:paraId="02EFC61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3.  Use Cases . . . . . .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 5</w:t>
      </w:r>
    </w:p>
    <w:p w14:paraId="438F7C4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3.1.  Data Mesh Telemetry </w:t>
      </w:r>
      <w:proofErr w:type="gramStart"/>
      <w:r w:rsidRPr="005812DA">
        <w:rPr>
          <w:rFonts w:ascii="Courier New" w:hAnsi="Courier New" w:cs="Courier New"/>
          <w:lang w:val="en-US"/>
        </w:rPr>
        <w:t>Architecture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  5</w:t>
      </w:r>
    </w:p>
    <w:p w14:paraId="729FAF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3.2.  Data </w:t>
      </w:r>
      <w:proofErr w:type="gramStart"/>
      <w:r w:rsidRPr="005812DA">
        <w:rPr>
          <w:rFonts w:ascii="Courier New" w:hAnsi="Courier New" w:cs="Courier New"/>
          <w:lang w:val="en-US"/>
        </w:rPr>
        <w:t>Catalog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  7</w:t>
      </w:r>
    </w:p>
    <w:p w14:paraId="732712B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4.  The "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" YANG module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 9</w:t>
      </w:r>
    </w:p>
    <w:p w14:paraId="3D0539D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4.1.  Data Model Overview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 9</w:t>
      </w:r>
    </w:p>
    <w:p w14:paraId="0C89AF3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4.1.1.  Tree View . . .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 9</w:t>
      </w:r>
    </w:p>
    <w:p w14:paraId="1913F2A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4.1.2.  Full Tree </w:t>
      </w:r>
      <w:proofErr w:type="gramStart"/>
      <w:r w:rsidRPr="005812DA">
        <w:rPr>
          <w:rFonts w:ascii="Courier New" w:hAnsi="Courier New" w:cs="Courier New"/>
          <w:lang w:val="en-US"/>
        </w:rPr>
        <w:t>View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  9</w:t>
      </w:r>
    </w:p>
    <w:p w14:paraId="2D51AFF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4.1.3.  YANG Module . . . . . . . . . . . . . . . . . . . . .  10</w:t>
      </w:r>
    </w:p>
    <w:p w14:paraId="31D762E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4.2.  Implementation Instructions . . . . . . . . . . . . . . .  12</w:t>
      </w:r>
    </w:p>
    <w:p w14:paraId="2EFA142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4.2.1.  The scope of augmented-by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12</w:t>
      </w:r>
    </w:p>
    <w:p w14:paraId="4AE40D0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4.2.2.  An example of YANG module augmented-by result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13</w:t>
      </w:r>
    </w:p>
    <w:p w14:paraId="29D3F4B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5.  Implementation Status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13</w:t>
      </w:r>
    </w:p>
    <w:p w14:paraId="435F2A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5.1.  Netopeer2 at IETF119 </w:t>
      </w:r>
      <w:proofErr w:type="gramStart"/>
      <w:r w:rsidRPr="005812DA">
        <w:rPr>
          <w:rFonts w:ascii="Courier New" w:hAnsi="Courier New" w:cs="Courier New"/>
          <w:lang w:val="en-US"/>
        </w:rPr>
        <w:t>Hackathon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 14</w:t>
      </w:r>
    </w:p>
    <w:p w14:paraId="34FCC7E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5.2.  Netopeer2 at IETF120 </w:t>
      </w:r>
      <w:proofErr w:type="gramStart"/>
      <w:r w:rsidRPr="005812DA">
        <w:rPr>
          <w:rFonts w:ascii="Courier New" w:hAnsi="Courier New" w:cs="Courier New"/>
          <w:lang w:val="en-US"/>
        </w:rPr>
        <w:t>Hackathon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 14</w:t>
      </w:r>
    </w:p>
    <w:p w14:paraId="608D3A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5.3.  </w:t>
      </w:r>
      <w:proofErr w:type="spellStart"/>
      <w:r w:rsidRPr="005812DA">
        <w:rPr>
          <w:rFonts w:ascii="Courier New" w:hAnsi="Courier New" w:cs="Courier New"/>
          <w:lang w:val="en-US"/>
        </w:rPr>
        <w:t>Libyangpush</w:t>
      </w:r>
      <w:proofErr w:type="spellEnd"/>
      <w:r w:rsidRPr="005812DA">
        <w:rPr>
          <w:rFonts w:ascii="Courier New" w:hAnsi="Courier New" w:cs="Courier New"/>
          <w:lang w:val="en-US"/>
        </w:rPr>
        <w:t xml:space="preserve"> Find-dependency . . . . . . . . . . . . . . .  14</w:t>
      </w:r>
    </w:p>
    <w:p w14:paraId="250E692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6.  Changes . . . . . . . . . . . . . . . . . . . . . . . . . . .  14</w:t>
      </w:r>
    </w:p>
    <w:p w14:paraId="34E41DD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6.1.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-netconf-yang-library-augmentation: Changes</w:t>
      </w:r>
    </w:p>
    <w:p w14:paraId="2E5A58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from 00 to 01 . . .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14</w:t>
      </w:r>
    </w:p>
    <w:p w14:paraId="5B13BF9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6.2.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version</w:t>
      </w:r>
    </w:p>
    <w:p w14:paraId="1FAAD99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00  . . .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. . .  15</w:t>
      </w:r>
    </w:p>
    <w:p w14:paraId="786AD48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6.3.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</w:t>
      </w:r>
    </w:p>
    <w:p w14:paraId="3568AC0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00 to </w:t>
      </w:r>
      <w:proofErr w:type="gramStart"/>
      <w:r w:rsidRPr="005812DA">
        <w:rPr>
          <w:rFonts w:ascii="Courier New" w:hAnsi="Courier New" w:cs="Courier New"/>
          <w:lang w:val="en-US"/>
        </w:rPr>
        <w:t>01  . . .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 15</w:t>
      </w:r>
    </w:p>
    <w:p w14:paraId="0B9CE9D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6.4.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</w:t>
      </w:r>
    </w:p>
    <w:p w14:paraId="1DC4317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01 to </w:t>
      </w:r>
      <w:proofErr w:type="gramStart"/>
      <w:r w:rsidRPr="005812DA">
        <w:rPr>
          <w:rFonts w:ascii="Courier New" w:hAnsi="Courier New" w:cs="Courier New"/>
          <w:lang w:val="en-US"/>
        </w:rPr>
        <w:t>02  . . .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 15</w:t>
      </w:r>
    </w:p>
    <w:p w14:paraId="0AAA002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6.5.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version </w:t>
      </w:r>
      <w:proofErr w:type="gramStart"/>
      <w:r w:rsidRPr="005812DA">
        <w:rPr>
          <w:rFonts w:ascii="Courier New" w:hAnsi="Courier New" w:cs="Courier New"/>
          <w:lang w:val="en-US"/>
        </w:rPr>
        <w:t>00  .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15</w:t>
      </w:r>
    </w:p>
    <w:p w14:paraId="36D426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6.6.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</w:t>
      </w:r>
    </w:p>
    <w:p w14:paraId="03C719D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00 to </w:t>
      </w:r>
      <w:proofErr w:type="gramStart"/>
      <w:r w:rsidRPr="005812DA">
        <w:rPr>
          <w:rFonts w:ascii="Courier New" w:hAnsi="Courier New" w:cs="Courier New"/>
          <w:lang w:val="en-US"/>
        </w:rPr>
        <w:t>01  . . .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 15</w:t>
      </w:r>
    </w:p>
    <w:p w14:paraId="0837889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6.7.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</w:t>
      </w:r>
    </w:p>
    <w:p w14:paraId="557F5B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01 to </w:t>
      </w:r>
      <w:proofErr w:type="gramStart"/>
      <w:r w:rsidRPr="005812DA">
        <w:rPr>
          <w:rFonts w:ascii="Courier New" w:hAnsi="Courier New" w:cs="Courier New"/>
          <w:lang w:val="en-US"/>
        </w:rPr>
        <w:t>02  . . .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 16</w:t>
      </w:r>
    </w:p>
    <w:p w14:paraId="11D5C26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7.  Security Considerations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16</w:t>
      </w:r>
    </w:p>
    <w:p w14:paraId="5090468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8.  IANA Considerations . . . . . . . . . . . . . . . . . . . . .  17</w:t>
      </w:r>
    </w:p>
    <w:p w14:paraId="49EEAA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9.  </w:t>
      </w:r>
      <w:proofErr w:type="gramStart"/>
      <w:r w:rsidRPr="005812DA">
        <w:rPr>
          <w:rFonts w:ascii="Courier New" w:hAnsi="Courier New" w:cs="Courier New"/>
          <w:lang w:val="en-US"/>
        </w:rPr>
        <w:t>References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.  17</w:t>
      </w:r>
    </w:p>
    <w:p w14:paraId="63FF46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9.1.  Normative </w:t>
      </w:r>
      <w:proofErr w:type="gramStart"/>
      <w:r w:rsidRPr="005812DA">
        <w:rPr>
          <w:rFonts w:ascii="Courier New" w:hAnsi="Courier New" w:cs="Courier New"/>
          <w:lang w:val="en-US"/>
        </w:rPr>
        <w:t>References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 17</w:t>
      </w:r>
    </w:p>
    <w:p w14:paraId="53327F2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9.2.  Informative </w:t>
      </w:r>
      <w:proofErr w:type="gramStart"/>
      <w:r w:rsidRPr="005812DA">
        <w:rPr>
          <w:rFonts w:ascii="Courier New" w:hAnsi="Courier New" w:cs="Courier New"/>
          <w:lang w:val="en-US"/>
        </w:rPr>
        <w:t>References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 19</w:t>
      </w:r>
    </w:p>
    <w:p w14:paraId="5344340F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7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8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Lin, et al.             Expires 4 September 2025             </w:t>
      </w:r>
      <w:proofErr w:type="gramStart"/>
      <w:r w:rsidRPr="00CC14E2">
        <w:rPr>
          <w:rFonts w:ascii="Courier New" w:hAnsi="Courier New" w:cs="Courier New"/>
          <w:lang w:val="fr-CH"/>
          <w:rPrChange w:id="9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10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2]</w:t>
      </w:r>
    </w:p>
    <w:p w14:paraId="7A8E1530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11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12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37CFC8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3944012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Appendix A.  YANG module validation with </w:t>
      </w:r>
      <w:proofErr w:type="spellStart"/>
      <w:r w:rsidRPr="005812DA">
        <w:rPr>
          <w:rFonts w:ascii="Courier New" w:hAnsi="Courier New" w:cs="Courier New"/>
          <w:lang w:val="en-US"/>
        </w:rPr>
        <w:t>yanglint</w:t>
      </w:r>
      <w:proofErr w:type="spellEnd"/>
      <w:r w:rsidRPr="005812DA">
        <w:rPr>
          <w:rFonts w:ascii="Courier New" w:hAnsi="Courier New" w:cs="Courier New"/>
          <w:lang w:val="en-US"/>
        </w:rPr>
        <w:t xml:space="preserve">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22</w:t>
      </w:r>
    </w:p>
    <w:p w14:paraId="00EDCE9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A.1.  A valid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 xml:space="preserve">-yang-library data </w:t>
      </w:r>
      <w:proofErr w:type="gramStart"/>
      <w:r w:rsidRPr="005812DA">
        <w:rPr>
          <w:rFonts w:ascii="Courier New" w:hAnsi="Courier New" w:cs="Courier New"/>
          <w:lang w:val="en-US"/>
        </w:rPr>
        <w:t>example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 22</w:t>
      </w:r>
    </w:p>
    <w:p w14:paraId="3E1BA6B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A.2.  An invalid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 xml:space="preserve">-yang-library data example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23</w:t>
      </w:r>
    </w:p>
    <w:p w14:paraId="45D779D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Appendix B.  YANG Module augmenting RFC7895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 24</w:t>
      </w:r>
    </w:p>
    <w:p w14:paraId="766B389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B.1.  Tree View for YANG module augmenting RFC</w:t>
      </w:r>
      <w:proofErr w:type="gramStart"/>
      <w:r w:rsidRPr="005812DA">
        <w:rPr>
          <w:rFonts w:ascii="Courier New" w:hAnsi="Courier New" w:cs="Courier New"/>
          <w:lang w:val="en-US"/>
        </w:rPr>
        <w:t>7895  . . .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 24</w:t>
      </w:r>
    </w:p>
    <w:p w14:paraId="0A6654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B.2.  Full Tree View for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with augmentation to</w:t>
      </w:r>
    </w:p>
    <w:p w14:paraId="12B3E2F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RFC7895 . . . . . . . . . . . . . . . . . . . . . </w:t>
      </w:r>
      <w:proofErr w:type="gramStart"/>
      <w:r w:rsidRPr="005812DA">
        <w:rPr>
          <w:rFonts w:ascii="Courier New" w:hAnsi="Courier New" w:cs="Courier New"/>
          <w:lang w:val="en-US"/>
        </w:rPr>
        <w:t>.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 25</w:t>
      </w:r>
    </w:p>
    <w:p w14:paraId="1A17394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B.3.  YANG module augmenting RFC</w:t>
      </w:r>
      <w:proofErr w:type="gramStart"/>
      <w:r w:rsidRPr="005812DA">
        <w:rPr>
          <w:rFonts w:ascii="Courier New" w:hAnsi="Courier New" w:cs="Courier New"/>
          <w:lang w:val="en-US"/>
        </w:rPr>
        <w:t>7895  . . .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 25</w:t>
      </w:r>
    </w:p>
    <w:p w14:paraId="07FD5C4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gramStart"/>
      <w:r w:rsidRPr="005812DA">
        <w:rPr>
          <w:rFonts w:ascii="Courier New" w:hAnsi="Courier New" w:cs="Courier New"/>
          <w:lang w:val="en-US"/>
        </w:rPr>
        <w:t>Contributors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. .  28</w:t>
      </w:r>
    </w:p>
    <w:p w14:paraId="1DCA7A9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gramStart"/>
      <w:r w:rsidRPr="005812DA">
        <w:rPr>
          <w:rFonts w:ascii="Courier New" w:hAnsi="Courier New" w:cs="Courier New"/>
          <w:lang w:val="en-US"/>
        </w:rPr>
        <w:t>Acknowledgements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.  28</w:t>
      </w:r>
    </w:p>
    <w:p w14:paraId="7BCEE34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5812DA">
        <w:rPr>
          <w:rFonts w:ascii="Courier New" w:hAnsi="Courier New" w:cs="Courier New"/>
          <w:lang w:val="en-US"/>
        </w:rPr>
        <w:t>Addresses  . . .</w:t>
      </w:r>
      <w:proofErr w:type="gramEnd"/>
      <w:r w:rsidRPr="005812DA">
        <w:rPr>
          <w:rFonts w:ascii="Courier New" w:hAnsi="Courier New" w:cs="Courier New"/>
          <w:lang w:val="en-US"/>
        </w:rPr>
        <w:t xml:space="preserve"> . . . . . . . . . . . . . . . . . . . .  28</w:t>
      </w:r>
    </w:p>
    <w:p w14:paraId="4AF1F98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1.  Introduction</w:t>
      </w:r>
    </w:p>
    <w:p w14:paraId="3FFD94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YANG library [RFC8525] specifies a YANG module that provides</w:t>
      </w:r>
    </w:p>
    <w:p w14:paraId="7E281CF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 information such as submodule list and deviation list to help</w:t>
      </w:r>
    </w:p>
    <w:p w14:paraId="63EBEFF1" w14:textId="77777777" w:rsidR="005812DA" w:rsidRPr="005812DA" w:rsidRDefault="001E667C" w:rsidP="005812DA">
      <w:pPr>
        <w:pStyle w:val="PlainText"/>
        <w:rPr>
          <w:ins w:id="13" w:author="Graf Thomas, INI-NET-VNC-E2E" w:date="2025-03-05T06:47:00Z"/>
          <w:rFonts w:ascii="Courier New" w:hAnsi="Courier New" w:cs="Courier New"/>
          <w:lang w:val="en-US"/>
          <w:rPrChange w:id="14" w:author="Graf Thomas, INI-NET-VNC-E2E" w:date="2025-03-05T06:47:00Z">
            <w:rPr>
              <w:ins w:id="15" w:author="Graf Thomas, INI-NET-VNC-E2E" w:date="2025-03-05T06:47:00Z"/>
              <w:rFonts w:ascii="Courier New" w:hAnsi="Courier New" w:cs="Courier New"/>
            </w:rPr>
          </w:rPrChange>
        </w:rPr>
      </w:pPr>
      <w:r w:rsidRPr="005812DA">
        <w:rPr>
          <w:rFonts w:ascii="Courier New" w:hAnsi="Courier New" w:cs="Courier New"/>
          <w:lang w:val="en-US"/>
        </w:rPr>
        <w:t xml:space="preserve">   a client </w:t>
      </w:r>
      <w:ins w:id="16" w:author="Graf Thomas, INI-NET-VNC-E2E" w:date="2025-03-05T06:47:00Z">
        <w:r w:rsidR="005812DA" w:rsidRPr="005812DA">
          <w:rPr>
            <w:rFonts w:ascii="Courier New" w:hAnsi="Courier New" w:cs="Courier New"/>
            <w:lang w:val="en-US"/>
            <w:rPrChange w:id="17" w:author="Graf Thomas, INI-NET-VNC-E2E" w:date="2025-03-05T06:47:00Z">
              <w:rPr>
                <w:rFonts w:ascii="Courier New" w:hAnsi="Courier New" w:cs="Courier New"/>
              </w:rPr>
            </w:rPrChange>
          </w:rPr>
          <w:t>listing all datastores supported by a network</w:t>
        </w:r>
      </w:ins>
    </w:p>
    <w:p w14:paraId="6D60E403" w14:textId="77777777" w:rsidR="005812DA" w:rsidRPr="005812DA" w:rsidRDefault="005812DA" w:rsidP="005812DA">
      <w:pPr>
        <w:pStyle w:val="PlainText"/>
        <w:rPr>
          <w:ins w:id="18" w:author="Graf Thomas, INI-NET-VNC-E2E" w:date="2025-03-05T06:47:00Z"/>
          <w:rFonts w:ascii="Courier New" w:hAnsi="Courier New" w:cs="Courier New"/>
          <w:lang w:val="en-US"/>
          <w:rPrChange w:id="19" w:author="Graf Thomas, INI-NET-VNC-E2E" w:date="2025-03-05T06:47:00Z">
            <w:rPr>
              <w:ins w:id="20" w:author="Graf Thomas, INI-NET-VNC-E2E" w:date="2025-03-05T06:47:00Z"/>
              <w:rFonts w:ascii="Courier New" w:hAnsi="Courier New" w:cs="Courier New"/>
            </w:rPr>
          </w:rPrChange>
        </w:rPr>
      </w:pPr>
      <w:ins w:id="21" w:author="Graf Thomas, INI-NET-VNC-E2E" w:date="2025-03-05T06:47:00Z">
        <w:r w:rsidRPr="005812DA">
          <w:rPr>
            <w:rFonts w:ascii="Courier New" w:hAnsi="Courier New" w:cs="Courier New"/>
            <w:lang w:val="en-US"/>
            <w:rPrChange w:id="22" w:author="Graf Thomas, INI-NET-VNC-E2E" w:date="2025-03-05T06:47:00Z">
              <w:rPr>
                <w:rFonts w:ascii="Courier New" w:hAnsi="Courier New" w:cs="Courier New"/>
              </w:rPr>
            </w:rPrChange>
          </w:rPr>
          <w:t xml:space="preserve">   management server and the schema that is used by each of these</w:t>
        </w:r>
      </w:ins>
    </w:p>
    <w:p w14:paraId="391843C5" w14:textId="77777777" w:rsidR="001E667C" w:rsidRPr="005812DA" w:rsidRDefault="005812DA" w:rsidP="001E667C">
      <w:pPr>
        <w:pStyle w:val="PlainText"/>
        <w:rPr>
          <w:rFonts w:ascii="Courier New" w:hAnsi="Courier New" w:cs="Courier New"/>
          <w:lang w:val="en-US"/>
        </w:rPr>
      </w:pPr>
      <w:ins w:id="23" w:author="Graf Thomas, INI-NET-VNC-E2E" w:date="2025-03-05T06:47:00Z">
        <w:r w:rsidRPr="005812DA">
          <w:rPr>
            <w:rFonts w:ascii="Courier New" w:hAnsi="Courier New" w:cs="Courier New"/>
            <w:lang w:val="en-US"/>
            <w:rPrChange w:id="24" w:author="Graf Thomas, INI-NET-VNC-E2E" w:date="2025-03-05T06:47:00Z">
              <w:rPr>
                <w:rFonts w:ascii="Courier New" w:hAnsi="Courier New" w:cs="Courier New"/>
              </w:rPr>
            </w:rPrChange>
          </w:rPr>
          <w:t xml:space="preserve">   </w:t>
        </w:r>
        <w:r w:rsidRPr="005812DA">
          <w:rPr>
            <w:rFonts w:ascii="Courier New" w:hAnsi="Courier New" w:cs="Courier New"/>
            <w:lang w:val="en-US"/>
            <w:rPrChange w:id="25" w:author="Graf Thomas, INI-NET-VNC-E2E" w:date="2025-03-05T06:48:00Z">
              <w:rPr>
                <w:rFonts w:ascii="Courier New" w:hAnsi="Courier New" w:cs="Courier New"/>
              </w:rPr>
            </w:rPrChange>
          </w:rPr>
          <w:t>datastores.</w:t>
        </w:r>
      </w:ins>
      <w:del w:id="26" w:author="Graf Thomas, INI-NET-VNC-E2E" w:date="2025-03-05T06:48:00Z">
        <w:r w:rsidR="001E667C" w:rsidRPr="005812DA" w:rsidDel="005812DA">
          <w:rPr>
            <w:rFonts w:ascii="Courier New" w:hAnsi="Courier New" w:cs="Courier New"/>
            <w:lang w:val="en-US"/>
          </w:rPr>
          <w:delText>utilizes the YANG data modelling language.</w:delText>
        </w:r>
      </w:del>
    </w:p>
    <w:p w14:paraId="72ECBFF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According to </w:t>
      </w:r>
      <w:ins w:id="27" w:author="Graf Thomas, INI-NET-VNC-E2E" w:date="2025-03-05T06:49:00Z">
        <w:r w:rsidR="005812DA">
          <w:rPr>
            <w:rFonts w:ascii="Courier New" w:hAnsi="Courier New" w:cs="Courier New"/>
            <w:lang w:val="en-US"/>
          </w:rPr>
          <w:t xml:space="preserve">Section 4.2.8 </w:t>
        </w:r>
      </w:ins>
      <w:ins w:id="28" w:author="Graf Thomas, INI-NET-VNC-E2E" w:date="2025-03-05T06:51:00Z">
        <w:r w:rsidR="005812DA">
          <w:rPr>
            <w:rFonts w:ascii="Courier New" w:hAnsi="Courier New" w:cs="Courier New"/>
            <w:lang w:val="en-US"/>
          </w:rPr>
          <w:t xml:space="preserve">and 5.6.3 in </w:t>
        </w:r>
      </w:ins>
      <w:r w:rsidRPr="005812DA">
        <w:rPr>
          <w:rFonts w:ascii="Courier New" w:hAnsi="Courier New" w:cs="Courier New"/>
          <w:lang w:val="en-US"/>
        </w:rPr>
        <w:t xml:space="preserve">[RFC7950], both augmentations and deviations </w:t>
      </w:r>
      <w:del w:id="29" w:author="Graf Thomas, INI-NET-VNC-E2E" w:date="2025-03-05T06:48:00Z">
        <w:r w:rsidRPr="005812DA" w:rsidDel="005812DA">
          <w:rPr>
            <w:rFonts w:ascii="Courier New" w:hAnsi="Courier New" w:cs="Courier New"/>
            <w:lang w:val="en-US"/>
          </w:rPr>
          <w:delText>are</w:delText>
        </w:r>
      </w:del>
    </w:p>
    <w:p w14:paraId="7F8E74E5" w14:textId="77777777" w:rsidR="001E667C" w:rsidRPr="005812DA" w:rsidDel="005812DA" w:rsidRDefault="001E667C" w:rsidP="005812DA">
      <w:pPr>
        <w:pStyle w:val="PlainText"/>
        <w:rPr>
          <w:del w:id="30" w:author="Graf Thomas, INI-NET-VNC-E2E" w:date="2025-03-05T06:53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del w:id="31" w:author="Graf Thomas, INI-NET-VNC-E2E" w:date="2025-03-05T06:48:00Z">
        <w:r w:rsidRPr="005812DA" w:rsidDel="005812DA">
          <w:rPr>
            <w:rFonts w:ascii="Courier New" w:hAnsi="Courier New" w:cs="Courier New"/>
            <w:lang w:val="en-US"/>
          </w:rPr>
          <w:delText xml:space="preserve">defining </w:delText>
        </w:r>
      </w:del>
      <w:ins w:id="32" w:author="Graf Thomas, INI-NET-VNC-E2E" w:date="2025-03-05T06:48:00Z">
        <w:r w:rsidR="005812DA" w:rsidRPr="005812DA">
          <w:rPr>
            <w:rFonts w:ascii="Courier New" w:hAnsi="Courier New" w:cs="Courier New"/>
            <w:lang w:val="en-US"/>
          </w:rPr>
          <w:t>defin</w:t>
        </w:r>
        <w:r w:rsidR="005812DA">
          <w:rPr>
            <w:rFonts w:ascii="Courier New" w:hAnsi="Courier New" w:cs="Courier New"/>
            <w:lang w:val="en-US"/>
          </w:rPr>
          <w:t>e</w:t>
        </w:r>
        <w:r w:rsidR="005812DA" w:rsidRPr="005812DA">
          <w:rPr>
            <w:rFonts w:ascii="Courier New" w:hAnsi="Courier New" w:cs="Courier New"/>
            <w:lang w:val="en-US"/>
          </w:rPr>
          <w:t xml:space="preserve"> </w:t>
        </w:r>
      </w:ins>
      <w:del w:id="33" w:author="Graf Thomas, INI-NET-VNC-E2E" w:date="2025-03-05T06:50:00Z">
        <w:r w:rsidRPr="005812DA" w:rsidDel="005812DA">
          <w:rPr>
            <w:rFonts w:ascii="Courier New" w:hAnsi="Courier New" w:cs="Courier New"/>
            <w:lang w:val="en-US"/>
          </w:rPr>
          <w:delText xml:space="preserve">contents </w:delText>
        </w:r>
      </w:del>
      <w:ins w:id="34" w:author="Graf Thomas, INI-NET-VNC-E2E" w:date="2025-03-05T06:50:00Z">
        <w:r w:rsidR="005812DA">
          <w:rPr>
            <w:rFonts w:ascii="Courier New" w:hAnsi="Courier New" w:cs="Courier New"/>
            <w:lang w:val="en-US"/>
          </w:rPr>
          <w:t>additional nodes</w:t>
        </w:r>
        <w:r w:rsidR="005812DA" w:rsidRPr="005812DA">
          <w:rPr>
            <w:rFonts w:ascii="Courier New" w:hAnsi="Courier New" w:cs="Courier New"/>
            <w:lang w:val="en-US"/>
          </w:rPr>
          <w:t xml:space="preserve"> </w:t>
        </w:r>
      </w:ins>
      <w:ins w:id="35" w:author="Graf Thomas, INI-NET-VNC-E2E" w:date="2025-03-05T06:49:00Z">
        <w:r w:rsidR="005812DA">
          <w:rPr>
            <w:rFonts w:ascii="Courier New" w:hAnsi="Courier New" w:cs="Courier New"/>
            <w:lang w:val="en-US"/>
          </w:rPr>
          <w:t xml:space="preserve">internal </w:t>
        </w:r>
      </w:ins>
      <w:ins w:id="36" w:author="Graf Thomas, INI-NET-VNC-E2E" w:date="2025-03-05T06:50:00Z">
        <w:r w:rsidR="005812DA">
          <w:rPr>
            <w:rFonts w:ascii="Courier New" w:hAnsi="Courier New" w:cs="Courier New"/>
            <w:lang w:val="en-US"/>
          </w:rPr>
          <w:t xml:space="preserve">or </w:t>
        </w:r>
      </w:ins>
      <w:r w:rsidRPr="005812DA">
        <w:rPr>
          <w:rFonts w:ascii="Courier New" w:hAnsi="Courier New" w:cs="Courier New"/>
          <w:lang w:val="en-US"/>
        </w:rPr>
        <w:t xml:space="preserve">external to the module, </w:t>
      </w:r>
      <w:del w:id="37" w:author="Graf Thomas, INI-NET-VNC-E2E" w:date="2025-03-05T06:53:00Z">
        <w:r w:rsidRPr="005812DA" w:rsidDel="005812DA">
          <w:rPr>
            <w:rFonts w:ascii="Courier New" w:hAnsi="Courier New" w:cs="Courier New"/>
            <w:lang w:val="en-US"/>
          </w:rPr>
          <w:delText>but applying internally for</w:delText>
        </w:r>
      </w:del>
    </w:p>
    <w:p w14:paraId="17277EB0" w14:textId="77777777" w:rsidR="001E667C" w:rsidRPr="005812DA" w:rsidRDefault="001E667C" w:rsidP="0096322C">
      <w:pPr>
        <w:pStyle w:val="PlainText"/>
        <w:rPr>
          <w:rFonts w:ascii="Courier New" w:hAnsi="Courier New" w:cs="Courier New"/>
          <w:lang w:val="en-US"/>
        </w:rPr>
      </w:pPr>
      <w:del w:id="38" w:author="Graf Thomas, INI-NET-VNC-E2E" w:date="2025-03-05T06:53:00Z">
        <w:r w:rsidRPr="005812DA" w:rsidDel="005812DA">
          <w:rPr>
            <w:rFonts w:ascii="Courier New" w:hAnsi="Courier New" w:cs="Courier New"/>
            <w:lang w:val="en-US"/>
          </w:rPr>
          <w:delText xml:space="preserve">   the module, </w:delText>
        </w:r>
      </w:del>
      <w:r w:rsidRPr="005812DA">
        <w:rPr>
          <w:rFonts w:ascii="Courier New" w:hAnsi="Courier New" w:cs="Courier New"/>
          <w:lang w:val="en-US"/>
        </w:rPr>
        <w:t xml:space="preserve">which </w:t>
      </w:r>
      <w:del w:id="39" w:author="Graf Thomas, INI-NET-VNC-E2E" w:date="2025-03-05T06:53:00Z">
        <w:r w:rsidRPr="005812DA" w:rsidDel="005812DA">
          <w:rPr>
            <w:rFonts w:ascii="Courier New" w:hAnsi="Courier New" w:cs="Courier New"/>
            <w:lang w:val="en-US"/>
          </w:rPr>
          <w:delText xml:space="preserve">are </w:delText>
        </w:r>
      </w:del>
      <w:ins w:id="40" w:author="Graf Thomas, INI-NET-VNC-E2E" w:date="2025-03-05T06:53:00Z">
        <w:r w:rsidR="005812DA">
          <w:rPr>
            <w:rFonts w:ascii="Courier New" w:hAnsi="Courier New" w:cs="Courier New"/>
            <w:lang w:val="en-US"/>
          </w:rPr>
          <w:t>are the</w:t>
        </w:r>
        <w:r w:rsidR="005812DA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reverse </w:t>
      </w:r>
      <w:del w:id="41" w:author="Graf Thomas, INI-NET-VNC-E2E" w:date="2025-03-05T06:53:00Z">
        <w:r w:rsidRPr="005812DA" w:rsidDel="005812DA">
          <w:rPr>
            <w:rFonts w:ascii="Courier New" w:hAnsi="Courier New" w:cs="Courier New"/>
            <w:lang w:val="en-US"/>
          </w:rPr>
          <w:delText xml:space="preserve">dependency </w:delText>
        </w:r>
      </w:del>
      <w:ins w:id="42" w:author="Graf Thomas, INI-NET-VNC-E2E" w:date="2025-03-05T06:53:00Z">
        <w:r w:rsidR="005812DA" w:rsidRPr="005812DA">
          <w:rPr>
            <w:rFonts w:ascii="Courier New" w:hAnsi="Courier New" w:cs="Courier New"/>
            <w:lang w:val="en-US"/>
          </w:rPr>
          <w:t>dependenc</w:t>
        </w:r>
        <w:r w:rsidR="005812DA">
          <w:rPr>
            <w:rFonts w:ascii="Courier New" w:hAnsi="Courier New" w:cs="Courier New"/>
            <w:lang w:val="en-US"/>
          </w:rPr>
          <w:t>ies</w:t>
        </w:r>
        <w:r w:rsidR="005812DA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of a YANG module.  </w:t>
      </w:r>
      <w:ins w:id="43" w:author="Graf Thomas, INI-NET-VNC-E2E" w:date="2025-03-05T06:58:00Z">
        <w:r w:rsidR="0096322C">
          <w:rPr>
            <w:rFonts w:ascii="Courier New" w:hAnsi="Courier New" w:cs="Courier New"/>
            <w:lang w:val="en-US"/>
          </w:rPr>
          <w:t>R</w:t>
        </w:r>
        <w:r w:rsidR="0096322C" w:rsidRPr="005812DA">
          <w:rPr>
            <w:rFonts w:ascii="Courier New" w:hAnsi="Courier New" w:cs="Courier New"/>
            <w:lang w:val="en-US"/>
          </w:rPr>
          <w:t xml:space="preserve">everse </w:t>
        </w:r>
      </w:ins>
      <w:ins w:id="44" w:author="Graf Thomas, INI-NET-VNC-E2E" w:date="2025-03-05T06:59:00Z">
        <w:r w:rsidR="0096322C">
          <w:rPr>
            <w:rFonts w:ascii="Courier New" w:hAnsi="Courier New" w:cs="Courier New"/>
            <w:lang w:val="en-US"/>
          </w:rPr>
          <w:t xml:space="preserve">and </w:t>
        </w:r>
      </w:ins>
      <w:ins w:id="45" w:author="Graf Thomas, INI-NET-VNC-E2E" w:date="2025-03-05T06:58:00Z">
        <w:r w:rsidR="0096322C" w:rsidRPr="005812DA">
          <w:rPr>
            <w:rFonts w:ascii="Courier New" w:hAnsi="Courier New" w:cs="Courier New"/>
            <w:lang w:val="en-US"/>
          </w:rPr>
          <w:t>dependenc</w:t>
        </w:r>
      </w:ins>
      <w:ins w:id="46" w:author="Graf Thomas, INI-NET-VNC-E2E" w:date="2025-03-05T06:59:00Z">
        <w:r w:rsidR="0096322C">
          <w:rPr>
            <w:rFonts w:ascii="Courier New" w:hAnsi="Courier New" w:cs="Courier New"/>
            <w:lang w:val="en-US"/>
          </w:rPr>
          <w:t>i</w:t>
        </w:r>
      </w:ins>
      <w:ins w:id="47" w:author="Graf Thomas, INI-NET-VNC-E2E" w:date="2025-03-05T06:58:00Z">
        <w:r w:rsidR="0096322C">
          <w:rPr>
            <w:rFonts w:ascii="Courier New" w:hAnsi="Courier New" w:cs="Courier New"/>
            <w:lang w:val="en-US"/>
          </w:rPr>
          <w:t>es</w:t>
        </w:r>
        <w:r w:rsidR="0096322C" w:rsidRPr="005812DA">
          <w:rPr>
            <w:rFonts w:ascii="Courier New" w:hAnsi="Courier New" w:cs="Courier New"/>
            <w:lang w:val="en-US"/>
          </w:rPr>
          <w:t xml:space="preserve"> </w:t>
        </w:r>
      </w:ins>
      <w:ins w:id="48" w:author="Graf Thomas, INI-NET-VNC-E2E" w:date="2025-03-05T07:00:00Z">
        <w:r w:rsidR="0096322C">
          <w:rPr>
            <w:rFonts w:ascii="Courier New" w:hAnsi="Courier New" w:cs="Courier New"/>
            <w:lang w:val="en-US"/>
          </w:rPr>
          <w:t xml:space="preserve">and import as in Section 5.1.1 of RFC 7950 </w:t>
        </w:r>
      </w:ins>
      <w:ins w:id="49" w:author="Graf Thomas, INI-NET-VNC-E2E" w:date="2025-03-05T06:58:00Z">
        <w:r w:rsidR="0096322C">
          <w:rPr>
            <w:rFonts w:ascii="Courier New" w:hAnsi="Courier New" w:cs="Courier New"/>
            <w:lang w:val="en-US"/>
          </w:rPr>
          <w:t xml:space="preserve">are </w:t>
        </w:r>
      </w:ins>
      <w:ins w:id="50" w:author="Graf Thomas, INI-NET-VNC-E2E" w:date="2025-03-05T07:00:00Z">
        <w:r w:rsidR="0096322C">
          <w:rPr>
            <w:rFonts w:ascii="Courier New" w:hAnsi="Courier New" w:cs="Courier New"/>
            <w:lang w:val="en-US"/>
          </w:rPr>
          <w:t xml:space="preserve">both </w:t>
        </w:r>
      </w:ins>
      <w:ins w:id="51" w:author="Graf Thomas, INI-NET-VNC-E2E" w:date="2025-03-05T06:58:00Z">
        <w:r w:rsidR="0096322C" w:rsidRPr="005812DA">
          <w:rPr>
            <w:rFonts w:ascii="Courier New" w:hAnsi="Courier New" w:cs="Courier New"/>
            <w:lang w:val="en-US"/>
          </w:rPr>
          <w:t xml:space="preserve">crucial </w:t>
        </w:r>
        <w:proofErr w:type="spellStart"/>
        <w:proofErr w:type="gramStart"/>
        <w:r w:rsidR="0096322C" w:rsidRPr="005812DA">
          <w:rPr>
            <w:rFonts w:ascii="Courier New" w:hAnsi="Courier New" w:cs="Courier New"/>
            <w:lang w:val="en-US"/>
          </w:rPr>
          <w:t>information</w:t>
        </w:r>
        <w:r w:rsidR="0096322C">
          <w:rPr>
            <w:rFonts w:ascii="Courier New" w:hAnsi="Courier New" w:cs="Courier New"/>
            <w:lang w:val="en-US"/>
          </w:rPr>
          <w:t>s</w:t>
        </w:r>
        <w:proofErr w:type="spellEnd"/>
        <w:proofErr w:type="gramEnd"/>
        <w:r w:rsidR="0096322C" w:rsidRPr="005812DA">
          <w:rPr>
            <w:rFonts w:ascii="Courier New" w:hAnsi="Courier New" w:cs="Courier New"/>
            <w:lang w:val="en-US"/>
          </w:rPr>
          <w:t xml:space="preserve"> </w:t>
        </w:r>
      </w:ins>
      <w:del w:id="52" w:author="Graf Thomas, INI-NET-VNC-E2E" w:date="2025-03-05T06:58:00Z">
        <w:r w:rsidRPr="005812DA" w:rsidDel="0096322C">
          <w:rPr>
            <w:rFonts w:ascii="Courier New" w:hAnsi="Courier New" w:cs="Courier New"/>
            <w:lang w:val="en-US"/>
          </w:rPr>
          <w:delText>To</w:delText>
        </w:r>
      </w:del>
      <w:ins w:id="53" w:author="Graf Thomas, INI-NET-VNC-E2E" w:date="2025-03-05T06:58:00Z">
        <w:r w:rsidR="0096322C">
          <w:rPr>
            <w:rFonts w:ascii="Courier New" w:hAnsi="Courier New" w:cs="Courier New"/>
            <w:lang w:val="en-US"/>
          </w:rPr>
          <w:t>t</w:t>
        </w:r>
        <w:r w:rsidR="0096322C" w:rsidRPr="005812DA">
          <w:rPr>
            <w:rFonts w:ascii="Courier New" w:hAnsi="Courier New" w:cs="Courier New"/>
            <w:lang w:val="en-US"/>
          </w:rPr>
          <w:t>o</w:t>
        </w:r>
      </w:ins>
    </w:p>
    <w:p w14:paraId="6133E566" w14:textId="77777777" w:rsidR="001E667C" w:rsidRPr="005812DA" w:rsidDel="0096322C" w:rsidRDefault="001E667C" w:rsidP="0096322C">
      <w:pPr>
        <w:pStyle w:val="PlainText"/>
        <w:rPr>
          <w:del w:id="54" w:author="Graf Thomas, INI-NET-VNC-E2E" w:date="2025-03-05T06:58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del w:id="55" w:author="Graf Thomas, INI-NET-VNC-E2E" w:date="2025-03-05T06:56:00Z">
        <w:r w:rsidRPr="005812DA" w:rsidDel="0096322C">
          <w:rPr>
            <w:rFonts w:ascii="Courier New" w:hAnsi="Courier New" w:cs="Courier New"/>
            <w:lang w:val="en-US"/>
          </w:rPr>
          <w:delText>construct the full</w:delText>
        </w:r>
      </w:del>
      <w:ins w:id="56" w:author="Graf Thomas, INI-NET-VNC-E2E" w:date="2025-03-05T06:56:00Z">
        <w:r w:rsidR="0096322C">
          <w:rPr>
            <w:rFonts w:ascii="Courier New" w:hAnsi="Courier New" w:cs="Courier New"/>
            <w:lang w:val="en-US"/>
          </w:rPr>
          <w:t>understand all</w:t>
        </w:r>
      </w:ins>
      <w:r w:rsidRPr="005812DA">
        <w:rPr>
          <w:rFonts w:ascii="Courier New" w:hAnsi="Courier New" w:cs="Courier New"/>
          <w:lang w:val="en-US"/>
        </w:rPr>
        <w:t xml:space="preserve"> </w:t>
      </w:r>
      <w:del w:id="57" w:author="Graf Thomas, INI-NET-VNC-E2E" w:date="2025-03-05T06:56:00Z">
        <w:r w:rsidRPr="005812DA" w:rsidDel="0096322C">
          <w:rPr>
            <w:rFonts w:ascii="Courier New" w:hAnsi="Courier New" w:cs="Courier New"/>
            <w:lang w:val="en-US"/>
          </w:rPr>
          <w:delText xml:space="preserve">dependency </w:delText>
        </w:r>
      </w:del>
      <w:ins w:id="58" w:author="Graf Thomas, INI-NET-VNC-E2E" w:date="2025-03-05T06:56:00Z">
        <w:r w:rsidR="0096322C" w:rsidRPr="005812DA">
          <w:rPr>
            <w:rFonts w:ascii="Courier New" w:hAnsi="Courier New" w:cs="Courier New"/>
            <w:lang w:val="en-US"/>
          </w:rPr>
          <w:t>dependenc</w:t>
        </w:r>
        <w:r w:rsidR="0096322C">
          <w:rPr>
            <w:rFonts w:ascii="Courier New" w:hAnsi="Courier New" w:cs="Courier New"/>
            <w:lang w:val="en-US"/>
          </w:rPr>
          <w:t>ies</w:t>
        </w:r>
        <w:r w:rsidR="0096322C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of a YANG module,</w:t>
      </w:r>
      <w:del w:id="59" w:author="Graf Thomas, INI-NET-VNC-E2E" w:date="2025-03-05T06:58:00Z">
        <w:r w:rsidRPr="005812DA" w:rsidDel="0096322C">
          <w:rPr>
            <w:rFonts w:ascii="Courier New" w:hAnsi="Courier New" w:cs="Courier New"/>
            <w:lang w:val="en-US"/>
          </w:rPr>
          <w:delText xml:space="preserve"> the reverse</w:delText>
        </w:r>
      </w:del>
    </w:p>
    <w:p w14:paraId="1EF4747D" w14:textId="77777777" w:rsidR="001E667C" w:rsidRPr="005812DA" w:rsidRDefault="001E667C" w:rsidP="0096322C">
      <w:pPr>
        <w:pStyle w:val="PlainText"/>
        <w:rPr>
          <w:rFonts w:ascii="Courier New" w:hAnsi="Courier New" w:cs="Courier New"/>
          <w:lang w:val="en-US"/>
        </w:rPr>
      </w:pPr>
      <w:del w:id="60" w:author="Graf Thomas, INI-NET-VNC-E2E" w:date="2025-03-05T06:58:00Z">
        <w:r w:rsidRPr="005812DA" w:rsidDel="0096322C">
          <w:rPr>
            <w:rFonts w:ascii="Courier New" w:hAnsi="Courier New" w:cs="Courier New"/>
            <w:lang w:val="en-US"/>
          </w:rPr>
          <w:delText xml:space="preserve">   dependency is a crucial information</w:delText>
        </w:r>
      </w:del>
      <w:r w:rsidRPr="005812DA">
        <w:rPr>
          <w:rFonts w:ascii="Courier New" w:hAnsi="Courier New" w:cs="Courier New"/>
          <w:lang w:val="en-US"/>
        </w:rPr>
        <w:t>.  However, currently it is</w:t>
      </w:r>
    </w:p>
    <w:p w14:paraId="2325B1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difficult to obtain the </w:t>
      </w:r>
      <w:del w:id="61" w:author="Graf Thomas, INI-NET-VNC-E2E" w:date="2025-03-05T06:54:00Z">
        <w:r w:rsidRPr="005812DA" w:rsidDel="0096322C">
          <w:rPr>
            <w:rFonts w:ascii="Courier New" w:hAnsi="Courier New" w:cs="Courier New"/>
            <w:lang w:val="en-US"/>
          </w:rPr>
          <w:delText>reverse dependency</w:delText>
        </w:r>
      </w:del>
      <w:ins w:id="62" w:author="Graf Thomas, INI-NET-VNC-E2E" w:date="2025-03-05T06:54:00Z">
        <w:r w:rsidR="0096322C">
          <w:rPr>
            <w:rFonts w:ascii="Courier New" w:hAnsi="Courier New" w:cs="Courier New"/>
            <w:lang w:val="en-US"/>
          </w:rPr>
          <w:t>YANG schem</w:t>
        </w:r>
      </w:ins>
      <w:ins w:id="63" w:author="Graf Thomas, INI-NET-VNC-E2E" w:date="2025-03-05T06:55:00Z">
        <w:r w:rsidR="0096322C">
          <w:rPr>
            <w:rFonts w:ascii="Courier New" w:hAnsi="Courier New" w:cs="Courier New"/>
            <w:lang w:val="en-US"/>
          </w:rPr>
          <w:t xml:space="preserve">a tree RFC </w:t>
        </w:r>
        <w:r w:rsidR="0096322C" w:rsidRPr="0096322C">
          <w:rPr>
            <w:rFonts w:ascii="Courier New" w:hAnsi="Courier New" w:cs="Courier New"/>
            <w:lang w:val="en-US"/>
          </w:rPr>
          <w:t>8340</w:t>
        </w:r>
      </w:ins>
      <w:r w:rsidRPr="005812DA">
        <w:rPr>
          <w:rFonts w:ascii="Courier New" w:hAnsi="Courier New" w:cs="Courier New"/>
          <w:lang w:val="en-US"/>
        </w:rPr>
        <w:t xml:space="preserve"> without </w:t>
      </w:r>
      <w:del w:id="64" w:author="Graf Thomas, INI-NET-VNC-E2E" w:date="2025-03-05T06:55:00Z">
        <w:r w:rsidRPr="005812DA" w:rsidDel="0096322C">
          <w:rPr>
            <w:rFonts w:ascii="Courier New" w:hAnsi="Courier New" w:cs="Courier New"/>
            <w:lang w:val="en-US"/>
          </w:rPr>
          <w:delText xml:space="preserve">fetching </w:delText>
        </w:r>
      </w:del>
      <w:ins w:id="65" w:author="Graf Thomas, INI-NET-VNC-E2E" w:date="2025-03-05T06:55:00Z">
        <w:r w:rsidR="0096322C">
          <w:rPr>
            <w:rFonts w:ascii="Courier New" w:hAnsi="Courier New" w:cs="Courier New"/>
            <w:lang w:val="en-US"/>
          </w:rPr>
          <w:t>obtaining</w:t>
        </w:r>
        <w:r w:rsidR="0096322C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and</w:t>
      </w:r>
    </w:p>
    <w:p w14:paraId="781B6B1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parsing all </w:t>
      </w:r>
      <w:del w:id="66" w:author="Graf Thomas, INI-NET-VNC-E2E" w:date="2025-03-05T06:55:00Z">
        <w:r w:rsidRPr="005812DA" w:rsidDel="0096322C">
          <w:rPr>
            <w:rFonts w:ascii="Courier New" w:hAnsi="Courier New" w:cs="Courier New"/>
            <w:lang w:val="en-US"/>
          </w:rPr>
          <w:delText xml:space="preserve">device </w:delText>
        </w:r>
      </w:del>
      <w:ins w:id="67" w:author="Graf Thomas, INI-NET-VNC-E2E" w:date="2025-03-05T06:55:00Z">
        <w:r w:rsidR="0096322C">
          <w:rPr>
            <w:rFonts w:ascii="Courier New" w:hAnsi="Courier New" w:cs="Courier New"/>
            <w:lang w:val="en-US"/>
          </w:rPr>
          <w:t>YANG</w:t>
        </w:r>
        <w:r w:rsidR="0096322C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modules</w:t>
      </w:r>
      <w:ins w:id="68" w:author="Graf Thomas, INI-NET-VNC-E2E" w:date="2025-03-05T06:55:00Z">
        <w:r w:rsidR="0096322C">
          <w:rPr>
            <w:rFonts w:ascii="Courier New" w:hAnsi="Courier New" w:cs="Courier New"/>
            <w:lang w:val="en-US"/>
          </w:rPr>
          <w:t xml:space="preserve"> from a management server</w:t>
        </w:r>
      </w:ins>
      <w:r w:rsidRPr="005812DA">
        <w:rPr>
          <w:rFonts w:ascii="Courier New" w:hAnsi="Courier New" w:cs="Courier New"/>
          <w:lang w:val="en-US"/>
        </w:rPr>
        <w:t>.  The deviation list defined in YANG</w:t>
      </w:r>
    </w:p>
    <w:p w14:paraId="4EE90F4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library enables client to obtain the module reverse dependency</w:t>
      </w:r>
    </w:p>
    <w:p w14:paraId="5DFBE53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without having to get and parse all YANG modules.  However, the</w:t>
      </w:r>
    </w:p>
    <w:p w14:paraId="23965C2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augmentation list is not defined in it.</w:t>
      </w:r>
    </w:p>
    <w:p w14:paraId="5A5B36B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Since both augmentation and deviation work as YANG module</w:t>
      </w:r>
    </w:p>
    <w:p w14:paraId="784DDFF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dependencies, it is reasonable to document them the same way in the</w:t>
      </w:r>
    </w:p>
    <w:p w14:paraId="5E9510D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YANG library.  </w:t>
      </w:r>
      <w:del w:id="69" w:author="Graf Thomas, INI-NET-VNC-E2E" w:date="2025-03-05T07:02:00Z">
        <w:r w:rsidRPr="005812DA" w:rsidDel="0096322C">
          <w:rPr>
            <w:rFonts w:ascii="Courier New" w:hAnsi="Courier New" w:cs="Courier New"/>
            <w:lang w:val="en-US"/>
          </w:rPr>
          <w:delText xml:space="preserve">On the other hand, having </w:delText>
        </w:r>
      </w:del>
      <w:ins w:id="70" w:author="Graf Thomas, INI-NET-VNC-E2E" w:date="2025-03-05T07:02:00Z">
        <w:r w:rsidR="0096322C">
          <w:rPr>
            <w:rFonts w:ascii="Courier New" w:hAnsi="Courier New" w:cs="Courier New"/>
            <w:lang w:val="en-US"/>
          </w:rPr>
          <w:t>H</w:t>
        </w:r>
        <w:r w:rsidR="0096322C" w:rsidRPr="005812DA">
          <w:rPr>
            <w:rFonts w:ascii="Courier New" w:hAnsi="Courier New" w:cs="Courier New"/>
            <w:lang w:val="en-US"/>
          </w:rPr>
          <w:t xml:space="preserve">aving </w:t>
        </w:r>
      </w:ins>
      <w:r w:rsidRPr="005812DA">
        <w:rPr>
          <w:rFonts w:ascii="Courier New" w:hAnsi="Courier New" w:cs="Courier New"/>
          <w:lang w:val="en-US"/>
        </w:rPr>
        <w:t>both augmentation and</w:t>
      </w:r>
    </w:p>
    <w:p w14:paraId="17B4F94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deviation directly available in the YANG library provides an easy and</w:t>
      </w:r>
    </w:p>
    <w:p w14:paraId="14CBF07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light-weight solution for determining the reverse </w:t>
      </w:r>
      <w:del w:id="71" w:author="Graf Thomas, INI-NET-VNC-E2E" w:date="2025-03-05T07:02:00Z">
        <w:r w:rsidRPr="005812DA" w:rsidDel="0096322C">
          <w:rPr>
            <w:rFonts w:ascii="Courier New" w:hAnsi="Courier New" w:cs="Courier New"/>
            <w:lang w:val="en-US"/>
          </w:rPr>
          <w:delText>dependency</w:delText>
        </w:r>
      </w:del>
      <w:ins w:id="72" w:author="Graf Thomas, INI-NET-VNC-E2E" w:date="2025-03-05T07:02:00Z">
        <w:r w:rsidR="0096322C" w:rsidRPr="005812DA">
          <w:rPr>
            <w:rFonts w:ascii="Courier New" w:hAnsi="Courier New" w:cs="Courier New"/>
            <w:lang w:val="en-US"/>
          </w:rPr>
          <w:t>dependenc</w:t>
        </w:r>
        <w:r w:rsidR="0096322C">
          <w:rPr>
            <w:rFonts w:ascii="Courier New" w:hAnsi="Courier New" w:cs="Courier New"/>
            <w:lang w:val="en-US"/>
          </w:rPr>
          <w:t>ies</w:t>
        </w:r>
      </w:ins>
      <w:r w:rsidRPr="005812DA">
        <w:rPr>
          <w:rFonts w:ascii="Courier New" w:hAnsi="Courier New" w:cs="Courier New"/>
          <w:lang w:val="en-US"/>
        </w:rPr>
        <w:t>.</w:t>
      </w:r>
    </w:p>
    <w:p w14:paraId="6ED4A64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Therefore, this </w:t>
      </w:r>
      <w:del w:id="73" w:author="Graf Thomas, INI-NET-VNC-E2E" w:date="2025-03-05T07:03:00Z">
        <w:r w:rsidRPr="005812DA" w:rsidDel="0096322C">
          <w:rPr>
            <w:rFonts w:ascii="Courier New" w:hAnsi="Courier New" w:cs="Courier New"/>
            <w:lang w:val="en-US"/>
          </w:rPr>
          <w:delText xml:space="preserve">draft </w:delText>
        </w:r>
      </w:del>
      <w:ins w:id="74" w:author="Graf Thomas, INI-NET-VNC-E2E" w:date="2025-03-05T07:03:00Z">
        <w:r w:rsidR="0096322C">
          <w:rPr>
            <w:rFonts w:ascii="Courier New" w:hAnsi="Courier New" w:cs="Courier New"/>
            <w:lang w:val="en-US"/>
          </w:rPr>
          <w:t>document</w:t>
        </w:r>
        <w:r w:rsidR="0096322C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proposes a YANG module that augments the YANG</w:t>
      </w:r>
    </w:p>
    <w:p w14:paraId="6EFBA93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library</w:t>
      </w:r>
      <w:del w:id="75" w:author="Graf Thomas, INI-NET-VNC-E2E" w:date="2025-03-05T07:03:00Z">
        <w:r w:rsidRPr="005812DA" w:rsidDel="0096322C">
          <w:rPr>
            <w:rFonts w:ascii="Courier New" w:hAnsi="Courier New" w:cs="Courier New"/>
            <w:lang w:val="en-US"/>
          </w:rPr>
          <w:delText>,</w:delText>
        </w:r>
      </w:del>
      <w:r w:rsidRPr="005812DA">
        <w:rPr>
          <w:rFonts w:ascii="Courier New" w:hAnsi="Courier New" w:cs="Courier New"/>
          <w:lang w:val="en-US"/>
        </w:rPr>
        <w:t xml:space="preserve"> to include the YANG module augmentation information</w:t>
      </w:r>
      <w:del w:id="76" w:author="Graf Thomas, INI-NET-VNC-E2E" w:date="2025-03-05T07:03:00Z">
        <w:r w:rsidRPr="005812DA" w:rsidDel="0096322C">
          <w:rPr>
            <w:rFonts w:ascii="Courier New" w:hAnsi="Courier New" w:cs="Courier New"/>
            <w:lang w:val="en-US"/>
          </w:rPr>
          <w:delText xml:space="preserve"> for it</w:delText>
        </w:r>
      </w:del>
      <w:r w:rsidRPr="005812DA">
        <w:rPr>
          <w:rFonts w:ascii="Courier New" w:hAnsi="Courier New" w:cs="Courier New"/>
          <w:lang w:val="en-US"/>
        </w:rPr>
        <w:t>.</w:t>
      </w:r>
    </w:p>
    <w:p w14:paraId="479872E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1.1.  Terminology</w:t>
      </w:r>
    </w:p>
    <w:p w14:paraId="3E7C2D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3CE3D89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0BF7FF7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4410CC2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5373DB8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capitals, as shown here.</w:t>
      </w:r>
    </w:p>
    <w:p w14:paraId="1EBA16E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terminology from [RFC8525] is used in this document</w:t>
      </w:r>
    </w:p>
    <w:p w14:paraId="640D40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3]</w:t>
      </w:r>
    </w:p>
    <w:p w14:paraId="6B67017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69B0E6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427E67B0" w14:textId="77777777" w:rsidR="005812DA" w:rsidRPr="005812DA" w:rsidDel="00F043F0" w:rsidRDefault="001E667C" w:rsidP="00F043F0">
      <w:pPr>
        <w:pStyle w:val="PlainText"/>
        <w:rPr>
          <w:del w:id="77" w:author="Graf Thomas, INI-NET-VNC-E2E" w:date="2025-03-05T07:35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Tree diagrams in this document use the notation defined in [RFC8340]</w:t>
      </w:r>
    </w:p>
    <w:p w14:paraId="065CB27E" w14:textId="77777777" w:rsidR="005812DA" w:rsidRPr="005812DA" w:rsidRDefault="005812DA" w:rsidP="005812DA">
      <w:pPr>
        <w:pStyle w:val="PlainText"/>
        <w:rPr>
          <w:ins w:id="78" w:author="Graf Thomas, INI-NET-VNC-E2E" w:date="2025-03-05T06:45:00Z"/>
          <w:rFonts w:ascii="Courier New" w:hAnsi="Courier New" w:cs="Courier New"/>
          <w:lang w:val="en-US"/>
        </w:rPr>
      </w:pPr>
    </w:p>
    <w:p w14:paraId="2D38404D" w14:textId="77777777" w:rsidR="005812DA" w:rsidRPr="005812DA" w:rsidRDefault="005812DA" w:rsidP="005812DA">
      <w:pPr>
        <w:pStyle w:val="PlainText"/>
        <w:rPr>
          <w:ins w:id="79" w:author="Graf Thomas, INI-NET-VNC-E2E" w:date="2025-03-05T06:45:00Z"/>
          <w:rFonts w:ascii="Courier New" w:hAnsi="Courier New" w:cs="Courier New"/>
          <w:lang w:val="en-US"/>
        </w:rPr>
      </w:pPr>
      <w:ins w:id="80" w:author="Graf Thomas, INI-NET-VNC-E2E" w:date="2025-03-05T06:45:00Z">
        <w:r w:rsidRPr="005812DA">
          <w:rPr>
            <w:rFonts w:ascii="Courier New" w:hAnsi="Courier New" w:cs="Courier New"/>
            <w:lang w:val="en-US"/>
          </w:rPr>
          <w:t xml:space="preserve">   The terms "client" is used as defined in [RFC6241] for NETCONF and</w:t>
        </w:r>
      </w:ins>
    </w:p>
    <w:p w14:paraId="62078A1C" w14:textId="77777777" w:rsidR="001E667C" w:rsidRPr="005812DA" w:rsidRDefault="005812DA" w:rsidP="005812DA">
      <w:pPr>
        <w:pStyle w:val="PlainText"/>
        <w:rPr>
          <w:rFonts w:ascii="Courier New" w:hAnsi="Courier New" w:cs="Courier New"/>
          <w:lang w:val="en-US"/>
        </w:rPr>
      </w:pPr>
      <w:ins w:id="81" w:author="Graf Thomas, INI-NET-VNC-E2E" w:date="2025-03-05T06:45:00Z">
        <w:r w:rsidRPr="005812DA">
          <w:rPr>
            <w:rFonts w:ascii="Courier New" w:hAnsi="Courier New" w:cs="Courier New"/>
            <w:lang w:val="en-US"/>
          </w:rPr>
          <w:t xml:space="preserve">   [RFC8040] for RESTCONF.</w:t>
        </w:r>
      </w:ins>
      <w:r w:rsidR="001E667C" w:rsidRPr="005812DA">
        <w:rPr>
          <w:rFonts w:ascii="Courier New" w:hAnsi="Courier New" w:cs="Courier New"/>
          <w:lang w:val="en-US"/>
        </w:rPr>
        <w:t xml:space="preserve">   .</w:t>
      </w:r>
    </w:p>
    <w:p w14:paraId="564A40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2.  Motivation</w:t>
      </w:r>
    </w:p>
    <w:p w14:paraId="799CDAB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When using a YANG module, it is necessary to make sure that all its</w:t>
      </w:r>
    </w:p>
    <w:p w14:paraId="117E79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 are presented.  [RFC7950] identifies four types of</w:t>
      </w:r>
    </w:p>
    <w:p w14:paraId="3BF92C0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 between YANG modules:</w:t>
      </w:r>
    </w:p>
    <w:p w14:paraId="611A978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Import: the "import" statement allows a module or submodule to</w:t>
      </w:r>
    </w:p>
    <w:p w14:paraId="5433FC7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reference definitions defined in other modules.</w:t>
      </w:r>
    </w:p>
    <w:p w14:paraId="69696D0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Include: the "include" statement is used in a module to identify</w:t>
      </w:r>
    </w:p>
    <w:p w14:paraId="0C893CF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each submodule that belongs to it.</w:t>
      </w:r>
    </w:p>
    <w:p w14:paraId="07F41D1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Augmentation: the "augment" statement defines the location in the</w:t>
      </w:r>
    </w:p>
    <w:p w14:paraId="3B0C6A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data model hierarchy where additional nodes are inserted.</w:t>
      </w:r>
    </w:p>
    <w:p w14:paraId="6652E98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Deviation: the "deviation" statement defines a fragment of a</w:t>
      </w:r>
    </w:p>
    <w:p w14:paraId="15D52F4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module that the server does not implement.</w:t>
      </w:r>
    </w:p>
    <w:p w14:paraId="2E83140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import and include are direct dependencies which can be obtained</w:t>
      </w:r>
    </w:p>
    <w:p w14:paraId="75A41F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by parsing the YANG module source code, while the augmentation and</w:t>
      </w:r>
    </w:p>
    <w:p w14:paraId="345CD5E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deviation are reverse dependencies which are defined in another</w:t>
      </w:r>
    </w:p>
    <w:p w14:paraId="68869DB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module.</w:t>
      </w:r>
    </w:p>
    <w:p w14:paraId="0F5D42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For the reverse dependencies, since they are defined externally, it</w:t>
      </w:r>
    </w:p>
    <w:p w14:paraId="07BC055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is not possible to discover them by parsing the YANG module.  The</w:t>
      </w:r>
    </w:p>
    <w:p w14:paraId="532627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current way to discover the reverse dependencies is to query all YANG</w:t>
      </w:r>
    </w:p>
    <w:p w14:paraId="79CA644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modules from the server and parse them.  This is a lengthy process,</w:t>
      </w:r>
    </w:p>
    <w:p w14:paraId="6477265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which must be repeated for each client that requires these</w:t>
      </w:r>
    </w:p>
    <w:p w14:paraId="4A0659A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information.</w:t>
      </w:r>
    </w:p>
    <w:p w14:paraId="70A94BA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According to the definition of module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defined in</w:t>
      </w:r>
    </w:p>
    <w:p w14:paraId="29C8418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[RFC8525], in the schema content of a module in container yang-</w:t>
      </w:r>
    </w:p>
    <w:p w14:paraId="0286954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library, the deviation is provided to </w:t>
      </w:r>
      <w:del w:id="82" w:author="Graf Thomas, INI-NET-VNC-E2E" w:date="2025-03-05T07:04:00Z">
        <w:r w:rsidRPr="005812DA" w:rsidDel="00E3141B">
          <w:rPr>
            <w:rFonts w:ascii="Courier New" w:hAnsi="Courier New" w:cs="Courier New"/>
            <w:lang w:val="en-US"/>
          </w:rPr>
          <w:delText>tell this</w:delText>
        </w:r>
      </w:del>
      <w:ins w:id="83" w:author="Graf Thomas, INI-NET-VNC-E2E" w:date="2025-03-05T07:05:00Z">
        <w:r w:rsidR="00E3141B">
          <w:rPr>
            <w:rFonts w:ascii="Courier New" w:hAnsi="Courier New" w:cs="Courier New"/>
            <w:lang w:val="en-US"/>
          </w:rPr>
          <w:t>describe</w:t>
        </w:r>
      </w:ins>
      <w:ins w:id="84" w:author="Graf Thomas, INI-NET-VNC-E2E" w:date="2025-03-05T07:04:00Z">
        <w:r w:rsidR="00E3141B">
          <w:rPr>
            <w:rFonts w:ascii="Courier New" w:hAnsi="Courier New" w:cs="Courier New"/>
            <w:lang w:val="en-US"/>
          </w:rPr>
          <w:t xml:space="preserve"> that </w:t>
        </w:r>
      </w:ins>
      <w:ins w:id="85" w:author="Graf Thomas, INI-NET-VNC-E2E" w:date="2025-03-05T07:05:00Z">
        <w:r w:rsidR="00E3141B">
          <w:rPr>
            <w:rFonts w:ascii="Courier New" w:hAnsi="Courier New" w:cs="Courier New"/>
            <w:lang w:val="en-US"/>
          </w:rPr>
          <w:t>a</w:t>
        </w:r>
      </w:ins>
      <w:r w:rsidRPr="005812DA">
        <w:rPr>
          <w:rFonts w:ascii="Courier New" w:hAnsi="Courier New" w:cs="Courier New"/>
          <w:lang w:val="en-US"/>
        </w:rPr>
        <w:t xml:space="preserve"> module is deviated by</w:t>
      </w:r>
    </w:p>
    <w:p w14:paraId="0018EE2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which other modules.  If </w:t>
      </w:r>
      <w:ins w:id="86" w:author="Graf Thomas, INI-NET-VNC-E2E" w:date="2025-03-05T07:05:00Z">
        <w:r w:rsidR="00E3141B">
          <w:rPr>
            <w:rFonts w:ascii="Courier New" w:hAnsi="Courier New" w:cs="Courier New"/>
            <w:lang w:val="en-US"/>
          </w:rPr>
          <w:t xml:space="preserve">the </w:t>
        </w:r>
      </w:ins>
      <w:r w:rsidRPr="005812DA">
        <w:rPr>
          <w:rFonts w:ascii="Courier New" w:hAnsi="Courier New" w:cs="Courier New"/>
          <w:lang w:val="en-US"/>
        </w:rPr>
        <w:t xml:space="preserve">YANG library </w:t>
      </w:r>
      <w:del w:id="87" w:author="Graf Thomas, INI-NET-VNC-E2E" w:date="2025-03-05T07:05:00Z">
        <w:r w:rsidRPr="005812DA" w:rsidDel="00E3141B">
          <w:rPr>
            <w:rFonts w:ascii="Courier New" w:hAnsi="Courier New" w:cs="Courier New"/>
            <w:lang w:val="en-US"/>
          </w:rPr>
          <w:delText xml:space="preserve">can </w:delText>
        </w:r>
      </w:del>
      <w:ins w:id="88" w:author="Graf Thomas, INI-NET-VNC-E2E" w:date="2025-03-05T07:05:00Z">
        <w:r w:rsidR="00E3141B">
          <w:rPr>
            <w:rFonts w:ascii="Courier New" w:hAnsi="Courier New" w:cs="Courier New"/>
            <w:lang w:val="en-US"/>
          </w:rPr>
          <w:t>could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directly report all reverse</w:t>
      </w:r>
    </w:p>
    <w:p w14:paraId="57760F1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dependencies, it </w:t>
      </w:r>
      <w:del w:id="89" w:author="Graf Thomas, INI-NET-VNC-E2E" w:date="2025-03-05T07:05:00Z">
        <w:r w:rsidRPr="005812DA" w:rsidDel="00E3141B">
          <w:rPr>
            <w:rFonts w:ascii="Courier New" w:hAnsi="Courier New" w:cs="Courier New"/>
            <w:lang w:val="en-US"/>
          </w:rPr>
          <w:delText xml:space="preserve">could </w:delText>
        </w:r>
      </w:del>
      <w:ins w:id="90" w:author="Graf Thomas, INI-NET-VNC-E2E" w:date="2025-03-05T07:05:00Z">
        <w:r w:rsidR="00E3141B">
          <w:rPr>
            <w:rFonts w:ascii="Courier New" w:hAnsi="Courier New" w:cs="Courier New"/>
            <w:lang w:val="en-US"/>
          </w:rPr>
          <w:t>would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provide a much easier and </w:t>
      </w:r>
      <w:proofErr w:type="gramStart"/>
      <w:r w:rsidRPr="005812DA">
        <w:rPr>
          <w:rFonts w:ascii="Courier New" w:hAnsi="Courier New" w:cs="Courier New"/>
          <w:lang w:val="en-US"/>
        </w:rPr>
        <w:t>light-weight</w:t>
      </w:r>
      <w:proofErr w:type="gramEnd"/>
    </w:p>
    <w:p w14:paraId="672DAE8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solution to find module </w:t>
      </w:r>
      <w:del w:id="91" w:author="Graf Thomas, INI-NET-VNC-E2E" w:date="2025-03-05T07:05:00Z">
        <w:r w:rsidRPr="005812DA" w:rsidDel="00E3141B">
          <w:rPr>
            <w:rFonts w:ascii="Courier New" w:hAnsi="Courier New" w:cs="Courier New"/>
            <w:lang w:val="en-US"/>
          </w:rPr>
          <w:delText xml:space="preserve">entire </w:delText>
        </w:r>
      </w:del>
      <w:ins w:id="92" w:author="Graf Thomas, INI-NET-VNC-E2E" w:date="2025-03-05T07:05:00Z">
        <w:r w:rsidR="00E3141B">
          <w:rPr>
            <w:rFonts w:ascii="Courier New" w:hAnsi="Courier New" w:cs="Courier New"/>
            <w:lang w:val="en-US"/>
          </w:rPr>
          <w:t>all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del w:id="93" w:author="Graf Thomas, INI-NET-VNC-E2E" w:date="2025-03-05T07:05:00Z">
        <w:r w:rsidRPr="005812DA" w:rsidDel="00E3141B">
          <w:rPr>
            <w:rFonts w:ascii="Courier New" w:hAnsi="Courier New" w:cs="Courier New"/>
            <w:lang w:val="en-US"/>
          </w:rPr>
          <w:delText>dependency</w:delText>
        </w:r>
      </w:del>
      <w:ins w:id="94" w:author="Graf Thomas, INI-NET-VNC-E2E" w:date="2025-03-05T07:05:00Z">
        <w:r w:rsidR="00E3141B" w:rsidRPr="005812DA">
          <w:rPr>
            <w:rFonts w:ascii="Courier New" w:hAnsi="Courier New" w:cs="Courier New"/>
            <w:lang w:val="en-US"/>
          </w:rPr>
          <w:t>dependenc</w:t>
        </w:r>
        <w:r w:rsidR="00E3141B">
          <w:rPr>
            <w:rFonts w:ascii="Courier New" w:hAnsi="Courier New" w:cs="Courier New"/>
            <w:lang w:val="en-US"/>
          </w:rPr>
          <w:t>ies</w:t>
        </w:r>
      </w:ins>
      <w:r w:rsidRPr="005812DA">
        <w:rPr>
          <w:rFonts w:ascii="Courier New" w:hAnsi="Courier New" w:cs="Courier New"/>
          <w:lang w:val="en-US"/>
        </w:rPr>
        <w:t xml:space="preserve">, compared to </w:t>
      </w:r>
      <w:del w:id="95" w:author="Graf Thomas, INI-NET-VNC-E2E" w:date="2025-03-05T07:06:00Z">
        <w:r w:rsidRPr="005812DA" w:rsidDel="00E3141B">
          <w:rPr>
            <w:rFonts w:ascii="Courier New" w:hAnsi="Courier New" w:cs="Courier New"/>
            <w:lang w:val="en-US"/>
          </w:rPr>
          <w:delText xml:space="preserve">getting </w:delText>
        </w:r>
      </w:del>
      <w:ins w:id="96" w:author="Graf Thomas, INI-NET-VNC-E2E" w:date="2025-03-05T07:06:00Z">
        <w:r w:rsidR="00E3141B">
          <w:rPr>
            <w:rFonts w:ascii="Courier New" w:hAnsi="Courier New" w:cs="Courier New"/>
            <w:lang w:val="en-US"/>
          </w:rPr>
          <w:t>obtaining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and</w:t>
      </w:r>
    </w:p>
    <w:p w14:paraId="5E8E583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parsing all modules.</w:t>
      </w:r>
    </w:p>
    <w:p w14:paraId="15DC60DA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97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98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Lin, et al.             Expires 4 September 2025             </w:t>
      </w:r>
      <w:proofErr w:type="gramStart"/>
      <w:r w:rsidRPr="00CC14E2">
        <w:rPr>
          <w:rFonts w:ascii="Courier New" w:hAnsi="Courier New" w:cs="Courier New"/>
          <w:lang w:val="fr-CH"/>
          <w:rPrChange w:id="99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100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4]</w:t>
      </w:r>
    </w:p>
    <w:p w14:paraId="427C3741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101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102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32608AF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3CBFCABF" w14:textId="77777777" w:rsidR="001E667C" w:rsidRPr="005812DA" w:rsidDel="00E3141B" w:rsidRDefault="001E667C" w:rsidP="001E667C">
      <w:pPr>
        <w:pStyle w:val="PlainText"/>
        <w:rPr>
          <w:del w:id="103" w:author="Graf Thomas, INI-NET-VNC-E2E" w:date="2025-03-05T07:07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del w:id="104" w:author="Graf Thomas, INI-NET-VNC-E2E" w:date="2025-03-05T07:07:00Z">
        <w:r w:rsidRPr="005812DA" w:rsidDel="00E3141B">
          <w:rPr>
            <w:rFonts w:ascii="Courier New" w:hAnsi="Courier New" w:cs="Courier New"/>
            <w:lang w:val="en-US"/>
          </w:rPr>
          <w:delText xml:space="preserve">Currently, </w:delText>
        </w:r>
      </w:del>
      <w:ins w:id="105" w:author="Graf Thomas, INI-NET-VNC-E2E" w:date="2025-03-05T07:07:00Z">
        <w:r w:rsidR="00E3141B">
          <w:rPr>
            <w:rFonts w:ascii="Courier New" w:hAnsi="Courier New" w:cs="Courier New"/>
            <w:lang w:val="en-US"/>
          </w:rPr>
          <w:t>T</w:t>
        </w:r>
      </w:ins>
      <w:del w:id="106" w:author="Graf Thomas, INI-NET-VNC-E2E" w:date="2025-03-05T07:07:00Z">
        <w:r w:rsidRPr="005812DA" w:rsidDel="00E3141B">
          <w:rPr>
            <w:rFonts w:ascii="Courier New" w:hAnsi="Courier New" w:cs="Courier New"/>
            <w:lang w:val="en-US"/>
          </w:rPr>
          <w:delText>t</w:delText>
        </w:r>
      </w:del>
      <w:r w:rsidRPr="005812DA">
        <w:rPr>
          <w:rFonts w:ascii="Courier New" w:hAnsi="Courier New" w:cs="Courier New"/>
          <w:lang w:val="en-US"/>
        </w:rPr>
        <w:t>he YANG library only provides the deviation list</w:t>
      </w:r>
      <w:del w:id="107" w:author="Graf Thomas, INI-NET-VNC-E2E" w:date="2025-03-05T07:07:00Z">
        <w:r w:rsidRPr="005812DA" w:rsidDel="00E3141B">
          <w:rPr>
            <w:rFonts w:ascii="Courier New" w:hAnsi="Courier New" w:cs="Courier New"/>
            <w:lang w:val="en-US"/>
          </w:rPr>
          <w:delText>, but not</w:delText>
        </w:r>
      </w:del>
    </w:p>
    <w:p w14:paraId="24D1D0E3" w14:textId="77777777" w:rsidR="001E667C" w:rsidRPr="005812DA" w:rsidRDefault="001E667C" w:rsidP="00E3141B">
      <w:pPr>
        <w:pStyle w:val="PlainText"/>
        <w:rPr>
          <w:rFonts w:ascii="Courier New" w:hAnsi="Courier New" w:cs="Courier New"/>
          <w:lang w:val="en-US"/>
        </w:rPr>
      </w:pPr>
      <w:del w:id="108" w:author="Graf Thomas, INI-NET-VNC-E2E" w:date="2025-03-05T07:07:00Z">
        <w:r w:rsidRPr="005812DA" w:rsidDel="00E3141B">
          <w:rPr>
            <w:rFonts w:ascii="Courier New" w:hAnsi="Courier New" w:cs="Courier New"/>
            <w:lang w:val="en-US"/>
          </w:rPr>
          <w:delText xml:space="preserve">   the</w:delText>
        </w:r>
      </w:del>
      <w:ins w:id="109" w:author="Graf Thomas, INI-NET-VNC-E2E" w:date="2025-03-05T07:07:00Z">
        <w:r w:rsidR="00E3141B">
          <w:rPr>
            <w:rFonts w:ascii="Courier New" w:hAnsi="Courier New" w:cs="Courier New"/>
            <w:lang w:val="en-US"/>
          </w:rPr>
          <w:t xml:space="preserve"> without</w:t>
        </w:r>
      </w:ins>
      <w:r w:rsidRPr="005812DA">
        <w:rPr>
          <w:rFonts w:ascii="Courier New" w:hAnsi="Courier New" w:cs="Courier New"/>
          <w:lang w:val="en-US"/>
        </w:rPr>
        <w:t xml:space="preserve"> augmentation</w:t>
      </w:r>
      <w:ins w:id="110" w:author="Graf Thomas, INI-NET-VNC-E2E" w:date="2025-03-05T07:07:00Z">
        <w:r w:rsidR="00E3141B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>.  With augmentation being more widely used and</w:t>
      </w:r>
    </w:p>
    <w:p w14:paraId="204763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defined, and with use cases </w:t>
      </w:r>
      <w:del w:id="111" w:author="Graf Thomas, INI-NET-VNC-E2E" w:date="2025-03-05T07:08:00Z">
        <w:r w:rsidRPr="005812DA" w:rsidDel="00E3141B">
          <w:rPr>
            <w:rFonts w:ascii="Courier New" w:hAnsi="Courier New" w:cs="Courier New"/>
            <w:lang w:val="en-US"/>
          </w:rPr>
          <w:delText>arise as the requirement of</w:delText>
        </w:r>
      </w:del>
      <w:ins w:id="112" w:author="Graf Thomas, INI-NET-VNC-E2E" w:date="2025-03-05T07:08:00Z">
        <w:r w:rsidR="00E3141B">
          <w:rPr>
            <w:rFonts w:ascii="Courier New" w:hAnsi="Courier New" w:cs="Courier New"/>
            <w:lang w:val="en-US"/>
          </w:rPr>
          <w:t>to</w:t>
        </w:r>
      </w:ins>
      <w:r w:rsidRPr="005812DA">
        <w:rPr>
          <w:rFonts w:ascii="Courier New" w:hAnsi="Courier New" w:cs="Courier New"/>
          <w:lang w:val="en-US"/>
        </w:rPr>
        <w:t xml:space="preserve"> automate</w:t>
      </w:r>
    </w:p>
    <w:p w14:paraId="6DC46A80" w14:textId="77777777" w:rsidR="001E667C" w:rsidRPr="005812DA" w:rsidDel="00E3141B" w:rsidRDefault="001E667C" w:rsidP="001E667C">
      <w:pPr>
        <w:pStyle w:val="PlainText"/>
        <w:rPr>
          <w:del w:id="113" w:author="Graf Thomas, INI-NET-VNC-E2E" w:date="2025-03-05T07:08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network management, </w:t>
      </w:r>
      <w:del w:id="114" w:author="Graf Thomas, INI-NET-VNC-E2E" w:date="2025-03-05T07:08:00Z">
        <w:r w:rsidRPr="005812DA" w:rsidDel="00E3141B">
          <w:rPr>
            <w:rFonts w:ascii="Courier New" w:hAnsi="Courier New" w:cs="Courier New"/>
            <w:lang w:val="en-US"/>
          </w:rPr>
          <w:delText xml:space="preserve">the </w:delText>
        </w:r>
      </w:del>
      <w:r w:rsidRPr="005812DA">
        <w:rPr>
          <w:rFonts w:ascii="Courier New" w:hAnsi="Courier New" w:cs="Courier New"/>
          <w:lang w:val="en-US"/>
        </w:rPr>
        <w:t>augmentation</w:t>
      </w:r>
      <w:ins w:id="115" w:author="Graf Thomas, INI-NET-VNC-E2E" w:date="2025-03-05T07:08:00Z">
        <w:r w:rsidR="00E3141B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 xml:space="preserve"> </w:t>
      </w:r>
      <w:proofErr w:type="gramStart"/>
      <w:r w:rsidRPr="005812DA">
        <w:rPr>
          <w:rFonts w:ascii="Courier New" w:hAnsi="Courier New" w:cs="Courier New"/>
          <w:lang w:val="en-US"/>
        </w:rPr>
        <w:t>becomes</w:t>
      </w:r>
      <w:proofErr w:type="gramEnd"/>
      <w:r w:rsidRPr="005812DA">
        <w:rPr>
          <w:rFonts w:ascii="Courier New" w:hAnsi="Courier New" w:cs="Courier New"/>
          <w:lang w:val="en-US"/>
        </w:rPr>
        <w:t xml:space="preserve"> essential information </w:t>
      </w:r>
      <w:del w:id="116" w:author="Graf Thomas, INI-NET-VNC-E2E" w:date="2025-03-05T07:08:00Z">
        <w:r w:rsidRPr="005812DA" w:rsidDel="00E3141B">
          <w:rPr>
            <w:rFonts w:ascii="Courier New" w:hAnsi="Courier New" w:cs="Courier New"/>
            <w:lang w:val="en-US"/>
          </w:rPr>
          <w:delText>to</w:delText>
        </w:r>
      </w:del>
    </w:p>
    <w:p w14:paraId="233697C1" w14:textId="77777777" w:rsidR="001E667C" w:rsidRPr="005812DA" w:rsidDel="00E3141B" w:rsidRDefault="001E667C" w:rsidP="00E3141B">
      <w:pPr>
        <w:pStyle w:val="PlainText"/>
        <w:rPr>
          <w:del w:id="117" w:author="Graf Thomas, INI-NET-VNC-E2E" w:date="2025-03-05T07:09:00Z"/>
          <w:rFonts w:ascii="Courier New" w:hAnsi="Courier New" w:cs="Courier New"/>
          <w:lang w:val="en-US"/>
        </w:rPr>
      </w:pPr>
      <w:del w:id="118" w:author="Graf Thomas, INI-NET-VNC-E2E" w:date="2025-03-05T07:08:00Z">
        <w:r w:rsidRPr="005812DA" w:rsidDel="00E3141B">
          <w:rPr>
            <w:rFonts w:ascii="Courier New" w:hAnsi="Courier New" w:cs="Courier New"/>
            <w:lang w:val="en-US"/>
          </w:rPr>
          <w:delText xml:space="preserve">   be learnt by</w:delText>
        </w:r>
      </w:del>
      <w:ins w:id="119" w:author="Graf Thomas, INI-NET-VNC-E2E" w:date="2025-03-05T07:08:00Z">
        <w:r w:rsidR="00E3141B">
          <w:rPr>
            <w:rFonts w:ascii="Courier New" w:hAnsi="Courier New" w:cs="Courier New"/>
            <w:lang w:val="en-US"/>
          </w:rPr>
          <w:t>for</w:t>
        </w:r>
      </w:ins>
      <w:r w:rsidRPr="005812DA">
        <w:rPr>
          <w:rFonts w:ascii="Courier New" w:hAnsi="Courier New" w:cs="Courier New"/>
          <w:lang w:val="en-US"/>
        </w:rPr>
        <w:t xml:space="preserve"> client</w:t>
      </w:r>
      <w:ins w:id="120" w:author="Graf Thomas, INI-NET-VNC-E2E" w:date="2025-03-05T07:08:00Z">
        <w:r w:rsidR="00E3141B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 xml:space="preserve"> </w:t>
      </w:r>
      <w:del w:id="121" w:author="Graf Thomas, INI-NET-VNC-E2E" w:date="2025-03-05T07:09:00Z">
        <w:r w:rsidRPr="005812DA" w:rsidDel="00E3141B">
          <w:rPr>
            <w:rFonts w:ascii="Courier New" w:hAnsi="Courier New" w:cs="Courier New"/>
            <w:lang w:val="en-US"/>
          </w:rPr>
          <w:delText>what has been additionally implemented, and for</w:delText>
        </w:r>
      </w:del>
    </w:p>
    <w:p w14:paraId="00688648" w14:textId="77777777" w:rsidR="001E667C" w:rsidRPr="005812DA" w:rsidRDefault="001E667C" w:rsidP="00E3141B">
      <w:pPr>
        <w:pStyle w:val="PlainText"/>
        <w:rPr>
          <w:rFonts w:ascii="Courier New" w:hAnsi="Courier New" w:cs="Courier New"/>
          <w:lang w:val="en-US"/>
        </w:rPr>
      </w:pPr>
      <w:del w:id="122" w:author="Graf Thomas, INI-NET-VNC-E2E" w:date="2025-03-05T07:09:00Z">
        <w:r w:rsidRPr="005812DA" w:rsidDel="00E3141B">
          <w:rPr>
            <w:rFonts w:ascii="Courier New" w:hAnsi="Courier New" w:cs="Courier New"/>
            <w:lang w:val="en-US"/>
          </w:rPr>
          <w:delText xml:space="preserve">   it </w:delText>
        </w:r>
      </w:del>
      <w:r w:rsidRPr="005812DA">
        <w:rPr>
          <w:rFonts w:ascii="Courier New" w:hAnsi="Courier New" w:cs="Courier New"/>
          <w:lang w:val="en-US"/>
        </w:rPr>
        <w:t xml:space="preserve">to better understand the </w:t>
      </w:r>
      <w:del w:id="123" w:author="Graf Thomas, INI-NET-VNC-E2E" w:date="2025-03-05T07:09:00Z">
        <w:r w:rsidRPr="005812DA" w:rsidDel="00E3141B">
          <w:rPr>
            <w:rFonts w:ascii="Courier New" w:hAnsi="Courier New" w:cs="Courier New"/>
            <w:lang w:val="en-US"/>
          </w:rPr>
          <w:delText xml:space="preserve">device </w:delText>
        </w:r>
      </w:del>
      <w:ins w:id="124" w:author="Graf Thomas, INI-NET-VNC-E2E" w:date="2025-03-05T07:09:00Z">
        <w:r w:rsidR="00E3141B">
          <w:rPr>
            <w:rFonts w:ascii="Courier New" w:hAnsi="Courier New" w:cs="Courier New"/>
            <w:lang w:val="en-US"/>
          </w:rPr>
          <w:t>network management servers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module relationship</w:t>
      </w:r>
      <w:ins w:id="125" w:author="Graf Thomas, INI-NET-VNC-E2E" w:date="2025-03-05T07:09:00Z">
        <w:r w:rsidR="00E3141B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>.  Thus, the</w:t>
      </w:r>
    </w:p>
    <w:p w14:paraId="44F4305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YANG library should be extended to also provide the augmentation</w:t>
      </w:r>
    </w:p>
    <w:p w14:paraId="66EFCF6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information.</w:t>
      </w:r>
    </w:p>
    <w:p w14:paraId="18F3869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From the perspective of implementation difficulty, it is easy to</w:t>
      </w:r>
    </w:p>
    <w:p w14:paraId="517E49B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adapt the device implementation to include augmentation, since</w:t>
      </w:r>
    </w:p>
    <w:p w14:paraId="74DE87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augmentation and deviation have similar way of working.</w:t>
      </w:r>
    </w:p>
    <w:p w14:paraId="17F5F00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3.  Use Cases</w:t>
      </w:r>
    </w:p>
    <w:p w14:paraId="5105BBB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As the demand for YANG-based telemetry [RFC8641] arises, there is a</w:t>
      </w:r>
    </w:p>
    <w:p w14:paraId="63FF5BC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need for real-time knowledge of a specific YANG module's dependency</w:t>
      </w:r>
    </w:p>
    <w:p w14:paraId="566FFA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list when a specific YANG-Push notification is received.</w:t>
      </w:r>
    </w:p>
    <w:p w14:paraId="20DB26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alternative for a YANG-Push receiver is to collect and store the</w:t>
      </w:r>
    </w:p>
    <w:p w14:paraId="12540E3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entire module set for every single server who could be streaming</w:t>
      </w:r>
    </w:p>
    <w:p w14:paraId="3DB268F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data.  This approach is not always practical due to the following</w:t>
      </w:r>
    </w:p>
    <w:p w14:paraId="00709CE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reasons:</w:t>
      </w:r>
    </w:p>
    <w:p w14:paraId="7B40EC7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For a YANG-Push </w:t>
      </w:r>
      <w:del w:id="126" w:author="Graf Thomas, INI-NET-VNC-E2E" w:date="2025-03-05T07:11:00Z">
        <w:r w:rsidRPr="005812DA" w:rsidDel="00E3141B">
          <w:rPr>
            <w:rFonts w:ascii="Courier New" w:hAnsi="Courier New" w:cs="Courier New"/>
            <w:lang w:val="en-US"/>
          </w:rPr>
          <w:delText xml:space="preserve">collector </w:delText>
        </w:r>
      </w:del>
      <w:ins w:id="127" w:author="Graf Thomas, INI-NET-VNC-E2E" w:date="2025-03-05T07:11:00Z">
        <w:r w:rsidR="00E3141B">
          <w:rPr>
            <w:rFonts w:ascii="Courier New" w:hAnsi="Courier New" w:cs="Courier New"/>
            <w:lang w:val="en-US"/>
          </w:rPr>
          <w:t>receiver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=&gt; we never know in advance which or</w:t>
      </w:r>
    </w:p>
    <w:p w14:paraId="04BD60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from </w:t>
      </w:r>
      <w:del w:id="128" w:author="Graf Thomas, INI-NET-VNC-E2E" w:date="2025-03-05T07:11:00Z">
        <w:r w:rsidRPr="005812DA" w:rsidDel="00E3141B">
          <w:rPr>
            <w:rFonts w:ascii="Courier New" w:hAnsi="Courier New" w:cs="Courier New"/>
            <w:lang w:val="en-US"/>
          </w:rPr>
          <w:delText xml:space="preserve">whom </w:delText>
        </w:r>
      </w:del>
      <w:ins w:id="129" w:author="Graf Thomas, INI-NET-VNC-E2E" w:date="2025-03-05T07:11:00Z">
        <w:r w:rsidR="00E3141B">
          <w:rPr>
            <w:rFonts w:ascii="Courier New" w:hAnsi="Courier New" w:cs="Courier New"/>
            <w:lang w:val="en-US"/>
          </w:rPr>
          <w:t>which YANG-Push publisher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the </w:t>
      </w:r>
      <w:del w:id="130" w:author="Graf Thomas, INI-NET-VNC-E2E" w:date="2025-03-05T07:11:00Z">
        <w:r w:rsidRPr="005812DA" w:rsidDel="00E3141B">
          <w:rPr>
            <w:rFonts w:ascii="Courier New" w:hAnsi="Courier New" w:cs="Courier New"/>
            <w:lang w:val="en-US"/>
          </w:rPr>
          <w:delText xml:space="preserve">telemetry </w:delText>
        </w:r>
      </w:del>
      <w:ins w:id="131" w:author="Graf Thomas, INI-NET-VNC-E2E" w:date="2025-03-05T07:11:00Z">
        <w:r w:rsidR="00E3141B">
          <w:rPr>
            <w:rFonts w:ascii="Courier New" w:hAnsi="Courier New" w:cs="Courier New"/>
            <w:lang w:val="en-US"/>
          </w:rPr>
          <w:t>subscriber YANG</w:t>
        </w:r>
        <w:r w:rsidR="00E3141B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content will be received</w:t>
      </w:r>
      <w:ins w:id="132" w:author="Graf Thomas, INI-NET-VNC-E2E" w:date="2025-03-05T07:11:00Z">
        <w:r w:rsidR="00E3141B">
          <w:rPr>
            <w:rFonts w:ascii="Courier New" w:hAnsi="Courier New" w:cs="Courier New"/>
            <w:lang w:val="en-US"/>
          </w:rPr>
          <w:t xml:space="preserve"> from</w:t>
        </w:r>
      </w:ins>
      <w:r w:rsidRPr="005812DA">
        <w:rPr>
          <w:rFonts w:ascii="Courier New" w:hAnsi="Courier New" w:cs="Courier New"/>
          <w:lang w:val="en-US"/>
        </w:rPr>
        <w:t>.</w:t>
      </w:r>
    </w:p>
    <w:p w14:paraId="703306E4" w14:textId="77777777" w:rsidR="001E667C" w:rsidRPr="005812DA" w:rsidDel="00E3141B" w:rsidRDefault="001E667C" w:rsidP="001E667C">
      <w:pPr>
        <w:pStyle w:val="PlainText"/>
        <w:rPr>
          <w:del w:id="133" w:author="Graf Thomas, INI-NET-VNC-E2E" w:date="2025-03-05T07:12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Querying all the YANG modules is time consuming</w:t>
      </w:r>
      <w:ins w:id="134" w:author="Graf Thomas, INI-NET-VNC-E2E" w:date="2025-03-05T07:12:00Z">
        <w:r w:rsidR="00E3141B">
          <w:rPr>
            <w:rFonts w:ascii="Courier New" w:hAnsi="Courier New" w:cs="Courier New"/>
            <w:lang w:val="en-US"/>
          </w:rPr>
          <w:t xml:space="preserve"> and overhead</w:t>
        </w:r>
      </w:ins>
      <w:r w:rsidRPr="005812DA">
        <w:rPr>
          <w:rFonts w:ascii="Courier New" w:hAnsi="Courier New" w:cs="Courier New"/>
          <w:lang w:val="en-US"/>
        </w:rPr>
        <w:t xml:space="preserve"> </w:t>
      </w:r>
      <w:del w:id="135" w:author="Graf Thomas, INI-NET-VNC-E2E" w:date="2025-03-05T07:12:00Z">
        <w:r w:rsidRPr="005812DA" w:rsidDel="00E3141B">
          <w:rPr>
            <w:rFonts w:ascii="Courier New" w:hAnsi="Courier New" w:cs="Courier New"/>
            <w:lang w:val="en-US"/>
          </w:rPr>
          <w:delText>=&gt; we lose the</w:delText>
        </w:r>
      </w:del>
    </w:p>
    <w:p w14:paraId="709C598D" w14:textId="77777777" w:rsidR="001E667C" w:rsidRPr="005812DA" w:rsidRDefault="001E667C" w:rsidP="00E3141B">
      <w:pPr>
        <w:pStyle w:val="PlainText"/>
        <w:rPr>
          <w:rFonts w:ascii="Courier New" w:hAnsi="Courier New" w:cs="Courier New"/>
          <w:lang w:val="en-US"/>
        </w:rPr>
      </w:pPr>
      <w:del w:id="136" w:author="Graf Thomas, INI-NET-VNC-E2E" w:date="2025-03-05T07:12:00Z">
        <w:r w:rsidRPr="005812DA" w:rsidDel="00E3141B">
          <w:rPr>
            <w:rFonts w:ascii="Courier New" w:hAnsi="Courier New" w:cs="Courier New"/>
            <w:lang w:val="en-US"/>
          </w:rPr>
          <w:delText xml:space="preserve">      real-time</w:delText>
        </w:r>
      </w:del>
      <w:ins w:id="137" w:author="Graf Thomas, INI-NET-VNC-E2E" w:date="2025-03-05T07:12:00Z">
        <w:r w:rsidR="00E3141B">
          <w:rPr>
            <w:rFonts w:ascii="Courier New" w:hAnsi="Courier New" w:cs="Courier New"/>
            <w:lang w:val="en-US"/>
          </w:rPr>
          <w:t>considering that only a subset</w:t>
        </w:r>
      </w:ins>
      <w:ins w:id="138" w:author="Graf Thomas, INI-NET-VNC-E2E" w:date="2025-03-05T07:13:00Z">
        <w:r w:rsidR="00E3141B">
          <w:rPr>
            <w:rFonts w:ascii="Courier New" w:hAnsi="Courier New" w:cs="Courier New"/>
            <w:lang w:val="en-US"/>
          </w:rPr>
          <w:t xml:space="preserve"> of YANG nodes of management server </w:t>
        </w:r>
        <w:proofErr w:type="gramStart"/>
        <w:r w:rsidR="00E3141B">
          <w:rPr>
            <w:rFonts w:ascii="Courier New" w:hAnsi="Courier New" w:cs="Courier New"/>
            <w:lang w:val="en-US"/>
          </w:rPr>
          <w:t>are</w:t>
        </w:r>
        <w:proofErr w:type="gramEnd"/>
        <w:r w:rsidR="00E3141B">
          <w:rPr>
            <w:rFonts w:ascii="Courier New" w:hAnsi="Courier New" w:cs="Courier New"/>
            <w:lang w:val="en-US"/>
          </w:rPr>
          <w:t xml:space="preserve"> subscribed</w:t>
        </w:r>
      </w:ins>
      <w:r w:rsidRPr="005812DA">
        <w:rPr>
          <w:rFonts w:ascii="Courier New" w:hAnsi="Courier New" w:cs="Courier New"/>
          <w:lang w:val="en-US"/>
        </w:rPr>
        <w:t>.</w:t>
      </w:r>
    </w:p>
    <w:p w14:paraId="392478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section introduces two use cases that reflect the motivation for</w:t>
      </w:r>
    </w:p>
    <w:p w14:paraId="473C01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extending YANG library.  One </w:t>
      </w:r>
      <w:proofErr w:type="gramStart"/>
      <w:r w:rsidRPr="005812DA">
        <w:rPr>
          <w:rFonts w:ascii="Courier New" w:hAnsi="Courier New" w:cs="Courier New"/>
          <w:lang w:val="en-US"/>
        </w:rPr>
        <w:t>targets</w:t>
      </w:r>
      <w:proofErr w:type="gramEnd"/>
      <w:r w:rsidRPr="005812DA">
        <w:rPr>
          <w:rFonts w:ascii="Courier New" w:hAnsi="Courier New" w:cs="Courier New"/>
          <w:lang w:val="en-US"/>
        </w:rPr>
        <w:t xml:space="preserve"> solving dependency problems in a</w:t>
      </w:r>
    </w:p>
    <w:p w14:paraId="64071D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data mesh </w:t>
      </w:r>
      <w:ins w:id="139" w:author="Graf Thomas, INI-NET-VNC-E2E" w:date="2025-03-05T07:13:00Z">
        <w:r w:rsidR="00E3141B">
          <w:rPr>
            <w:rFonts w:ascii="Courier New" w:hAnsi="Courier New" w:cs="Courier New"/>
            <w:lang w:val="en-US"/>
          </w:rPr>
          <w:t xml:space="preserve">data </w:t>
        </w:r>
      </w:ins>
      <w:del w:id="140" w:author="Graf Thomas, INI-NET-VNC-E2E" w:date="2025-03-05T07:13:00Z">
        <w:r w:rsidRPr="005812DA" w:rsidDel="00E3141B">
          <w:rPr>
            <w:rFonts w:ascii="Courier New" w:hAnsi="Courier New" w:cs="Courier New"/>
            <w:lang w:val="en-US"/>
          </w:rPr>
          <w:delText>telemetry system</w:delText>
        </w:r>
      </w:del>
      <w:proofErr w:type="gramStart"/>
      <w:ins w:id="141" w:author="Graf Thomas, INI-NET-VNC-E2E" w:date="2025-03-05T07:13:00Z">
        <w:r w:rsidR="00E3141B">
          <w:rPr>
            <w:rFonts w:ascii="Courier New" w:hAnsi="Courier New" w:cs="Courier New"/>
            <w:lang w:val="en-US"/>
          </w:rPr>
          <w:t xml:space="preserve">architecture </w:t>
        </w:r>
      </w:ins>
      <w:r w:rsidRPr="005812DA">
        <w:rPr>
          <w:rFonts w:ascii="Courier New" w:hAnsi="Courier New" w:cs="Courier New"/>
          <w:lang w:val="en-US"/>
        </w:rPr>
        <w:t xml:space="preserve"> while</w:t>
      </w:r>
      <w:proofErr w:type="gramEnd"/>
      <w:r w:rsidRPr="005812DA">
        <w:rPr>
          <w:rFonts w:ascii="Courier New" w:hAnsi="Courier New" w:cs="Courier New"/>
          <w:lang w:val="en-US"/>
        </w:rPr>
        <w:t xml:space="preserve"> the other aims at building a data</w:t>
      </w:r>
    </w:p>
    <w:p w14:paraId="0010241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catalog that makes YANG module information easily accessible.</w:t>
      </w:r>
    </w:p>
    <w:p w14:paraId="064614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3.1.  Data Mesh </w:t>
      </w:r>
      <w:del w:id="142" w:author="Graf Thomas, INI-NET-VNC-E2E" w:date="2025-03-05T07:14:00Z">
        <w:r w:rsidRPr="005812DA" w:rsidDel="001C2399">
          <w:rPr>
            <w:rFonts w:ascii="Courier New" w:hAnsi="Courier New" w:cs="Courier New"/>
            <w:lang w:val="en-US"/>
          </w:rPr>
          <w:delText xml:space="preserve">Telemetry </w:delText>
        </w:r>
      </w:del>
      <w:ins w:id="143" w:author="Graf Thomas, INI-NET-VNC-E2E" w:date="2025-03-05T07:14:00Z">
        <w:r w:rsidR="001C2399">
          <w:rPr>
            <w:rFonts w:ascii="Courier New" w:hAnsi="Courier New" w:cs="Courier New"/>
            <w:lang w:val="en-US"/>
          </w:rPr>
          <w:t>Data</w:t>
        </w:r>
        <w:r w:rsidR="001C2399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Architecture</w:t>
      </w:r>
    </w:p>
    <w:p w14:paraId="4994D84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 network analytics architecture that integrates YANG-Push and Kafka</w:t>
      </w:r>
    </w:p>
    <w:p w14:paraId="6E3A7E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is proposed and is continuously growing and gaining influence, refer</w:t>
      </w:r>
    </w:p>
    <w:p w14:paraId="550FC57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to the draft: An Architecture for YANG-Push to Apache Kafka</w:t>
      </w:r>
    </w:p>
    <w:p w14:paraId="5916C82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Integration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nmop</w:t>
      </w:r>
      <w:proofErr w:type="spellEnd"/>
      <w:r w:rsidRPr="005812DA">
        <w:rPr>
          <w:rFonts w:ascii="Courier New" w:hAnsi="Courier New" w:cs="Courier New"/>
          <w:lang w:val="en-US"/>
        </w:rPr>
        <w:t>-yang-message-broker-integration].  This</w:t>
      </w:r>
    </w:p>
    <w:p w14:paraId="5A0A93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open-source project encompasses contributions such as Support of</w:t>
      </w:r>
    </w:p>
    <w:p w14:paraId="62BB53F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Versioning in YANG Notifications Subscription</w:t>
      </w:r>
    </w:p>
    <w:p w14:paraId="4790478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-netconf-yang-notifications-versioning] or Support of</w:t>
      </w:r>
    </w:p>
    <w:p w14:paraId="0514CD01" w14:textId="77777777" w:rsidR="001E667C" w:rsidRPr="001C2399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r w:rsidRPr="001C2399">
        <w:rPr>
          <w:rFonts w:ascii="Courier New" w:hAnsi="Courier New" w:cs="Courier New"/>
          <w:lang w:val="en-US"/>
        </w:rPr>
        <w:t>Network Observation Timestamping in YANG Notifications</w:t>
      </w:r>
    </w:p>
    <w:p w14:paraId="0A09535E" w14:textId="77777777" w:rsidR="001C2399" w:rsidRPr="001C2399" w:rsidRDefault="001E667C" w:rsidP="001C2399">
      <w:pPr>
        <w:pStyle w:val="PlainText"/>
        <w:rPr>
          <w:ins w:id="144" w:author="Graf Thomas, INI-NET-VNC-E2E" w:date="2025-03-05T07:15:00Z"/>
          <w:rFonts w:ascii="Courier New" w:hAnsi="Courier New" w:cs="Courier New"/>
          <w:lang w:val="en-US"/>
          <w:rPrChange w:id="145" w:author="Graf Thomas, INI-NET-VNC-E2E" w:date="2025-03-05T07:15:00Z">
            <w:rPr>
              <w:ins w:id="146" w:author="Graf Thomas, INI-NET-VNC-E2E" w:date="2025-03-05T07:15:00Z"/>
              <w:rFonts w:ascii="Courier New" w:hAnsi="Courier New" w:cs="Courier New"/>
              <w:b/>
              <w:bCs/>
            </w:rPr>
          </w:rPrChange>
        </w:rPr>
      </w:pPr>
      <w:r w:rsidRPr="001C2399">
        <w:rPr>
          <w:rFonts w:ascii="Courier New" w:hAnsi="Courier New" w:cs="Courier New"/>
          <w:lang w:val="en-US"/>
        </w:rPr>
        <w:t xml:space="preserve">   [I-D.</w:t>
      </w:r>
    </w:p>
    <w:p w14:paraId="22CFF2E0" w14:textId="77777777" w:rsidR="001C2399" w:rsidRPr="001C2399" w:rsidRDefault="001C2399" w:rsidP="001C2399">
      <w:pPr>
        <w:pStyle w:val="PlainText"/>
        <w:rPr>
          <w:ins w:id="147" w:author="Graf Thomas, INI-NET-VNC-E2E" w:date="2025-03-05T07:15:00Z"/>
          <w:rFonts w:ascii="Courier New" w:hAnsi="Courier New" w:cs="Courier New"/>
          <w:lang w:val="en-US"/>
          <w:rPrChange w:id="148" w:author="Graf Thomas, INI-NET-VNC-E2E" w:date="2025-03-05T07:15:00Z">
            <w:rPr>
              <w:ins w:id="149" w:author="Graf Thomas, INI-NET-VNC-E2E" w:date="2025-03-05T07:15:00Z"/>
              <w:rFonts w:ascii="Courier New" w:hAnsi="Courier New" w:cs="Courier New"/>
              <w:b/>
              <w:bCs/>
            </w:rPr>
          </w:rPrChange>
        </w:rPr>
      </w:pPr>
      <w:proofErr w:type="spellStart"/>
      <w:ins w:id="150" w:author="Graf Thomas, INI-NET-VNC-E2E" w:date="2025-03-05T07:15:00Z">
        <w:r w:rsidRPr="001C2399">
          <w:rPr>
            <w:rFonts w:ascii="Courier New" w:hAnsi="Courier New" w:cs="Courier New"/>
            <w:lang w:val="en-US"/>
            <w:rPrChange w:id="151" w:author="Graf Thomas, INI-NET-VNC-E2E" w:date="2025-03-05T07:15:00Z">
              <w:rPr>
                <w:rFonts w:ascii="Courier New" w:hAnsi="Courier New" w:cs="Courier New"/>
                <w:b/>
                <w:bCs/>
              </w:rPr>
            </w:rPrChange>
          </w:rPr>
          <w:t>netana</w:t>
        </w:r>
        <w:proofErr w:type="spellEnd"/>
        <w:r w:rsidRPr="001C2399">
          <w:rPr>
            <w:rFonts w:ascii="Courier New" w:hAnsi="Courier New" w:cs="Courier New"/>
            <w:lang w:val="en-US"/>
            <w:rPrChange w:id="152" w:author="Graf Thomas, INI-NET-VNC-E2E" w:date="2025-03-05T07:15:00Z">
              <w:rPr>
                <w:rFonts w:ascii="Courier New" w:hAnsi="Courier New" w:cs="Courier New"/>
                <w:b/>
                <w:bCs/>
              </w:rPr>
            </w:rPrChange>
          </w:rPr>
          <w:t>-netconf-</w:t>
        </w:r>
        <w:proofErr w:type="spellStart"/>
        <w:r w:rsidRPr="001C2399">
          <w:rPr>
            <w:rFonts w:ascii="Courier New" w:hAnsi="Courier New" w:cs="Courier New"/>
            <w:lang w:val="en-US"/>
            <w:rPrChange w:id="153" w:author="Graf Thomas, INI-NET-VNC-E2E" w:date="2025-03-05T07:15:00Z">
              <w:rPr>
                <w:rFonts w:ascii="Courier New" w:hAnsi="Courier New" w:cs="Courier New"/>
                <w:b/>
                <w:bCs/>
              </w:rPr>
            </w:rPrChange>
          </w:rPr>
          <w:t>notif</w:t>
        </w:r>
        <w:proofErr w:type="spellEnd"/>
        <w:r w:rsidRPr="001C2399">
          <w:rPr>
            <w:rFonts w:ascii="Courier New" w:hAnsi="Courier New" w:cs="Courier New"/>
            <w:lang w:val="en-US"/>
            <w:rPrChange w:id="154" w:author="Graf Thomas, INI-NET-VNC-E2E" w:date="2025-03-05T07:15:00Z">
              <w:rPr>
                <w:rFonts w:ascii="Courier New" w:hAnsi="Courier New" w:cs="Courier New"/>
                <w:b/>
                <w:bCs/>
              </w:rPr>
            </w:rPrChange>
          </w:rPr>
          <w:t>-envelope</w:t>
        </w:r>
      </w:ins>
    </w:p>
    <w:p w14:paraId="1EA537E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del w:id="155" w:author="Graf Thomas, INI-NET-VNC-E2E" w:date="2025-03-05T07:15:00Z">
        <w:r w:rsidRPr="001C2399" w:rsidDel="001C2399">
          <w:rPr>
            <w:rFonts w:ascii="Courier New" w:hAnsi="Courier New" w:cs="Courier New"/>
            <w:lang w:val="en-US"/>
          </w:rPr>
          <w:delText>netconf-tgraf-yang-push-observation</w:delText>
        </w:r>
        <w:r w:rsidRPr="005812DA" w:rsidDel="001C2399">
          <w:rPr>
            <w:rFonts w:ascii="Courier New" w:hAnsi="Courier New" w:cs="Courier New"/>
            <w:lang w:val="en-US"/>
          </w:rPr>
          <w:delText>-time</w:delText>
        </w:r>
      </w:del>
      <w:r w:rsidRPr="005812DA">
        <w:rPr>
          <w:rFonts w:ascii="Courier New" w:hAnsi="Courier New" w:cs="Courier New"/>
          <w:lang w:val="en-US"/>
        </w:rPr>
        <w:t>], among others.</w:t>
      </w:r>
    </w:p>
    <w:p w14:paraId="435F033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5]</w:t>
      </w:r>
    </w:p>
    <w:p w14:paraId="2F0B54C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60C15E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754F105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purpose of this project is to provide adequate information </w:t>
      </w:r>
      <w:del w:id="156" w:author="Graf Thomas, INI-NET-VNC-E2E" w:date="2025-03-05T07:16:00Z">
        <w:r w:rsidRPr="005812DA" w:rsidDel="001C2399">
          <w:rPr>
            <w:rFonts w:ascii="Courier New" w:hAnsi="Courier New" w:cs="Courier New"/>
            <w:lang w:val="en-US"/>
          </w:rPr>
          <w:delText xml:space="preserve">of </w:delText>
        </w:r>
      </w:del>
      <w:ins w:id="157" w:author="Graf Thomas, INI-NET-VNC-E2E" w:date="2025-03-05T07:16:00Z">
        <w:r w:rsidR="001C2399">
          <w:rPr>
            <w:rFonts w:ascii="Courier New" w:hAnsi="Courier New" w:cs="Courier New"/>
            <w:lang w:val="en-US"/>
          </w:rPr>
          <w:t>to</w:t>
        </w:r>
        <w:r w:rsidR="001C2399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the</w:t>
      </w:r>
    </w:p>
    <w:p w14:paraId="75320C8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YANG-Push</w:t>
      </w:r>
      <w:ins w:id="158" w:author="Graf Thomas, INI-NET-VNC-E2E" w:date="2025-03-05T07:16:00Z">
        <w:r w:rsidR="001C2399">
          <w:rPr>
            <w:rFonts w:ascii="Courier New" w:hAnsi="Courier New" w:cs="Courier New"/>
            <w:lang w:val="en-US"/>
          </w:rPr>
          <w:t xml:space="preserve"> subscription state change</w:t>
        </w:r>
      </w:ins>
      <w:r w:rsidRPr="005812DA">
        <w:rPr>
          <w:rFonts w:ascii="Courier New" w:hAnsi="Courier New" w:cs="Courier New"/>
          <w:lang w:val="en-US"/>
        </w:rPr>
        <w:t xml:space="preserve"> notification</w:t>
      </w:r>
      <w:ins w:id="159" w:author="Graf Thomas, INI-NET-VNC-E2E" w:date="2025-03-05T07:16:00Z">
        <w:r w:rsidR="001C2399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 xml:space="preserve"> so that </w:t>
      </w:r>
      <w:del w:id="160" w:author="Graf Thomas, INI-NET-VNC-E2E" w:date="2025-03-05T07:16:00Z">
        <w:r w:rsidRPr="005812DA" w:rsidDel="001C2399">
          <w:rPr>
            <w:rFonts w:ascii="Courier New" w:hAnsi="Courier New" w:cs="Courier New"/>
            <w:lang w:val="en-US"/>
          </w:rPr>
          <w:delText xml:space="preserve">when it is received, </w:delText>
        </w:r>
      </w:del>
      <w:r w:rsidRPr="005812DA">
        <w:rPr>
          <w:rFonts w:ascii="Courier New" w:hAnsi="Courier New" w:cs="Courier New"/>
          <w:lang w:val="en-US"/>
        </w:rPr>
        <w:t>the module and</w:t>
      </w:r>
    </w:p>
    <w:p w14:paraId="1C168E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its </w:t>
      </w:r>
      <w:del w:id="161" w:author="Graf Thomas, INI-NET-VNC-E2E" w:date="2025-03-05T07:16:00Z">
        <w:r w:rsidRPr="005812DA" w:rsidDel="001C2399">
          <w:rPr>
            <w:rFonts w:ascii="Courier New" w:hAnsi="Courier New" w:cs="Courier New"/>
            <w:lang w:val="en-US"/>
          </w:rPr>
          <w:delText xml:space="preserve">dependency </w:delText>
        </w:r>
      </w:del>
      <w:ins w:id="162" w:author="Graf Thomas, INI-NET-VNC-E2E" w:date="2025-03-05T07:16:00Z">
        <w:r w:rsidR="001C2399" w:rsidRPr="005812DA">
          <w:rPr>
            <w:rFonts w:ascii="Courier New" w:hAnsi="Courier New" w:cs="Courier New"/>
            <w:lang w:val="en-US"/>
          </w:rPr>
          <w:t>dependenc</w:t>
        </w:r>
        <w:r w:rsidR="001C2399">
          <w:rPr>
            <w:rFonts w:ascii="Courier New" w:hAnsi="Courier New" w:cs="Courier New"/>
            <w:lang w:val="en-US"/>
          </w:rPr>
          <w:t>ies</w:t>
        </w:r>
        <w:r w:rsidR="001C2399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can be parsed and </w:t>
      </w:r>
      <w:del w:id="163" w:author="Graf Thomas, INI-NET-VNC-E2E" w:date="2025-03-05T07:16:00Z">
        <w:r w:rsidRPr="005812DA" w:rsidDel="001C2399">
          <w:rPr>
            <w:rFonts w:ascii="Courier New" w:hAnsi="Courier New" w:cs="Courier New"/>
            <w:lang w:val="en-US"/>
          </w:rPr>
          <w:delText xml:space="preserve">found </w:delText>
        </w:r>
      </w:del>
      <w:ins w:id="164" w:author="Graf Thomas, INI-NET-VNC-E2E" w:date="2025-03-05T07:16:00Z">
        <w:r w:rsidR="001C2399">
          <w:rPr>
            <w:rFonts w:ascii="Courier New" w:hAnsi="Courier New" w:cs="Courier New"/>
            <w:lang w:val="en-US"/>
          </w:rPr>
          <w:t>retrieved</w:t>
        </w:r>
        <w:r w:rsidR="001C2399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automatically from the vantage</w:t>
      </w:r>
    </w:p>
    <w:p w14:paraId="285DE6EE" w14:textId="77777777" w:rsidR="001E667C" w:rsidRPr="005812DA" w:rsidDel="001C2399" w:rsidRDefault="001E667C" w:rsidP="001C2399">
      <w:pPr>
        <w:pStyle w:val="PlainText"/>
        <w:rPr>
          <w:del w:id="165" w:author="Graf Thomas, INI-NET-VNC-E2E" w:date="2025-03-05T07:17:00Z"/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point.  The architecture relies on the information of YANG </w:t>
      </w:r>
      <w:del w:id="166" w:author="Graf Thomas, INI-NET-VNC-E2E" w:date="2025-03-05T07:17:00Z">
        <w:r w:rsidRPr="005812DA" w:rsidDel="001C2399">
          <w:rPr>
            <w:rFonts w:ascii="Courier New" w:hAnsi="Courier New" w:cs="Courier New"/>
            <w:lang w:val="en-US"/>
          </w:rPr>
          <w:delText>module and</w:delText>
        </w:r>
      </w:del>
    </w:p>
    <w:p w14:paraId="357112D3" w14:textId="77777777" w:rsidR="001E667C" w:rsidRPr="005812DA" w:rsidRDefault="001E667C" w:rsidP="001C2399">
      <w:pPr>
        <w:pStyle w:val="PlainText"/>
        <w:rPr>
          <w:rFonts w:ascii="Courier New" w:hAnsi="Courier New" w:cs="Courier New"/>
          <w:lang w:val="en-US"/>
        </w:rPr>
      </w:pPr>
      <w:del w:id="167" w:author="Graf Thomas, INI-NET-VNC-E2E" w:date="2025-03-05T07:17:00Z">
        <w:r w:rsidRPr="005812DA" w:rsidDel="001C2399">
          <w:rPr>
            <w:rFonts w:ascii="Courier New" w:hAnsi="Courier New" w:cs="Courier New"/>
            <w:lang w:val="en-US"/>
          </w:rPr>
          <w:delText xml:space="preserve">   their dependency </w:delText>
        </w:r>
      </w:del>
      <w:ins w:id="168" w:author="Graf Thomas, INI-NET-VNC-E2E" w:date="2025-03-05T07:17:00Z">
        <w:r w:rsidR="001C2399" w:rsidRPr="005812DA">
          <w:rPr>
            <w:rFonts w:ascii="Courier New" w:hAnsi="Courier New" w:cs="Courier New"/>
            <w:lang w:val="en-US"/>
          </w:rPr>
          <w:t>dependenc</w:t>
        </w:r>
        <w:r w:rsidR="001C2399">
          <w:rPr>
            <w:rFonts w:ascii="Courier New" w:hAnsi="Courier New" w:cs="Courier New"/>
            <w:lang w:val="en-US"/>
          </w:rPr>
          <w:t>ies</w:t>
        </w:r>
        <w:r w:rsidR="001C2399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to realize</w:t>
      </w:r>
      <w:del w:id="169" w:author="Graf Thomas, INI-NET-VNC-E2E" w:date="2025-03-05T07:17:00Z">
        <w:r w:rsidRPr="005812DA" w:rsidDel="001C2399">
          <w:rPr>
            <w:rFonts w:ascii="Courier New" w:hAnsi="Courier New" w:cs="Courier New"/>
            <w:lang w:val="en-US"/>
          </w:rPr>
          <w:delText>, as one of its main goals is</w:delText>
        </w:r>
      </w:del>
      <w:r w:rsidRPr="005812DA">
        <w:rPr>
          <w:rFonts w:ascii="Courier New" w:hAnsi="Courier New" w:cs="Courier New"/>
          <w:lang w:val="en-US"/>
        </w:rPr>
        <w:t xml:space="preserve"> to solve the</w:t>
      </w:r>
    </w:p>
    <w:p w14:paraId="4DEC04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problem of missing YANG semantics when </w:t>
      </w:r>
      <w:del w:id="170" w:author="Graf Thomas, INI-NET-VNC-E2E" w:date="2025-03-05T07:19:00Z">
        <w:r w:rsidRPr="005812DA" w:rsidDel="001C2399">
          <w:rPr>
            <w:rFonts w:ascii="Courier New" w:hAnsi="Courier New" w:cs="Courier New"/>
            <w:lang w:val="en-US"/>
          </w:rPr>
          <w:delText>data is</w:delText>
        </w:r>
      </w:del>
      <w:ins w:id="171" w:author="Graf Thomas, INI-NET-VNC-E2E" w:date="2025-03-05T07:19:00Z">
        <w:r w:rsidR="001C2399">
          <w:rPr>
            <w:rFonts w:ascii="Courier New" w:hAnsi="Courier New" w:cs="Courier New"/>
            <w:lang w:val="en-US"/>
          </w:rPr>
          <w:t>notifications are</w:t>
        </w:r>
      </w:ins>
      <w:ins w:id="172" w:author="Graf Thomas, INI-NET-VNC-E2E" w:date="2025-03-05T07:18:00Z">
        <w:r w:rsidR="001C2399">
          <w:rPr>
            <w:rFonts w:ascii="Courier New" w:hAnsi="Courier New" w:cs="Courier New"/>
            <w:lang w:val="en-US"/>
          </w:rPr>
          <w:t xml:space="preserve"> transformed or</w:t>
        </w:r>
      </w:ins>
      <w:r w:rsidRPr="005812DA">
        <w:rPr>
          <w:rFonts w:ascii="Courier New" w:hAnsi="Courier New" w:cs="Courier New"/>
          <w:lang w:val="en-US"/>
        </w:rPr>
        <w:t xml:space="preserve"> </w:t>
      </w:r>
      <w:del w:id="173" w:author="Graf Thomas, INI-NET-VNC-E2E" w:date="2025-03-05T07:18:00Z">
        <w:r w:rsidRPr="005812DA" w:rsidDel="001C2399">
          <w:rPr>
            <w:rFonts w:ascii="Courier New" w:hAnsi="Courier New" w:cs="Courier New"/>
            <w:lang w:val="en-US"/>
          </w:rPr>
          <w:delText xml:space="preserve">received </w:delText>
        </w:r>
      </w:del>
      <w:ins w:id="174" w:author="Graf Thomas, INI-NET-VNC-E2E" w:date="2025-03-05T07:18:00Z">
        <w:r w:rsidR="001C2399">
          <w:rPr>
            <w:rFonts w:ascii="Courier New" w:hAnsi="Courier New" w:cs="Courier New"/>
            <w:lang w:val="en-US"/>
          </w:rPr>
          <w:t>indexed</w:t>
        </w:r>
        <w:r w:rsidR="001C2399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in Time</w:t>
      </w:r>
    </w:p>
    <w:p w14:paraId="727EA99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Series Database</w:t>
      </w:r>
      <w:del w:id="175" w:author="Graf Thomas, INI-NET-VNC-E2E" w:date="2025-03-05T07:19:00Z">
        <w:r w:rsidRPr="005812DA" w:rsidDel="001C2399">
          <w:rPr>
            <w:rFonts w:ascii="Courier New" w:hAnsi="Courier New" w:cs="Courier New"/>
            <w:lang w:val="en-US"/>
          </w:rPr>
          <w:delText xml:space="preserve"> in the end</w:delText>
        </w:r>
      </w:del>
      <w:r w:rsidRPr="005812DA">
        <w:rPr>
          <w:rFonts w:ascii="Courier New" w:hAnsi="Courier New" w:cs="Courier New"/>
          <w:lang w:val="en-US"/>
        </w:rPr>
        <w:t>.  To solve the problem, a schema registry</w:t>
      </w:r>
    </w:p>
    <w:p w14:paraId="003BF08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is introduced to store YANG modules and all their relationships</w:t>
      </w:r>
    </w:p>
    <w:p w14:paraId="16871E3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(Direct and reverse dependencies).  The schema is obtained by </w:t>
      </w:r>
      <w:del w:id="176" w:author="Graf Thomas, INI-NET-VNC-E2E" w:date="2025-03-05T07:19:00Z">
        <w:r w:rsidRPr="005812DA" w:rsidDel="001C2399">
          <w:rPr>
            <w:rFonts w:ascii="Courier New" w:hAnsi="Courier New" w:cs="Courier New"/>
            <w:lang w:val="en-US"/>
          </w:rPr>
          <w:delText>the</w:delText>
        </w:r>
      </w:del>
    </w:p>
    <w:p w14:paraId="589F268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NETCONF &lt;get-schema&gt; of the subscribed YANG </w:t>
      </w:r>
      <w:del w:id="177" w:author="Graf Thomas, INI-NET-VNC-E2E" w:date="2025-03-05T07:20:00Z">
        <w:r w:rsidRPr="005812DA" w:rsidDel="001C2399">
          <w:rPr>
            <w:rFonts w:ascii="Courier New" w:hAnsi="Courier New" w:cs="Courier New"/>
            <w:lang w:val="en-US"/>
          </w:rPr>
          <w:delText>module</w:delText>
        </w:r>
      </w:del>
      <w:ins w:id="178" w:author="Graf Thomas, INI-NET-VNC-E2E" w:date="2025-03-05T07:20:00Z">
        <w:r w:rsidR="001C2399">
          <w:rPr>
            <w:rFonts w:ascii="Courier New" w:hAnsi="Courier New" w:cs="Courier New"/>
            <w:lang w:val="en-US"/>
          </w:rPr>
          <w:t>schema tree</w:t>
        </w:r>
      </w:ins>
      <w:r w:rsidRPr="005812DA">
        <w:rPr>
          <w:rFonts w:ascii="Courier New" w:hAnsi="Courier New" w:cs="Courier New"/>
          <w:lang w:val="en-US"/>
        </w:rPr>
        <w:t>, which is obtained</w:t>
      </w:r>
    </w:p>
    <w:p w14:paraId="6C951B1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by parsing the &lt;subscription-started&gt; message of each YANG-Push</w:t>
      </w:r>
    </w:p>
    <w:p w14:paraId="2F3DAA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subscription.</w:t>
      </w:r>
    </w:p>
    <w:p w14:paraId="6BC6E761" w14:textId="77777777" w:rsidR="001E667C" w:rsidRPr="005812DA" w:rsidDel="00DB13F4" w:rsidRDefault="001E667C" w:rsidP="001E667C">
      <w:pPr>
        <w:pStyle w:val="PlainText"/>
        <w:rPr>
          <w:del w:id="179" w:author="Graf Thomas, INI-NET-VNC-E2E" w:date="2025-03-05T07:26:00Z"/>
          <w:rFonts w:ascii="Courier New" w:hAnsi="Courier New" w:cs="Courier New"/>
          <w:lang w:val="en-US"/>
        </w:rPr>
      </w:pPr>
      <w:del w:id="180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The scope of this </w:delText>
        </w:r>
      </w:del>
      <w:del w:id="181" w:author="Graf Thomas, INI-NET-VNC-E2E" w:date="2025-03-05T07:20:00Z">
        <w:r w:rsidRPr="005812DA" w:rsidDel="001C2399">
          <w:rPr>
            <w:rFonts w:ascii="Courier New" w:hAnsi="Courier New" w:cs="Courier New"/>
            <w:lang w:val="en-US"/>
          </w:rPr>
          <w:delText xml:space="preserve">draft </w:delText>
        </w:r>
      </w:del>
      <w:del w:id="182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>is limited to configured subscriptions as</w:delText>
        </w:r>
      </w:del>
    </w:p>
    <w:p w14:paraId="48A763BB" w14:textId="77777777" w:rsidR="001E667C" w:rsidRPr="005812DA" w:rsidDel="00DB13F4" w:rsidRDefault="001E667C" w:rsidP="001E667C">
      <w:pPr>
        <w:pStyle w:val="PlainText"/>
        <w:rPr>
          <w:del w:id="183" w:author="Graf Thomas, INI-NET-VNC-E2E" w:date="2025-03-05T07:26:00Z"/>
          <w:rFonts w:ascii="Courier New" w:hAnsi="Courier New" w:cs="Courier New"/>
          <w:lang w:val="en-US"/>
        </w:rPr>
      </w:pPr>
      <w:del w:id="184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defined in Section 2.5 of [RFC8639]</w:delText>
        </w:r>
      </w:del>
      <w:del w:id="185" w:author="Graf Thomas, INI-NET-VNC-E2E" w:date="2025-03-05T07:21:00Z">
        <w:r w:rsidRPr="005812DA" w:rsidDel="001C2399">
          <w:rPr>
            <w:rFonts w:ascii="Courier New" w:hAnsi="Courier New" w:cs="Courier New"/>
            <w:lang w:val="en-US"/>
          </w:rPr>
          <w:delText>,</w:delText>
        </w:r>
      </w:del>
      <w:del w:id="186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</w:delText>
        </w:r>
      </w:del>
      <w:del w:id="187" w:author="Graf Thomas, INI-NET-VNC-E2E" w:date="2025-03-05T07:21:00Z">
        <w:r w:rsidRPr="005812DA" w:rsidDel="001C2399">
          <w:rPr>
            <w:rFonts w:ascii="Courier New" w:hAnsi="Courier New" w:cs="Courier New"/>
            <w:lang w:val="en-US"/>
          </w:rPr>
          <w:delText>as opposed</w:delText>
        </w:r>
      </w:del>
      <w:del w:id="188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to dynamic</w:delText>
        </w:r>
      </w:del>
    </w:p>
    <w:p w14:paraId="58A9E190" w14:textId="77777777" w:rsidR="001E667C" w:rsidRPr="005812DA" w:rsidDel="00DB13F4" w:rsidRDefault="001E667C" w:rsidP="001E667C">
      <w:pPr>
        <w:pStyle w:val="PlainText"/>
        <w:rPr>
          <w:del w:id="189" w:author="Graf Thomas, INI-NET-VNC-E2E" w:date="2025-03-05T07:26:00Z"/>
          <w:rFonts w:ascii="Courier New" w:hAnsi="Courier New" w:cs="Courier New"/>
          <w:lang w:val="en-US"/>
        </w:rPr>
      </w:pPr>
      <w:del w:id="190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subscription defined in Section 2.4 of [RFC8639].  Configured</w:delText>
        </w:r>
      </w:del>
    </w:p>
    <w:p w14:paraId="083F28FB" w14:textId="77777777" w:rsidR="001E667C" w:rsidRPr="005812DA" w:rsidDel="001C2399" w:rsidRDefault="001E667C" w:rsidP="001C2399">
      <w:pPr>
        <w:pStyle w:val="PlainText"/>
        <w:rPr>
          <w:del w:id="191" w:author="Graf Thomas, INI-NET-VNC-E2E" w:date="2025-03-05T07:22:00Z"/>
          <w:rFonts w:ascii="Courier New" w:hAnsi="Courier New" w:cs="Courier New"/>
          <w:lang w:val="en-US"/>
        </w:rPr>
      </w:pPr>
      <w:del w:id="192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subscriptions are configured by a </w:delText>
        </w:r>
      </w:del>
      <w:del w:id="193" w:author="Graf Thomas, INI-NET-VNC-E2E" w:date="2025-03-05T07:21:00Z">
        <w:r w:rsidRPr="005812DA" w:rsidDel="001C2399">
          <w:rPr>
            <w:rFonts w:ascii="Courier New" w:hAnsi="Courier New" w:cs="Courier New"/>
            <w:lang w:val="en-US"/>
          </w:rPr>
          <w:delText xml:space="preserve">YANG </w:delText>
        </w:r>
      </w:del>
      <w:del w:id="194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>client on the YANG</w:delText>
        </w:r>
      </w:del>
      <w:del w:id="195" w:author="Graf Thomas, INI-NET-VNC-E2E" w:date="2025-03-05T07:22:00Z">
        <w:r w:rsidRPr="005812DA" w:rsidDel="001C2399">
          <w:rPr>
            <w:rFonts w:ascii="Courier New" w:hAnsi="Courier New" w:cs="Courier New"/>
            <w:lang w:val="en-US"/>
          </w:rPr>
          <w:delText xml:space="preserve"> server via</w:delText>
        </w:r>
      </w:del>
    </w:p>
    <w:p w14:paraId="7A13EC96" w14:textId="77777777" w:rsidR="001E667C" w:rsidRPr="005812DA" w:rsidDel="001C2399" w:rsidRDefault="001E667C" w:rsidP="001C2399">
      <w:pPr>
        <w:pStyle w:val="PlainText"/>
        <w:rPr>
          <w:del w:id="196" w:author="Graf Thomas, INI-NET-VNC-E2E" w:date="2025-03-05T07:23:00Z"/>
          <w:rFonts w:ascii="Courier New" w:hAnsi="Courier New" w:cs="Courier New"/>
          <w:lang w:val="en-US"/>
        </w:rPr>
      </w:pPr>
      <w:del w:id="197" w:author="Graf Thomas, INI-NET-VNC-E2E" w:date="2025-03-05T07:22:00Z">
        <w:r w:rsidRPr="005812DA" w:rsidDel="001C2399">
          <w:rPr>
            <w:rFonts w:ascii="Courier New" w:hAnsi="Courier New" w:cs="Courier New"/>
            <w:lang w:val="en-US"/>
          </w:rPr>
          <w:delText xml:space="preserve">   the supported network protocol</w:delText>
        </w:r>
      </w:del>
      <w:del w:id="198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.  </w:delText>
        </w:r>
      </w:del>
      <w:del w:id="199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>In this scenario, once the</w:delText>
        </w:r>
      </w:del>
    </w:p>
    <w:p w14:paraId="69683AAA" w14:textId="77777777" w:rsidR="001E667C" w:rsidRPr="005812DA" w:rsidDel="001C2399" w:rsidRDefault="001E667C" w:rsidP="001C2399">
      <w:pPr>
        <w:pStyle w:val="PlainText"/>
        <w:rPr>
          <w:del w:id="200" w:author="Graf Thomas, INI-NET-VNC-E2E" w:date="2025-03-05T07:23:00Z"/>
          <w:rFonts w:ascii="Courier New" w:hAnsi="Courier New" w:cs="Courier New"/>
          <w:lang w:val="en-US"/>
        </w:rPr>
      </w:pPr>
      <w:del w:id="201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   subscription is set up, the YANG-Push notification (or event record)</w:delText>
        </w:r>
      </w:del>
    </w:p>
    <w:p w14:paraId="5E9F757B" w14:textId="77777777" w:rsidR="001E667C" w:rsidRPr="005812DA" w:rsidDel="001C2399" w:rsidRDefault="001E667C" w:rsidP="001C2399">
      <w:pPr>
        <w:pStyle w:val="PlainText"/>
        <w:rPr>
          <w:del w:id="202" w:author="Graf Thomas, INI-NET-VNC-E2E" w:date="2025-03-05T07:23:00Z"/>
          <w:rFonts w:ascii="Courier New" w:hAnsi="Courier New" w:cs="Courier New"/>
          <w:lang w:val="en-US"/>
        </w:rPr>
      </w:pPr>
      <w:del w:id="203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   is sent over the </w:delText>
        </w:r>
      </w:del>
      <w:del w:id="204" w:author="Graf Thomas, INI-NET-VNC-E2E" w:date="2025-03-05T07:22:00Z">
        <w:r w:rsidRPr="005812DA" w:rsidDel="001C2399">
          <w:rPr>
            <w:rFonts w:ascii="Courier New" w:hAnsi="Courier New" w:cs="Courier New"/>
            <w:lang w:val="en-US"/>
          </w:rPr>
          <w:delText xml:space="preserve">connections specified by the </w:delText>
        </w:r>
      </w:del>
      <w:del w:id="205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transport </w:delText>
        </w:r>
      </w:del>
      <w:del w:id="206" w:author="Graf Thomas, INI-NET-VNC-E2E" w:date="2025-03-05T07:22:00Z">
        <w:r w:rsidRPr="005812DA" w:rsidDel="001C2399">
          <w:rPr>
            <w:rFonts w:ascii="Courier New" w:hAnsi="Courier New" w:cs="Courier New"/>
            <w:lang w:val="en-US"/>
          </w:rPr>
          <w:delText xml:space="preserve">and </w:delText>
        </w:r>
      </w:del>
      <w:del w:id="207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>receiver</w:delText>
        </w:r>
      </w:del>
    </w:p>
    <w:p w14:paraId="266AD4D7" w14:textId="77777777" w:rsidR="001E667C" w:rsidRPr="005812DA" w:rsidDel="001C2399" w:rsidRDefault="001E667C" w:rsidP="001C2399">
      <w:pPr>
        <w:pStyle w:val="PlainText"/>
        <w:rPr>
          <w:del w:id="208" w:author="Graf Thomas, INI-NET-VNC-E2E" w:date="2025-03-05T07:23:00Z"/>
          <w:rFonts w:ascii="Courier New" w:hAnsi="Courier New" w:cs="Courier New"/>
          <w:lang w:val="en-US"/>
        </w:rPr>
      </w:pPr>
      <w:del w:id="209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   of the configured subscription.  This technique differs from dynamic</w:delText>
        </w:r>
      </w:del>
    </w:p>
    <w:p w14:paraId="6B73F7D2" w14:textId="77777777" w:rsidR="001E667C" w:rsidRPr="005812DA" w:rsidDel="001C2399" w:rsidRDefault="001E667C" w:rsidP="001C2399">
      <w:pPr>
        <w:pStyle w:val="PlainText"/>
        <w:rPr>
          <w:del w:id="210" w:author="Graf Thomas, INI-NET-VNC-E2E" w:date="2025-03-05T07:23:00Z"/>
          <w:rFonts w:ascii="Courier New" w:hAnsi="Courier New" w:cs="Courier New"/>
          <w:lang w:val="en-US"/>
        </w:rPr>
      </w:pPr>
      <w:del w:id="211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   subscriptions, where the notification messages are sent over the</w:delText>
        </w:r>
      </w:del>
    </w:p>
    <w:p w14:paraId="5AF72A93" w14:textId="77777777" w:rsidR="001E667C" w:rsidRPr="005812DA" w:rsidDel="00DB13F4" w:rsidRDefault="001E667C" w:rsidP="001C2399">
      <w:pPr>
        <w:pStyle w:val="PlainText"/>
        <w:rPr>
          <w:del w:id="212" w:author="Graf Thomas, INI-NET-VNC-E2E" w:date="2025-03-05T07:26:00Z"/>
          <w:rFonts w:ascii="Courier New" w:hAnsi="Courier New" w:cs="Courier New"/>
          <w:lang w:val="en-US"/>
        </w:rPr>
      </w:pPr>
      <w:del w:id="213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   session that has been used to establish the subscription.</w:delText>
        </w:r>
      </w:del>
    </w:p>
    <w:p w14:paraId="572929D5" w14:textId="77777777" w:rsidR="001E667C" w:rsidRPr="005812DA" w:rsidDel="00DB13F4" w:rsidRDefault="001E667C" w:rsidP="001E667C">
      <w:pPr>
        <w:pStyle w:val="PlainText"/>
        <w:rPr>
          <w:del w:id="214" w:author="Graf Thomas, INI-NET-VNC-E2E" w:date="2025-03-05T07:26:00Z"/>
          <w:rFonts w:ascii="Courier New" w:hAnsi="Courier New" w:cs="Courier New"/>
          <w:lang w:val="en-US"/>
        </w:rPr>
      </w:pPr>
      <w:del w:id="215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Section 3 of draft [I-D.ietf-nmop-yang-message-broker-integration],</w:delText>
        </w:r>
      </w:del>
    </w:p>
    <w:p w14:paraId="6136C7D0" w14:textId="77777777" w:rsidR="001E667C" w:rsidRPr="005812DA" w:rsidDel="00DB13F4" w:rsidRDefault="001E667C" w:rsidP="001E667C">
      <w:pPr>
        <w:pStyle w:val="PlainText"/>
        <w:rPr>
          <w:del w:id="216" w:author="Graf Thomas, INI-NET-VNC-E2E" w:date="2025-03-05T07:26:00Z"/>
          <w:rFonts w:ascii="Courier New" w:hAnsi="Courier New" w:cs="Courier New"/>
          <w:lang w:val="en-US"/>
        </w:rPr>
      </w:pPr>
      <w:del w:id="217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defines a separate network </w:delText>
        </w:r>
      </w:del>
      <w:del w:id="218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orchestrator </w:delText>
        </w:r>
      </w:del>
      <w:del w:id="219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and data </w:delText>
        </w:r>
      </w:del>
      <w:del w:id="220" w:author="Graf Thomas, INI-NET-VNC-E2E" w:date="2025-03-05T07:23:00Z">
        <w:r w:rsidRPr="005812DA" w:rsidDel="001C2399">
          <w:rPr>
            <w:rFonts w:ascii="Courier New" w:hAnsi="Courier New" w:cs="Courier New"/>
            <w:lang w:val="en-US"/>
          </w:rPr>
          <w:delText xml:space="preserve">collector </w:delText>
        </w:r>
      </w:del>
      <w:del w:id="221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>in its</w:delText>
        </w:r>
      </w:del>
    </w:p>
    <w:p w14:paraId="0D9C64EF" w14:textId="77777777" w:rsidR="001E667C" w:rsidRPr="005812DA" w:rsidDel="00DB13F4" w:rsidRDefault="001E667C" w:rsidP="001E667C">
      <w:pPr>
        <w:pStyle w:val="PlainText"/>
        <w:rPr>
          <w:del w:id="222" w:author="Graf Thomas, INI-NET-VNC-E2E" w:date="2025-03-05T07:26:00Z"/>
          <w:rFonts w:ascii="Courier New" w:hAnsi="Courier New" w:cs="Courier New"/>
          <w:lang w:val="en-US"/>
        </w:rPr>
      </w:pPr>
      <w:del w:id="223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architecture, which means subscription and data collection are done</w:delText>
        </w:r>
      </w:del>
    </w:p>
    <w:p w14:paraId="43D8EDA8" w14:textId="77777777" w:rsidR="001E667C" w:rsidRPr="005812DA" w:rsidDel="00DB13F4" w:rsidRDefault="001E667C" w:rsidP="001E667C">
      <w:pPr>
        <w:pStyle w:val="PlainText"/>
        <w:rPr>
          <w:del w:id="224" w:author="Graf Thomas, INI-NET-VNC-E2E" w:date="2025-03-05T07:26:00Z"/>
          <w:rFonts w:ascii="Courier New" w:hAnsi="Courier New" w:cs="Courier New"/>
          <w:lang w:val="en-US"/>
        </w:rPr>
      </w:pPr>
      <w:del w:id="225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separately.  Therefore, only configured subscription, with which user</w:delText>
        </w:r>
      </w:del>
    </w:p>
    <w:p w14:paraId="74220EC9" w14:textId="77777777" w:rsidR="001E667C" w:rsidRPr="005812DA" w:rsidDel="00DB13F4" w:rsidRDefault="001E667C" w:rsidP="001E667C">
      <w:pPr>
        <w:pStyle w:val="PlainText"/>
        <w:rPr>
          <w:del w:id="226" w:author="Graf Thomas, INI-NET-VNC-E2E" w:date="2025-03-05T07:24:00Z"/>
          <w:rFonts w:ascii="Courier New" w:hAnsi="Courier New" w:cs="Courier New"/>
          <w:lang w:val="en-US"/>
        </w:rPr>
      </w:pPr>
      <w:del w:id="227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can configure the subscription from one YANG client and receive </w:delText>
        </w:r>
      </w:del>
      <w:del w:id="228" w:author="Graf Thomas, INI-NET-VNC-E2E" w:date="2025-03-05T07:24:00Z">
        <w:r w:rsidRPr="005812DA" w:rsidDel="00DB13F4">
          <w:rPr>
            <w:rFonts w:ascii="Courier New" w:hAnsi="Courier New" w:cs="Courier New"/>
            <w:lang w:val="en-US"/>
          </w:rPr>
          <w:delText>the</w:delText>
        </w:r>
      </w:del>
    </w:p>
    <w:p w14:paraId="599E1D2B" w14:textId="77777777" w:rsidR="001E667C" w:rsidRPr="005812DA" w:rsidDel="00DB13F4" w:rsidRDefault="001E667C" w:rsidP="00DB13F4">
      <w:pPr>
        <w:pStyle w:val="PlainText"/>
        <w:rPr>
          <w:del w:id="229" w:author="Graf Thomas, INI-NET-VNC-E2E" w:date="2025-03-05T07:26:00Z"/>
          <w:rFonts w:ascii="Courier New" w:hAnsi="Courier New" w:cs="Courier New"/>
          <w:lang w:val="en-US"/>
        </w:rPr>
      </w:pPr>
      <w:del w:id="230" w:author="Graf Thomas, INI-NET-VNC-E2E" w:date="2025-03-05T07:24:00Z">
        <w:r w:rsidRPr="005812DA" w:rsidDel="00DB13F4">
          <w:rPr>
            <w:rFonts w:ascii="Courier New" w:hAnsi="Courier New" w:cs="Courier New"/>
            <w:lang w:val="en-US"/>
          </w:rPr>
          <w:delText xml:space="preserve">   telemetry data</w:delText>
        </w:r>
      </w:del>
      <w:del w:id="231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in another YANG</w:delText>
        </w:r>
      </w:del>
      <w:del w:id="232" w:author="Graf Thomas, INI-NET-VNC-E2E" w:date="2025-03-05T07:24:00Z">
        <w:r w:rsidRPr="005812DA" w:rsidDel="00DB13F4">
          <w:rPr>
            <w:rFonts w:ascii="Courier New" w:hAnsi="Courier New" w:cs="Courier New"/>
            <w:lang w:val="en-US"/>
          </w:rPr>
          <w:delText xml:space="preserve"> collector</w:delText>
        </w:r>
      </w:del>
      <w:del w:id="233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indicated in the</w:delText>
        </w:r>
      </w:del>
    </w:p>
    <w:p w14:paraId="21D1E70B" w14:textId="77777777" w:rsidR="001E667C" w:rsidRPr="005812DA" w:rsidDel="00DB13F4" w:rsidRDefault="001E667C" w:rsidP="001E667C">
      <w:pPr>
        <w:pStyle w:val="PlainText"/>
        <w:rPr>
          <w:del w:id="234" w:author="Graf Thomas, INI-NET-VNC-E2E" w:date="2025-03-05T07:26:00Z"/>
          <w:rFonts w:ascii="Courier New" w:hAnsi="Courier New" w:cs="Courier New"/>
          <w:lang w:val="en-US"/>
        </w:rPr>
      </w:pPr>
      <w:del w:id="235" w:author="Graf Thomas, INI-NET-VNC-E2E" w:date="2025-03-05T07:26:00Z">
        <w:r w:rsidRPr="005812DA" w:rsidDel="00DB13F4">
          <w:rPr>
            <w:rFonts w:ascii="Courier New" w:hAnsi="Courier New" w:cs="Courier New"/>
            <w:lang w:val="en-US"/>
          </w:rPr>
          <w:delText xml:space="preserve">   subscription, could work with this architecture.</w:delText>
        </w:r>
      </w:del>
    </w:p>
    <w:p w14:paraId="0C996478" w14:textId="77777777" w:rsidR="001E667C" w:rsidRPr="005812DA" w:rsidDel="00DB13F4" w:rsidRDefault="001E667C" w:rsidP="001E667C">
      <w:pPr>
        <w:pStyle w:val="PlainText"/>
        <w:rPr>
          <w:del w:id="236" w:author="Graf Thomas, INI-NET-VNC-E2E" w:date="2025-03-05T07:25:00Z"/>
          <w:rFonts w:ascii="Courier New" w:hAnsi="Courier New" w:cs="Courier New"/>
          <w:lang w:val="en-US"/>
        </w:rPr>
      </w:pPr>
      <w:del w:id="237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As a method for massively streaming telemetry data, the UDP-based</w:delText>
        </w:r>
      </w:del>
    </w:p>
    <w:p w14:paraId="73B01067" w14:textId="77777777" w:rsidR="001E667C" w:rsidRPr="005812DA" w:rsidDel="00DB13F4" w:rsidRDefault="001E667C" w:rsidP="001E667C">
      <w:pPr>
        <w:pStyle w:val="PlainText"/>
        <w:rPr>
          <w:del w:id="238" w:author="Graf Thomas, INI-NET-VNC-E2E" w:date="2025-03-05T07:25:00Z"/>
          <w:rFonts w:ascii="Courier New" w:hAnsi="Courier New" w:cs="Courier New"/>
          <w:lang w:val="en-US"/>
        </w:rPr>
      </w:pPr>
      <w:del w:id="239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Transport for configured Subscription defined in draft</w:delText>
        </w:r>
      </w:del>
    </w:p>
    <w:p w14:paraId="44724431" w14:textId="77777777" w:rsidR="001E667C" w:rsidRPr="005812DA" w:rsidDel="00DB13F4" w:rsidRDefault="001E667C" w:rsidP="001E667C">
      <w:pPr>
        <w:pStyle w:val="PlainText"/>
        <w:rPr>
          <w:del w:id="240" w:author="Graf Thomas, INI-NET-VNC-E2E" w:date="2025-03-05T07:25:00Z"/>
          <w:rFonts w:ascii="Courier New" w:hAnsi="Courier New" w:cs="Courier New"/>
          <w:lang w:val="en-US"/>
        </w:rPr>
      </w:pPr>
      <w:del w:id="241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[I-D.ietf-netconf-udp-notif](UDP-notif) has been applied in</w:delText>
        </w:r>
      </w:del>
    </w:p>
    <w:p w14:paraId="6EAEE08B" w14:textId="77777777" w:rsidR="001E667C" w:rsidRPr="005812DA" w:rsidDel="00DB13F4" w:rsidRDefault="001E667C" w:rsidP="001E667C">
      <w:pPr>
        <w:pStyle w:val="PlainText"/>
        <w:rPr>
          <w:del w:id="242" w:author="Graf Thomas, INI-NET-VNC-E2E" w:date="2025-03-05T07:25:00Z"/>
          <w:rFonts w:ascii="Courier New" w:hAnsi="Courier New" w:cs="Courier New"/>
          <w:lang w:val="en-US"/>
        </w:rPr>
      </w:pPr>
      <w:del w:id="243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[I-D.ietf-nmop-yang-message-broker-integration] as the transport</w:delText>
        </w:r>
      </w:del>
    </w:p>
    <w:p w14:paraId="45E91F0B" w14:textId="77777777" w:rsidR="001E667C" w:rsidRPr="005812DA" w:rsidDel="00DB13F4" w:rsidRDefault="001E667C" w:rsidP="001E667C">
      <w:pPr>
        <w:pStyle w:val="PlainText"/>
        <w:rPr>
          <w:del w:id="244" w:author="Graf Thomas, INI-NET-VNC-E2E" w:date="2025-03-05T07:25:00Z"/>
          <w:rFonts w:ascii="Courier New" w:hAnsi="Courier New" w:cs="Courier New"/>
          <w:lang w:val="en-US"/>
        </w:rPr>
      </w:pPr>
      <w:del w:id="245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method and streaming message type.  With the same spirit as applying</w:delText>
        </w:r>
      </w:del>
    </w:p>
    <w:p w14:paraId="1B58CE3A" w14:textId="77777777" w:rsidR="001E667C" w:rsidRPr="005812DA" w:rsidDel="00DB13F4" w:rsidRDefault="001E667C" w:rsidP="001E667C">
      <w:pPr>
        <w:pStyle w:val="PlainText"/>
        <w:rPr>
          <w:del w:id="246" w:author="Graf Thomas, INI-NET-VNC-E2E" w:date="2025-03-05T07:25:00Z"/>
          <w:rFonts w:ascii="Courier New" w:hAnsi="Courier New" w:cs="Courier New"/>
          <w:lang w:val="en-US"/>
        </w:rPr>
      </w:pPr>
      <w:del w:id="247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the configured subscription, the UDP-notif has introduced more</w:delText>
        </w:r>
      </w:del>
    </w:p>
    <w:p w14:paraId="38EC49C2" w14:textId="77777777" w:rsidR="001E667C" w:rsidRPr="005812DA" w:rsidDel="00DB13F4" w:rsidRDefault="001E667C" w:rsidP="001E667C">
      <w:pPr>
        <w:pStyle w:val="PlainText"/>
        <w:rPr>
          <w:del w:id="248" w:author="Graf Thomas, INI-NET-VNC-E2E" w:date="2025-03-05T07:25:00Z"/>
          <w:rFonts w:ascii="Courier New" w:hAnsi="Courier New" w:cs="Courier New"/>
          <w:lang w:val="en-US"/>
        </w:rPr>
      </w:pPr>
      <w:del w:id="249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flexibility into the architecture by defining useful metadata in the</w:delText>
        </w:r>
      </w:del>
    </w:p>
    <w:p w14:paraId="5BD66447" w14:textId="77777777" w:rsidR="001E667C" w:rsidRPr="005812DA" w:rsidDel="00DB13F4" w:rsidRDefault="001E667C" w:rsidP="001E667C">
      <w:pPr>
        <w:pStyle w:val="PlainText"/>
        <w:rPr>
          <w:del w:id="250" w:author="Graf Thomas, INI-NET-VNC-E2E" w:date="2025-03-05T07:25:00Z"/>
          <w:rFonts w:ascii="Courier New" w:hAnsi="Courier New" w:cs="Courier New"/>
          <w:lang w:val="en-US"/>
        </w:rPr>
      </w:pPr>
      <w:del w:id="251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message content such as the receiver address, port etc.  In this way,</w:delText>
        </w:r>
      </w:del>
    </w:p>
    <w:p w14:paraId="4AD1D89A" w14:textId="77777777" w:rsidR="001E667C" w:rsidRPr="005812DA" w:rsidDel="00DB13F4" w:rsidRDefault="001E667C" w:rsidP="001E667C">
      <w:pPr>
        <w:pStyle w:val="PlainText"/>
        <w:rPr>
          <w:del w:id="252" w:author="Graf Thomas, INI-NET-VNC-E2E" w:date="2025-03-05T07:25:00Z"/>
          <w:rFonts w:ascii="Courier New" w:hAnsi="Courier New" w:cs="Courier New"/>
          <w:lang w:val="en-US"/>
        </w:rPr>
      </w:pPr>
      <w:del w:id="253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at the same time when the Data Mesh architecture is handling massive</w:delText>
        </w:r>
      </w:del>
    </w:p>
    <w:p w14:paraId="6F6F597E" w14:textId="77777777" w:rsidR="001E667C" w:rsidRPr="005812DA" w:rsidDel="00DB13F4" w:rsidRDefault="001E667C" w:rsidP="001E667C">
      <w:pPr>
        <w:pStyle w:val="PlainText"/>
        <w:rPr>
          <w:del w:id="254" w:author="Graf Thomas, INI-NET-VNC-E2E" w:date="2025-03-05T07:25:00Z"/>
          <w:rFonts w:ascii="Courier New" w:hAnsi="Courier New" w:cs="Courier New"/>
          <w:lang w:val="en-US"/>
        </w:rPr>
      </w:pPr>
      <w:del w:id="255" w:author="Graf Thomas, INI-NET-VNC-E2E" w:date="2025-03-05T07:25:00Z">
        <w:r w:rsidRPr="005812DA" w:rsidDel="00DB13F4">
          <w:rPr>
            <w:rFonts w:ascii="Courier New" w:hAnsi="Courier New" w:cs="Courier New"/>
            <w:lang w:val="en-US"/>
          </w:rPr>
          <w:delText xml:space="preserve">   data, it has the ability to trace the publisher of each message.</w:delText>
        </w:r>
      </w:del>
    </w:p>
    <w:p w14:paraId="1DC936E7" w14:textId="77777777" w:rsidR="001E667C" w:rsidRPr="005812DA" w:rsidDel="00DB13F4" w:rsidRDefault="001E667C" w:rsidP="001E667C">
      <w:pPr>
        <w:pStyle w:val="PlainText"/>
        <w:rPr>
          <w:del w:id="256" w:author="Graf Thomas, INI-NET-VNC-E2E" w:date="2025-03-05T07:28:00Z"/>
          <w:rFonts w:ascii="Courier New" w:hAnsi="Courier New" w:cs="Courier New"/>
          <w:lang w:val="en-US"/>
        </w:rPr>
      </w:pPr>
      <w:del w:id="257" w:author="Graf Thomas, INI-NET-VNC-E2E" w:date="2025-03-05T07:28:00Z">
        <w:r w:rsidRPr="005812DA" w:rsidDel="00DB13F4">
          <w:rPr>
            <w:rFonts w:ascii="Courier New" w:hAnsi="Courier New" w:cs="Courier New"/>
            <w:lang w:val="en-US"/>
          </w:rPr>
          <w:delText xml:space="preserve">   By explaining the above, we have gone back to the beginning of this</w:delText>
        </w:r>
      </w:del>
    </w:p>
    <w:p w14:paraId="4B4C06C5" w14:textId="77777777" w:rsidR="001E667C" w:rsidRPr="005812DA" w:rsidDel="00DB13F4" w:rsidRDefault="001E667C" w:rsidP="001E667C">
      <w:pPr>
        <w:pStyle w:val="PlainText"/>
        <w:rPr>
          <w:del w:id="258" w:author="Graf Thomas, INI-NET-VNC-E2E" w:date="2025-03-05T07:28:00Z"/>
          <w:rFonts w:ascii="Courier New" w:hAnsi="Courier New" w:cs="Courier New"/>
          <w:lang w:val="en-US"/>
        </w:rPr>
      </w:pPr>
      <w:del w:id="259" w:author="Graf Thomas, INI-NET-VNC-E2E" w:date="2025-03-05T07:28:00Z">
        <w:r w:rsidRPr="005812DA" w:rsidDel="00DB13F4">
          <w:rPr>
            <w:rFonts w:ascii="Courier New" w:hAnsi="Courier New" w:cs="Courier New"/>
            <w:lang w:val="en-US"/>
          </w:rPr>
          <w:delText xml:space="preserve">   section, where we explained the schema registry, that contains the</w:delText>
        </w:r>
      </w:del>
    </w:p>
    <w:p w14:paraId="3EAC9F04" w14:textId="77777777" w:rsidR="001E667C" w:rsidRPr="005812DA" w:rsidDel="00DB13F4" w:rsidRDefault="001E667C" w:rsidP="001E667C">
      <w:pPr>
        <w:pStyle w:val="PlainText"/>
        <w:rPr>
          <w:del w:id="260" w:author="Graf Thomas, INI-NET-VNC-E2E" w:date="2025-03-05T07:28:00Z"/>
          <w:rFonts w:ascii="Courier New" w:hAnsi="Courier New" w:cs="Courier New"/>
          <w:lang w:val="en-US"/>
        </w:rPr>
      </w:pPr>
      <w:del w:id="261" w:author="Graf Thomas, INI-NET-VNC-E2E" w:date="2025-03-05T07:28:00Z">
        <w:r w:rsidRPr="005812DA" w:rsidDel="00DB13F4">
          <w:rPr>
            <w:rFonts w:ascii="Courier New" w:hAnsi="Courier New" w:cs="Courier New"/>
            <w:lang w:val="en-US"/>
          </w:rPr>
          <w:delText xml:space="preserve">   YANG modules concerned in each YANG-Push subscription which are</w:delText>
        </w:r>
      </w:del>
    </w:p>
    <w:p w14:paraId="7F5D220F" w14:textId="77777777" w:rsidR="001E667C" w:rsidRPr="005812DA" w:rsidDel="00DB13F4" w:rsidRDefault="001E667C" w:rsidP="001E667C">
      <w:pPr>
        <w:pStyle w:val="PlainText"/>
        <w:rPr>
          <w:del w:id="262" w:author="Graf Thomas, INI-NET-VNC-E2E" w:date="2025-03-05T07:28:00Z"/>
          <w:rFonts w:ascii="Courier New" w:hAnsi="Courier New" w:cs="Courier New"/>
          <w:lang w:val="en-US"/>
        </w:rPr>
      </w:pPr>
      <w:del w:id="263" w:author="Graf Thomas, INI-NET-VNC-E2E" w:date="2025-03-05T07:28:00Z">
        <w:r w:rsidRPr="005812DA" w:rsidDel="00DB13F4">
          <w:rPr>
            <w:rFonts w:ascii="Courier New" w:hAnsi="Courier New" w:cs="Courier New"/>
            <w:lang w:val="en-US"/>
          </w:rPr>
          <w:delText xml:space="preserve">   obtained by NETCONF &lt;get-schema&gt; operation.  UDP-notif has provided</w:delText>
        </w:r>
      </w:del>
    </w:p>
    <w:p w14:paraId="32F08F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del w:id="264" w:author="Graf Thomas, INI-NET-VNC-E2E" w:date="2025-03-05T07:28:00Z">
        <w:r w:rsidRPr="005812DA" w:rsidDel="00DB13F4">
          <w:rPr>
            <w:rFonts w:ascii="Courier New" w:hAnsi="Courier New" w:cs="Courier New"/>
            <w:lang w:val="en-US"/>
          </w:rPr>
          <w:delText xml:space="preserve">   the ability to know the publisher of message.  </w:delText>
        </w:r>
      </w:del>
      <w:r w:rsidRPr="005812DA">
        <w:rPr>
          <w:rFonts w:ascii="Courier New" w:hAnsi="Courier New" w:cs="Courier New"/>
          <w:lang w:val="en-US"/>
        </w:rPr>
        <w:t>Therefore, an</w:t>
      </w:r>
    </w:p>
    <w:p w14:paraId="51CADE48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265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266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Lin, et al.             Expires 4 September 2025             </w:t>
      </w:r>
      <w:proofErr w:type="gramStart"/>
      <w:r w:rsidRPr="00CC14E2">
        <w:rPr>
          <w:rFonts w:ascii="Courier New" w:hAnsi="Courier New" w:cs="Courier New"/>
          <w:lang w:val="fr-CH"/>
          <w:rPrChange w:id="267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268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6]</w:t>
      </w:r>
    </w:p>
    <w:p w14:paraId="6EBE4C51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269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270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1582A9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50A5BBC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independent process containing multiple &lt;get-schema&gt; operations is</w:t>
      </w:r>
    </w:p>
    <w:p w14:paraId="01217B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launched after each new YANG-Push subscription module has been known.</w:t>
      </w:r>
    </w:p>
    <w:p w14:paraId="7C94CF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However, the complexity </w:t>
      </w:r>
      <w:del w:id="271" w:author="Graf Thomas, INI-NET-VNC-E2E" w:date="2025-03-05T07:28:00Z">
        <w:r w:rsidRPr="005812DA" w:rsidDel="00DB13F4">
          <w:rPr>
            <w:rFonts w:ascii="Courier New" w:hAnsi="Courier New" w:cs="Courier New"/>
            <w:lang w:val="en-US"/>
          </w:rPr>
          <w:delText>still remains</w:delText>
        </w:r>
      </w:del>
      <w:ins w:id="272" w:author="Graf Thomas, INI-NET-VNC-E2E" w:date="2025-03-05T07:28:00Z">
        <w:r w:rsidR="00DB13F4" w:rsidRPr="005812DA">
          <w:rPr>
            <w:rFonts w:ascii="Courier New" w:hAnsi="Courier New" w:cs="Courier New"/>
            <w:lang w:val="en-US"/>
          </w:rPr>
          <w:t>remains</w:t>
        </w:r>
      </w:ins>
      <w:r w:rsidRPr="005812DA">
        <w:rPr>
          <w:rFonts w:ascii="Courier New" w:hAnsi="Courier New" w:cs="Courier New"/>
          <w:lang w:val="en-US"/>
        </w:rPr>
        <w:t xml:space="preserve"> at:</w:t>
      </w:r>
    </w:p>
    <w:p w14:paraId="73DE246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How </w:t>
      </w:r>
      <w:del w:id="273" w:author="Graf Thomas, INI-NET-VNC-E2E" w:date="2025-03-05T07:29:00Z">
        <w:r w:rsidRPr="005812DA" w:rsidDel="00DB13F4">
          <w:rPr>
            <w:rFonts w:ascii="Courier New" w:hAnsi="Courier New" w:cs="Courier New"/>
            <w:lang w:val="en-US"/>
          </w:rPr>
          <w:delText>we are going to find dependency</w:delText>
        </w:r>
      </w:del>
      <w:ins w:id="274" w:author="Graf Thomas, INI-NET-VNC-E2E" w:date="2025-03-05T07:29:00Z">
        <w:r w:rsidR="00DB13F4">
          <w:rPr>
            <w:rFonts w:ascii="Courier New" w:hAnsi="Courier New" w:cs="Courier New"/>
            <w:lang w:val="en-US"/>
          </w:rPr>
          <w:t>dependencies</w:t>
        </w:r>
      </w:ins>
      <w:r w:rsidRPr="005812DA">
        <w:rPr>
          <w:rFonts w:ascii="Courier New" w:hAnsi="Courier New" w:cs="Courier New"/>
          <w:lang w:val="en-US"/>
        </w:rPr>
        <w:t xml:space="preserve"> of </w:t>
      </w:r>
      <w:del w:id="275" w:author="Graf Thomas, INI-NET-VNC-E2E" w:date="2025-03-05T07:29:00Z">
        <w:r w:rsidRPr="005812DA" w:rsidDel="00DB13F4">
          <w:rPr>
            <w:rFonts w:ascii="Courier New" w:hAnsi="Courier New" w:cs="Courier New"/>
            <w:lang w:val="en-US"/>
          </w:rPr>
          <w:delText xml:space="preserve">the </w:delText>
        </w:r>
      </w:del>
      <w:r w:rsidRPr="005812DA">
        <w:rPr>
          <w:rFonts w:ascii="Courier New" w:hAnsi="Courier New" w:cs="Courier New"/>
          <w:lang w:val="en-US"/>
        </w:rPr>
        <w:t xml:space="preserve">YANG modules </w:t>
      </w:r>
      <w:ins w:id="276" w:author="Graf Thomas, INI-NET-VNC-E2E" w:date="2025-03-05T07:29:00Z">
        <w:r w:rsidR="00DB13F4">
          <w:rPr>
            <w:rFonts w:ascii="Courier New" w:hAnsi="Courier New" w:cs="Courier New"/>
            <w:lang w:val="en-US"/>
          </w:rPr>
          <w:t xml:space="preserve">are found </w:t>
        </w:r>
      </w:ins>
      <w:r w:rsidRPr="005812DA">
        <w:rPr>
          <w:rFonts w:ascii="Courier New" w:hAnsi="Courier New" w:cs="Courier New"/>
          <w:lang w:val="en-US"/>
        </w:rPr>
        <w:t>(so that</w:t>
      </w:r>
    </w:p>
    <w:p w14:paraId="2C2699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the YANG-Push subscription message has the complete </w:t>
      </w:r>
      <w:ins w:id="277" w:author="Graf Thomas, INI-NET-VNC-E2E" w:date="2025-03-05T07:29:00Z">
        <w:r w:rsidR="00DB13F4">
          <w:rPr>
            <w:rFonts w:ascii="Courier New" w:hAnsi="Courier New" w:cs="Courier New"/>
            <w:lang w:val="en-US"/>
          </w:rPr>
          <w:t xml:space="preserve">set of </w:t>
        </w:r>
      </w:ins>
      <w:proofErr w:type="gramStart"/>
      <w:r w:rsidRPr="005812DA">
        <w:rPr>
          <w:rFonts w:ascii="Courier New" w:hAnsi="Courier New" w:cs="Courier New"/>
          <w:lang w:val="en-US"/>
        </w:rPr>
        <w:t>module</w:t>
      </w:r>
      <w:proofErr w:type="gramEnd"/>
    </w:p>
    <w:p w14:paraId="5FE8D00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dependencies for its </w:t>
      </w:r>
      <w:del w:id="278" w:author="Graf Thomas, INI-NET-VNC-E2E" w:date="2025-03-05T07:29:00Z">
        <w:r w:rsidRPr="005812DA" w:rsidDel="00DB13F4">
          <w:rPr>
            <w:rFonts w:ascii="Courier New" w:hAnsi="Courier New" w:cs="Courier New"/>
            <w:lang w:val="en-US"/>
          </w:rPr>
          <w:delText>set of</w:delText>
        </w:r>
      </w:del>
      <w:ins w:id="279" w:author="Graf Thomas, INI-NET-VNC-E2E" w:date="2025-03-05T07:29:00Z">
        <w:r w:rsidR="00DB13F4">
          <w:rPr>
            <w:rFonts w:ascii="Courier New" w:hAnsi="Courier New" w:cs="Courier New"/>
            <w:lang w:val="en-US"/>
          </w:rPr>
          <w:t>subscribed</w:t>
        </w:r>
      </w:ins>
      <w:r w:rsidRPr="005812DA">
        <w:rPr>
          <w:rFonts w:ascii="Courier New" w:hAnsi="Courier New" w:cs="Courier New"/>
          <w:lang w:val="en-US"/>
        </w:rPr>
        <w:t xml:space="preserve"> YANG </w:t>
      </w:r>
      <w:del w:id="280" w:author="Graf Thomas, INI-NET-VNC-E2E" w:date="2025-03-05T07:29:00Z">
        <w:r w:rsidRPr="005812DA" w:rsidDel="00DB13F4">
          <w:rPr>
            <w:rFonts w:ascii="Courier New" w:hAnsi="Courier New" w:cs="Courier New"/>
            <w:lang w:val="en-US"/>
          </w:rPr>
          <w:delText>modules</w:delText>
        </w:r>
      </w:del>
      <w:ins w:id="281" w:author="Graf Thomas, INI-NET-VNC-E2E" w:date="2025-03-05T07:29:00Z">
        <w:r w:rsidR="00DB13F4">
          <w:rPr>
            <w:rFonts w:ascii="Courier New" w:hAnsi="Courier New" w:cs="Courier New"/>
            <w:lang w:val="en-US"/>
          </w:rPr>
          <w:t>schema tree</w:t>
        </w:r>
      </w:ins>
      <w:r w:rsidRPr="005812DA">
        <w:rPr>
          <w:rFonts w:ascii="Courier New" w:hAnsi="Courier New" w:cs="Courier New"/>
          <w:lang w:val="en-US"/>
        </w:rPr>
        <w:t>)?</w:t>
      </w:r>
    </w:p>
    <w:p w14:paraId="01809CB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How do we conduct &lt;get-schema&gt;?</w:t>
      </w:r>
    </w:p>
    <w:p w14:paraId="3E08F6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Currently, the method used for obtaining modules and finding module</w:t>
      </w:r>
    </w:p>
    <w:p w14:paraId="78F73D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 </w:t>
      </w:r>
      <w:proofErr w:type="gramStart"/>
      <w:r w:rsidRPr="005812DA">
        <w:rPr>
          <w:rFonts w:ascii="Courier New" w:hAnsi="Courier New" w:cs="Courier New"/>
          <w:lang w:val="en-US"/>
        </w:rPr>
        <w:t>is</w:t>
      </w:r>
      <w:proofErr w:type="gramEnd"/>
      <w:r w:rsidRPr="005812DA">
        <w:rPr>
          <w:rFonts w:ascii="Courier New" w:hAnsi="Courier New" w:cs="Courier New"/>
          <w:lang w:val="en-US"/>
        </w:rPr>
        <w:t xml:space="preserve"> "get-all-schemas", where the YANG client retrieves</w:t>
      </w:r>
    </w:p>
    <w:p w14:paraId="3FFD09F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all YANG modules from the network device to enable later the client</w:t>
      </w:r>
    </w:p>
    <w:p w14:paraId="69733F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can fully understand and utilize all modules and module dependencies</w:t>
      </w:r>
    </w:p>
    <w:p w14:paraId="056A93C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of device.  This process is very heavy because in a real situation,</w:t>
      </w:r>
    </w:p>
    <w:p w14:paraId="64B4A62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each device may implement hundreds of YANG modules, requiring up to</w:t>
      </w:r>
    </w:p>
    <w:p w14:paraId="015693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several minutes to complete</w:t>
      </w:r>
      <w:del w:id="282" w:author="Graf Thomas, INI-NET-VNC-E2E" w:date="2025-03-05T07:30:00Z">
        <w:r w:rsidRPr="005812DA" w:rsidDel="00DB13F4">
          <w:rPr>
            <w:rFonts w:ascii="Courier New" w:hAnsi="Courier New" w:cs="Courier New"/>
            <w:lang w:val="en-US"/>
          </w:rPr>
          <w:delText>,</w:delText>
        </w:r>
      </w:del>
      <w:r w:rsidRPr="005812DA">
        <w:rPr>
          <w:rFonts w:ascii="Courier New" w:hAnsi="Courier New" w:cs="Courier New"/>
          <w:lang w:val="en-US"/>
        </w:rPr>
        <w:t xml:space="preserve"> in the </w:t>
      </w:r>
      <w:proofErr w:type="spellStart"/>
      <w:r w:rsidRPr="005812DA">
        <w:rPr>
          <w:rFonts w:ascii="Courier New" w:hAnsi="Courier New" w:cs="Courier New"/>
          <w:lang w:val="en-US"/>
        </w:rPr>
        <w:t>worse case</w:t>
      </w:r>
      <w:proofErr w:type="spellEnd"/>
      <w:del w:id="283" w:author="Graf Thomas, INI-NET-VNC-E2E" w:date="2025-03-05T07:30:00Z">
        <w:r w:rsidRPr="005812DA" w:rsidDel="00DB13F4">
          <w:rPr>
            <w:rFonts w:ascii="Courier New" w:hAnsi="Courier New" w:cs="Courier New"/>
            <w:lang w:val="en-US"/>
          </w:rPr>
          <w:delText>s</w:delText>
        </w:r>
      </w:del>
      <w:r w:rsidRPr="005812DA">
        <w:rPr>
          <w:rFonts w:ascii="Courier New" w:hAnsi="Courier New" w:cs="Courier New"/>
          <w:lang w:val="en-US"/>
        </w:rPr>
        <w:t>.  Besides, the need</w:t>
      </w:r>
    </w:p>
    <w:p w14:paraId="715D3A0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of parsing all YANG modules and finding all the dependencies adds a</w:t>
      </w:r>
    </w:p>
    <w:p w14:paraId="2088D91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small extra delay.  Applying this method to obtain YANG module</w:t>
      </w:r>
      <w:ins w:id="284" w:author="Graf Thomas, INI-NET-VNC-E2E" w:date="2025-03-05T07:30:00Z">
        <w:r w:rsidR="00DB13F4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 xml:space="preserve"> will</w:t>
      </w:r>
    </w:p>
    <w:p w14:paraId="3CFD40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make the operation very costly, since after each subscribed module is</w:t>
      </w:r>
    </w:p>
    <w:p w14:paraId="5AB2160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learned, "get-all-schemas" needs to be re-performed.</w:t>
      </w:r>
    </w:p>
    <w:p w14:paraId="7D02E8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Therefore, considering the </w:t>
      </w:r>
      <w:del w:id="285" w:author="Graf Thomas, INI-NET-VNC-E2E" w:date="2025-03-05T07:31:00Z">
        <w:r w:rsidRPr="005812DA" w:rsidDel="00DB13F4">
          <w:rPr>
            <w:rFonts w:ascii="Courier New" w:hAnsi="Courier New" w:cs="Courier New"/>
            <w:lang w:val="en-US"/>
          </w:rPr>
          <w:delText xml:space="preserve">telemetry </w:delText>
        </w:r>
      </w:del>
      <w:ins w:id="286" w:author="Graf Thomas, INI-NET-VNC-E2E" w:date="2025-03-05T07:31:00Z">
        <w:r w:rsidR="00DB13F4">
          <w:rPr>
            <w:rFonts w:ascii="Courier New" w:hAnsi="Courier New" w:cs="Courier New"/>
            <w:lang w:val="en-US"/>
          </w:rPr>
          <w:t>Network Observability</w:t>
        </w:r>
        <w:r w:rsidR="00DB13F4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real-time aspects, this extra</w:t>
      </w:r>
    </w:p>
    <w:p w14:paraId="73A8C78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delay in collecting (and processing) the dependencies through a get-</w:t>
      </w:r>
    </w:p>
    <w:p w14:paraId="2CFC3AF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all-schemas approach is not </w:t>
      </w:r>
      <w:del w:id="287" w:author="Graf Thomas, INI-NET-VNC-E2E" w:date="2025-03-05T07:31:00Z">
        <w:r w:rsidRPr="005812DA" w:rsidDel="00DB13F4">
          <w:rPr>
            <w:rFonts w:ascii="Courier New" w:hAnsi="Courier New" w:cs="Courier New"/>
            <w:lang w:val="en-US"/>
          </w:rPr>
          <w:delText>ideal</w:delText>
        </w:r>
      </w:del>
      <w:ins w:id="288" w:author="Graf Thomas, INI-NET-VNC-E2E" w:date="2025-03-05T07:31:00Z">
        <w:r w:rsidR="00DB13F4">
          <w:rPr>
            <w:rFonts w:ascii="Courier New" w:hAnsi="Courier New" w:cs="Courier New"/>
            <w:lang w:val="en-US"/>
          </w:rPr>
          <w:t>realistic</w:t>
        </w:r>
      </w:ins>
      <w:r w:rsidRPr="005812DA">
        <w:rPr>
          <w:rFonts w:ascii="Courier New" w:hAnsi="Courier New" w:cs="Courier New"/>
          <w:lang w:val="en-US"/>
        </w:rPr>
        <w:t>.</w:t>
      </w:r>
    </w:p>
    <w:p w14:paraId="636F38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It's more efficient to get dependencies only for the required modules</w:t>
      </w:r>
    </w:p>
    <w:p w14:paraId="3CDF077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del w:id="289" w:author="Graf Thomas, INI-NET-VNC-E2E" w:date="2025-03-05T07:31:00Z">
        <w:r w:rsidRPr="005812DA" w:rsidDel="00DB13F4">
          <w:rPr>
            <w:rFonts w:ascii="Courier New" w:hAnsi="Courier New" w:cs="Courier New"/>
            <w:lang w:val="en-US"/>
          </w:rPr>
          <w:delText xml:space="preserve">   in the telemetry</w:delText>
        </w:r>
      </w:del>
      <w:r w:rsidRPr="005812DA">
        <w:rPr>
          <w:rFonts w:ascii="Courier New" w:hAnsi="Courier New" w:cs="Courier New"/>
          <w:lang w:val="en-US"/>
        </w:rPr>
        <w:t>.</w:t>
      </w:r>
    </w:p>
    <w:p w14:paraId="532F25C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By using the provided the augmentation information in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</w:t>
      </w:r>
    </w:p>
    <w:p w14:paraId="52C9BF5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library, the </w:t>
      </w:r>
      <w:del w:id="290" w:author="Graf Thomas, INI-NET-VNC-E2E" w:date="2025-03-05T07:31:00Z">
        <w:r w:rsidRPr="005812DA" w:rsidDel="00DB13F4">
          <w:rPr>
            <w:rFonts w:ascii="Courier New" w:hAnsi="Courier New" w:cs="Courier New"/>
            <w:lang w:val="en-US"/>
          </w:rPr>
          <w:delText xml:space="preserve">collector </w:delText>
        </w:r>
      </w:del>
      <w:ins w:id="291" w:author="Graf Thomas, INI-NET-VNC-E2E" w:date="2025-03-05T07:31:00Z">
        <w:r w:rsidR="00DB13F4">
          <w:rPr>
            <w:rFonts w:ascii="Courier New" w:hAnsi="Courier New" w:cs="Courier New"/>
            <w:lang w:val="en-US"/>
          </w:rPr>
          <w:t>YANG-</w:t>
        </w:r>
      </w:ins>
      <w:ins w:id="292" w:author="Graf Thomas, INI-NET-VNC-E2E" w:date="2025-03-05T07:32:00Z">
        <w:r w:rsidR="00DB13F4">
          <w:rPr>
            <w:rFonts w:ascii="Courier New" w:hAnsi="Courier New" w:cs="Courier New"/>
            <w:lang w:val="en-US"/>
          </w:rPr>
          <w:t>Push receiver</w:t>
        </w:r>
      </w:ins>
      <w:ins w:id="293" w:author="Graf Thomas, INI-NET-VNC-E2E" w:date="2025-03-05T07:31:00Z">
        <w:r w:rsidR="00DB13F4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can directly obtain the YANG reverse</w:t>
      </w:r>
    </w:p>
    <w:p w14:paraId="20BEBB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 by </w:t>
      </w:r>
      <w:del w:id="294" w:author="Graf Thomas, INI-NET-VNC-E2E" w:date="2025-03-05T07:32:00Z">
        <w:r w:rsidRPr="005812DA" w:rsidDel="00DB13F4">
          <w:rPr>
            <w:rFonts w:ascii="Courier New" w:hAnsi="Courier New" w:cs="Courier New"/>
            <w:lang w:val="en-US"/>
          </w:rPr>
          <w:delText xml:space="preserve">fetching </w:delText>
        </w:r>
      </w:del>
      <w:ins w:id="295" w:author="Graf Thomas, INI-NET-VNC-E2E" w:date="2025-03-05T07:32:00Z">
        <w:r w:rsidR="00DB13F4">
          <w:rPr>
            <w:rFonts w:ascii="Courier New" w:hAnsi="Courier New" w:cs="Courier New"/>
            <w:lang w:val="en-US"/>
          </w:rPr>
          <w:t>obtaining</w:t>
        </w:r>
        <w:r w:rsidR="00DB13F4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the contents of </w:t>
      </w:r>
      <w:ins w:id="296" w:author="Graf Thomas, INI-NET-VNC-E2E" w:date="2025-03-05T07:32:00Z">
        <w:r w:rsidR="00DB13F4">
          <w:rPr>
            <w:rFonts w:ascii="Courier New" w:hAnsi="Courier New" w:cs="Courier New"/>
            <w:lang w:val="en-US"/>
          </w:rPr>
          <w:t xml:space="preserve">the </w:t>
        </w:r>
      </w:ins>
      <w:r w:rsidRPr="005812DA">
        <w:rPr>
          <w:rFonts w:ascii="Courier New" w:hAnsi="Courier New" w:cs="Courier New"/>
          <w:lang w:val="en-US"/>
        </w:rPr>
        <w:t>YANG library, saving</w:t>
      </w:r>
    </w:p>
    <w:p w14:paraId="501A0BD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collection (and processing time) at the </w:t>
      </w:r>
      <w:del w:id="297" w:author="Graf Thomas, INI-NET-VNC-E2E" w:date="2025-03-05T07:32:00Z">
        <w:r w:rsidRPr="005812DA" w:rsidDel="00DB13F4">
          <w:rPr>
            <w:rFonts w:ascii="Courier New" w:hAnsi="Courier New" w:cs="Courier New"/>
            <w:lang w:val="en-US"/>
          </w:rPr>
          <w:delText>collector</w:delText>
        </w:r>
      </w:del>
      <w:ins w:id="298" w:author="Graf Thomas, INI-NET-VNC-E2E" w:date="2025-03-05T07:32:00Z">
        <w:r w:rsidR="00DB13F4">
          <w:rPr>
            <w:rFonts w:ascii="Courier New" w:hAnsi="Courier New" w:cs="Courier New"/>
            <w:lang w:val="en-US"/>
          </w:rPr>
          <w:t>YANG-Push receiver</w:t>
        </w:r>
      </w:ins>
      <w:del w:id="299" w:author="Graf Thomas, INI-NET-VNC-E2E" w:date="2025-03-05T07:32:00Z">
        <w:r w:rsidRPr="005812DA" w:rsidDel="00DB13F4">
          <w:rPr>
            <w:rFonts w:ascii="Courier New" w:hAnsi="Courier New" w:cs="Courier New"/>
            <w:lang w:val="en-US"/>
          </w:rPr>
          <w:delText>,</w:delText>
        </w:r>
      </w:del>
      <w:r w:rsidRPr="005812DA">
        <w:rPr>
          <w:rFonts w:ascii="Courier New" w:hAnsi="Courier New" w:cs="Courier New"/>
          <w:lang w:val="en-US"/>
        </w:rPr>
        <w:t xml:space="preserve"> and therefore</w:t>
      </w:r>
    </w:p>
    <w:p w14:paraId="1245A4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helping with the near real-time aspects of </w:t>
      </w:r>
      <w:del w:id="300" w:author="Graf Thomas, INI-NET-VNC-E2E" w:date="2025-03-05T07:32:00Z">
        <w:r w:rsidRPr="005812DA" w:rsidDel="00DB13F4">
          <w:rPr>
            <w:rFonts w:ascii="Courier New" w:hAnsi="Courier New" w:cs="Courier New"/>
            <w:lang w:val="en-US"/>
          </w:rPr>
          <w:delText xml:space="preserve">the </w:delText>
        </w:r>
      </w:del>
      <w:ins w:id="301" w:author="Graf Thomas, INI-NET-VNC-E2E" w:date="2025-03-05T07:32:00Z">
        <w:r w:rsidR="00DB13F4">
          <w:rPr>
            <w:rFonts w:ascii="Courier New" w:hAnsi="Courier New" w:cs="Courier New"/>
            <w:lang w:val="en-US"/>
          </w:rPr>
          <w:t>Network Observability and enabling</w:t>
        </w:r>
        <w:r w:rsidR="00DB13F4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closed loop action</w:t>
      </w:r>
      <w:ins w:id="302" w:author="Graf Thomas, INI-NET-VNC-E2E" w:date="2025-03-05T07:32:00Z">
        <w:r w:rsidR="00DB13F4">
          <w:rPr>
            <w:rFonts w:ascii="Courier New" w:hAnsi="Courier New" w:cs="Courier New"/>
            <w:lang w:val="en-US"/>
          </w:rPr>
          <w:t>s</w:t>
        </w:r>
      </w:ins>
      <w:r w:rsidRPr="005812DA">
        <w:rPr>
          <w:rFonts w:ascii="Courier New" w:hAnsi="Courier New" w:cs="Courier New"/>
          <w:lang w:val="en-US"/>
        </w:rPr>
        <w:t>.</w:t>
      </w:r>
    </w:p>
    <w:p w14:paraId="14BB275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3.2.  Data Catalog</w:t>
      </w:r>
    </w:p>
    <w:p w14:paraId="6AE0B9E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Finding the YANG modules implemented by a network </w:t>
      </w:r>
      <w:del w:id="303" w:author="Graf Thomas, INI-NET-VNC-E2E" w:date="2025-03-05T07:33:00Z">
        <w:r w:rsidRPr="005812DA" w:rsidDel="00DB13F4">
          <w:rPr>
            <w:rFonts w:ascii="Courier New" w:hAnsi="Courier New" w:cs="Courier New"/>
            <w:lang w:val="en-US"/>
          </w:rPr>
          <w:delText xml:space="preserve">device </w:delText>
        </w:r>
      </w:del>
      <w:ins w:id="304" w:author="Graf Thomas, INI-NET-VNC-E2E" w:date="2025-03-05T07:33:00Z">
        <w:r w:rsidR="00DB13F4">
          <w:rPr>
            <w:rFonts w:ascii="Courier New" w:hAnsi="Courier New" w:cs="Courier New"/>
            <w:lang w:val="en-US"/>
          </w:rPr>
          <w:t>management server</w:t>
        </w:r>
        <w:r w:rsidR="00DB13F4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is paramount</w:t>
      </w:r>
    </w:p>
    <w:p w14:paraId="4A498E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for configuring and monitoring the status of a network.  However,</w:t>
      </w:r>
    </w:p>
    <w:p w14:paraId="02FE79D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since the inception of </w:t>
      </w:r>
      <w:proofErr w:type="gramStart"/>
      <w:r w:rsidRPr="005812DA">
        <w:rPr>
          <w:rFonts w:ascii="Courier New" w:hAnsi="Courier New" w:cs="Courier New"/>
          <w:lang w:val="en-US"/>
        </w:rPr>
        <w:t>YANG</w:t>
      </w:r>
      <w:proofErr w:type="gramEnd"/>
      <w:r w:rsidRPr="005812DA">
        <w:rPr>
          <w:rFonts w:ascii="Courier New" w:hAnsi="Courier New" w:cs="Courier New"/>
          <w:lang w:val="en-US"/>
        </w:rPr>
        <w:t xml:space="preserve"> the network industry has experienced a</w:t>
      </w:r>
    </w:p>
    <w:p w14:paraId="7795EE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tsunami of YANG modules developed by SDOs, open-source communities,</w:t>
      </w:r>
    </w:p>
    <w:p w14:paraId="4DF8D3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and network vendors.  This heterogeneity of YANG modules, that vary</w:t>
      </w:r>
    </w:p>
    <w:p w14:paraId="5DCFF57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from one network device model to another, makes the management of a</w:t>
      </w:r>
    </w:p>
    <w:p w14:paraId="0E098A3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multi-vendor </w:t>
      </w:r>
      <w:proofErr w:type="gramStart"/>
      <w:r w:rsidRPr="005812DA">
        <w:rPr>
          <w:rFonts w:ascii="Courier New" w:hAnsi="Courier New" w:cs="Courier New"/>
          <w:lang w:val="en-US"/>
        </w:rPr>
        <w:t>network</w:t>
      </w:r>
      <w:proofErr w:type="gramEnd"/>
      <w:r w:rsidRPr="005812DA">
        <w:rPr>
          <w:rFonts w:ascii="Courier New" w:hAnsi="Courier New" w:cs="Courier New"/>
          <w:lang w:val="en-US"/>
        </w:rPr>
        <w:t xml:space="preserve"> a big challenge for operators.</w:t>
      </w:r>
    </w:p>
    <w:p w14:paraId="1F071BB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r w:rsidRPr="005812DA">
        <w:rPr>
          <w:rFonts w:ascii="Courier New" w:hAnsi="Courier New" w:cs="Courier New"/>
          <w:lang w:val="fr-CH"/>
        </w:rPr>
        <w:t>[Martinez-Casanueva2023]</w:t>
      </w:r>
    </w:p>
    <w:p w14:paraId="6EC02CB9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05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r w:rsidRPr="00CC14E2">
        <w:rPr>
          <w:rFonts w:ascii="Courier New" w:hAnsi="Courier New" w:cs="Courier New"/>
          <w:lang w:val="fr-CH"/>
          <w:rPrChange w:id="306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Expires 4 September 2025             </w:t>
      </w:r>
      <w:proofErr w:type="gramStart"/>
      <w:r w:rsidRPr="00CC14E2">
        <w:rPr>
          <w:rFonts w:ascii="Courier New" w:hAnsi="Courier New" w:cs="Courier New"/>
          <w:lang w:val="fr-CH"/>
          <w:rPrChange w:id="307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308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7]</w:t>
      </w:r>
    </w:p>
    <w:p w14:paraId="5D80BA34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09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310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2E7446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3DC5DA3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 this regard, a data catalog provides a registry of the datasets</w:t>
      </w:r>
    </w:p>
    <w:p w14:paraId="6A50458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exposed by remote data sources for consumers to discover data of</w:t>
      </w:r>
    </w:p>
    <w:p w14:paraId="2487D03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interest.  Besides the location of the dataset (i.e., the data</w:t>
      </w:r>
    </w:p>
    <w:p w14:paraId="094C949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source), the data catalog registers additional metadata such as the</w:t>
      </w:r>
    </w:p>
    <w:p w14:paraId="59ED5C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data model (or schema) followed in the dataset or even related terms</w:t>
      </w:r>
    </w:p>
    <w:p w14:paraId="01FA71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defined in a business glossary.</w:t>
      </w:r>
    </w:p>
    <w:p w14:paraId="7FD793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Data catalog solutions typically implement collectors that ingest</w:t>
      </w:r>
    </w:p>
    <w:p w14:paraId="0C40452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metadata from the data sources themselves </w:t>
      </w:r>
      <w:del w:id="311" w:author="Graf Thomas, INI-NET-VNC-E2E" w:date="2025-03-05T07:34:00Z">
        <w:r w:rsidRPr="005812DA" w:rsidDel="00F043F0">
          <w:rPr>
            <w:rFonts w:ascii="Courier New" w:hAnsi="Courier New" w:cs="Courier New"/>
            <w:lang w:val="en-US"/>
          </w:rPr>
          <w:delText>and also</w:delText>
        </w:r>
      </w:del>
      <w:ins w:id="312" w:author="Graf Thomas, INI-NET-VNC-E2E" w:date="2025-03-05T07:34:00Z">
        <w:r w:rsidR="00F043F0" w:rsidRPr="005812DA">
          <w:rPr>
            <w:rFonts w:ascii="Courier New" w:hAnsi="Courier New" w:cs="Courier New"/>
            <w:lang w:val="en-US"/>
          </w:rPr>
          <w:t>and</w:t>
        </w:r>
      </w:ins>
      <w:r w:rsidRPr="005812DA">
        <w:rPr>
          <w:rFonts w:ascii="Courier New" w:hAnsi="Courier New" w:cs="Courier New"/>
          <w:lang w:val="en-US"/>
        </w:rPr>
        <w:t xml:space="preserve"> external metadata</w:t>
      </w:r>
    </w:p>
    <w:p w14:paraId="18AA81C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sources.  For example, a Kafka Schema Registry is a metadata source</w:t>
      </w:r>
    </w:p>
    <w:p w14:paraId="60416C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that provides metadata about the data models followed by some data</w:t>
      </w:r>
    </w:p>
    <w:p w14:paraId="48DE41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stored in a Kafka topic.</w:t>
      </w:r>
    </w:p>
    <w:p w14:paraId="11733EE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 this sense, a YANG-enabled network device can be considered as</w:t>
      </w:r>
    </w:p>
    <w:p w14:paraId="0D403AC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another kind of data source, which the Data Catalog can pull metadata</w:t>
      </w:r>
    </w:p>
    <w:p w14:paraId="741C5DA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from.  For instance, the data catalog can include a connector that</w:t>
      </w:r>
    </w:p>
    <w:p w14:paraId="7F41BCA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fetches metadata about the YANG modules implemented by the network</w:t>
      </w:r>
    </w:p>
    <w:p w14:paraId="17F090D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device.  Combining these metadata with other such as the business</w:t>
      </w:r>
    </w:p>
    <w:p w14:paraId="02F261E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concept "interface", would enable data consumers to discover which</w:t>
      </w:r>
    </w:p>
    <w:p w14:paraId="27A298D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datasets related to the concept "interface" are exposed by the</w:t>
      </w:r>
    </w:p>
    <w:p w14:paraId="23CD18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network device.</w:t>
      </w:r>
    </w:p>
    <w:p w14:paraId="0E2D80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Network devices that implement YANG library expose metadata about</w:t>
      </w:r>
    </w:p>
    <w:p w14:paraId="02B9F0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which YANG modules are implemented, and which are only imported.</w:t>
      </w:r>
    </w:p>
    <w:p w14:paraId="323B1E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However, what a data consumer needs at the end are the YANG modules</w:t>
      </w:r>
    </w:p>
    <w:p w14:paraId="211C76C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implemented by the device, hence, the combination of implemented YANG</w:t>
      </w:r>
    </w:p>
    <w:p w14:paraId="5C04B2D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modules with other YANG modules that might deviate or augment the</w:t>
      </w:r>
    </w:p>
    <w:p w14:paraId="3B4E9F9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formers.</w:t>
      </w:r>
    </w:p>
    <w:p w14:paraId="524CBB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Coming back to the example of datasets related to the "interface"</w:t>
      </w:r>
    </w:p>
    <w:p w14:paraId="64C967B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concept, say we have a network device that implements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</w:p>
    <w:p w14:paraId="1D9CBF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interfaces module [RFC8343] and the </w:t>
      </w:r>
      <w:proofErr w:type="spellStart"/>
      <w:r w:rsidRPr="005812DA">
        <w:rPr>
          <w:rFonts w:ascii="Courier New" w:hAnsi="Courier New" w:cs="Courier New"/>
          <w:lang w:val="en-US"/>
        </w:rPr>
        <w:t>ietf-ip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 [RFC8344], where</w:t>
      </w:r>
    </w:p>
    <w:p w14:paraId="2164F04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latter augments the former.  For a data catalog to collect these</w:t>
      </w:r>
    </w:p>
    <w:p w14:paraId="3862A9D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metadata, a connector would retrieve YANG library data from the</w:t>
      </w:r>
    </w:p>
    <w:p w14:paraId="3C19581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target device.  However, the current version of YANG library would</w:t>
      </w:r>
    </w:p>
    <w:p w14:paraId="335662A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not satisfy the use case as it would tell that the device implements</w:t>
      </w:r>
    </w:p>
    <w:p w14:paraId="1413356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both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 xml:space="preserve">-interfaces and </w:t>
      </w:r>
      <w:proofErr w:type="spellStart"/>
      <w:r w:rsidRPr="005812DA">
        <w:rPr>
          <w:rFonts w:ascii="Courier New" w:hAnsi="Courier New" w:cs="Courier New"/>
          <w:lang w:val="en-US"/>
        </w:rPr>
        <w:t>ietf-ip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modules, but will miss the augment</w:t>
      </w:r>
    </w:p>
    <w:p w14:paraId="3FF5562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dependency between them.</w:t>
      </w:r>
    </w:p>
    <w:p w14:paraId="41F657C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current workaround </w:t>
      </w:r>
      <w:del w:id="313" w:author="Graf Thomas, INI-NET-VNC-E2E" w:date="2025-03-05T07:35:00Z">
        <w:r w:rsidRPr="005812DA" w:rsidDel="00F043F0">
          <w:rPr>
            <w:rFonts w:ascii="Courier New" w:hAnsi="Courier New" w:cs="Courier New"/>
            <w:lang w:val="en-US"/>
          </w:rPr>
          <w:delText xml:space="preserve">to this limitation </w:delText>
        </w:r>
      </w:del>
      <w:r w:rsidRPr="005812DA">
        <w:rPr>
          <w:rFonts w:ascii="Courier New" w:hAnsi="Courier New" w:cs="Courier New"/>
          <w:lang w:val="en-US"/>
        </w:rPr>
        <w:t xml:space="preserve">is </w:t>
      </w:r>
      <w:del w:id="314" w:author="Graf Thomas, INI-NET-VNC-E2E" w:date="2025-03-05T07:35:00Z">
        <w:r w:rsidRPr="005812DA" w:rsidDel="00F043F0">
          <w:rPr>
            <w:rFonts w:ascii="Courier New" w:hAnsi="Courier New" w:cs="Courier New"/>
            <w:lang w:val="en-US"/>
          </w:rPr>
          <w:delText xml:space="preserve">to, </w:delText>
        </w:r>
      </w:del>
      <w:r w:rsidRPr="005812DA">
        <w:rPr>
          <w:rFonts w:ascii="Courier New" w:hAnsi="Courier New" w:cs="Courier New"/>
          <w:lang w:val="en-US"/>
        </w:rPr>
        <w:t>in combination with</w:t>
      </w:r>
    </w:p>
    <w:p w14:paraId="2291553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YANG library data</w:t>
      </w:r>
      <w:del w:id="315" w:author="Graf Thomas, INI-NET-VNC-E2E" w:date="2025-03-05T07:36:00Z">
        <w:r w:rsidRPr="005812DA" w:rsidDel="00F043F0">
          <w:rPr>
            <w:rFonts w:ascii="Courier New" w:hAnsi="Courier New" w:cs="Courier New"/>
            <w:lang w:val="en-US"/>
          </w:rPr>
          <w:delText xml:space="preserve">, </w:delText>
        </w:r>
      </w:del>
      <w:ins w:id="316" w:author="Graf Thomas, INI-NET-VNC-E2E" w:date="2025-03-05T07:36:00Z">
        <w:r w:rsidR="00F043F0">
          <w:rPr>
            <w:rFonts w:ascii="Courier New" w:hAnsi="Courier New" w:cs="Courier New"/>
            <w:lang w:val="en-US"/>
          </w:rPr>
          <w:t xml:space="preserve"> to</w:t>
        </w:r>
        <w:r w:rsidR="00F043F0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 xml:space="preserve">additionally </w:t>
      </w:r>
      <w:del w:id="317" w:author="Graf Thomas, INI-NET-VNC-E2E" w:date="2025-03-05T07:36:00Z">
        <w:r w:rsidRPr="005812DA" w:rsidDel="00F043F0">
          <w:rPr>
            <w:rFonts w:ascii="Courier New" w:hAnsi="Courier New" w:cs="Courier New"/>
            <w:lang w:val="en-US"/>
          </w:rPr>
          <w:delText xml:space="preserve">fetch </w:delText>
        </w:r>
      </w:del>
      <w:ins w:id="318" w:author="Graf Thomas, INI-NET-VNC-E2E" w:date="2025-03-05T07:36:00Z">
        <w:r w:rsidR="00F043F0">
          <w:rPr>
            <w:rFonts w:ascii="Courier New" w:hAnsi="Courier New" w:cs="Courier New"/>
            <w:lang w:val="en-US"/>
          </w:rPr>
          <w:t>obtain</w:t>
        </w:r>
        <w:r w:rsidR="00F043F0" w:rsidRPr="005812DA">
          <w:rPr>
            <w:rFonts w:ascii="Courier New" w:hAnsi="Courier New" w:cs="Courier New"/>
            <w:lang w:val="en-US"/>
          </w:rPr>
          <w:t xml:space="preserve"> </w:t>
        </w:r>
      </w:ins>
      <w:r w:rsidRPr="005812DA">
        <w:rPr>
          <w:rFonts w:ascii="Courier New" w:hAnsi="Courier New" w:cs="Courier New"/>
          <w:lang w:val="en-US"/>
        </w:rPr>
        <w:t>both YANG modules and</w:t>
      </w:r>
    </w:p>
    <w:p w14:paraId="3C7DF6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process them to discover that there is an augment dependency.  This</w:t>
      </w:r>
    </w:p>
    <w:p w14:paraId="476ADF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adds extra burden on the connector, which is forced to combine</w:t>
      </w:r>
    </w:p>
    <w:p w14:paraId="6A11908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multiple metadata collection mechanisms.  This process could be</w:t>
      </w:r>
    </w:p>
    <w:p w14:paraId="3EE28C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softened by extending YANG library to also capture augment</w:t>
      </w:r>
    </w:p>
    <w:p w14:paraId="1446DE9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dependencies, in a similar fashion to deviation dependencies.</w:t>
      </w:r>
    </w:p>
    <w:p w14:paraId="7DD5E7D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8]</w:t>
      </w:r>
    </w:p>
    <w:p w14:paraId="122B607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2521AFB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185E050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  The "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" YANG module</w:t>
      </w:r>
    </w:p>
    <w:p w14:paraId="69F47ED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YANG module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module by adding the</w:t>
      </w:r>
    </w:p>
    <w:p w14:paraId="63B2E40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augmented-by list in the "yang-library/module-set".  The name</w:t>
      </w:r>
    </w:p>
    <w:p w14:paraId="60E1FBC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"</w:t>
      </w:r>
      <w:proofErr w:type="gramStart"/>
      <w:r w:rsidRPr="005812DA">
        <w:rPr>
          <w:rFonts w:ascii="Courier New" w:hAnsi="Courier New" w:cs="Courier New"/>
          <w:lang w:val="en-US"/>
        </w:rPr>
        <w:t>augmented</w:t>
      </w:r>
      <w:proofErr w:type="gramEnd"/>
      <w:r w:rsidRPr="005812DA">
        <w:rPr>
          <w:rFonts w:ascii="Courier New" w:hAnsi="Courier New" w:cs="Courier New"/>
          <w:lang w:val="en-US"/>
        </w:rPr>
        <w:t>-by" indicates the modules by which the current module is</w:t>
      </w:r>
    </w:p>
    <w:p w14:paraId="58845C4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being directly augmented.  For the definition of "augmented-by", this</w:t>
      </w:r>
    </w:p>
    <w:p w14:paraId="68D4F3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draft only considers the direct augmentation relationship.  The</w:t>
      </w:r>
    </w:p>
    <w:p w14:paraId="4CA06BA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recursive result of augmentation or transitive dependency for module</w:t>
      </w:r>
    </w:p>
    <w:p w14:paraId="414FABF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specified along the </w:t>
      </w:r>
      <w:proofErr w:type="spellStart"/>
      <w:r w:rsidRPr="005812DA">
        <w:rPr>
          <w:rFonts w:ascii="Courier New" w:hAnsi="Courier New" w:cs="Courier New"/>
          <w:lang w:val="en-US"/>
        </w:rPr>
        <w:t>xpath</w:t>
      </w:r>
      <w:proofErr w:type="spellEnd"/>
      <w:r w:rsidRPr="005812DA">
        <w:rPr>
          <w:rFonts w:ascii="Courier New" w:hAnsi="Courier New" w:cs="Courier New"/>
          <w:lang w:val="en-US"/>
        </w:rPr>
        <w:t>, are out of the scope of this draft.</w:t>
      </w:r>
    </w:p>
    <w:p w14:paraId="288597B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Section 4.2 has given the implementation instructions.</w:t>
      </w:r>
    </w:p>
    <w:p w14:paraId="281B52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Note that this module only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defined in</w:t>
      </w:r>
    </w:p>
    <w:p w14:paraId="3B4749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[RFC8525].  At the time of writing this document, most vendors</w:t>
      </w:r>
    </w:p>
    <w:p w14:paraId="38CB0E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support [RFC7895], a previous revision of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YANG</w:t>
      </w:r>
    </w:p>
    <w:p w14:paraId="60F38D1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module.  The module that augments [RFC7895] is provided in the</w:t>
      </w:r>
    </w:p>
    <w:p w14:paraId="7A7843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Appendix B.</w:t>
      </w:r>
    </w:p>
    <w:p w14:paraId="72BED2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4.1.  Data Model Overview</w:t>
      </w:r>
    </w:p>
    <w:p w14:paraId="1D99DF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4.1.1.  Tree View</w:t>
      </w:r>
    </w:p>
    <w:p w14:paraId="3311D3A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following is the YANG tree diagram for model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</w:p>
    <w:p w14:paraId="4DF0646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.</w:t>
      </w:r>
    </w:p>
    <w:p w14:paraId="1A48EE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</w:p>
    <w:p w14:paraId="7AEBF2B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yanglib:yang</w:t>
      </w:r>
      <w:proofErr w:type="gramEnd"/>
      <w:r w:rsidRPr="005812DA">
        <w:rPr>
          <w:rFonts w:ascii="Courier New" w:hAnsi="Courier New" w:cs="Courier New"/>
          <w:lang w:val="en-US"/>
        </w:rPr>
        <w:t>-library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yanglib:module-set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:</w:t>
      </w:r>
    </w:p>
    <w:p w14:paraId="48CB4D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augmented-by*   -&gt;</w:t>
      </w:r>
      <w:proofErr w:type="gramStart"/>
      <w:r w:rsidRPr="005812DA">
        <w:rPr>
          <w:rFonts w:ascii="Courier New" w:hAnsi="Courier New" w:cs="Courier New"/>
          <w:lang w:val="en-US"/>
        </w:rPr>
        <w:t xml:space="preserve"> ..</w:t>
      </w:r>
      <w:proofErr w:type="gramEnd"/>
      <w:r w:rsidRPr="005812DA">
        <w:rPr>
          <w:rFonts w:ascii="Courier New" w:hAnsi="Courier New" w:cs="Courier New"/>
          <w:lang w:val="en-US"/>
        </w:rPr>
        <w:t>/../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/name</w:t>
      </w:r>
    </w:p>
    <w:p w14:paraId="3A64D95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4.1.2.  Full Tree View</w:t>
      </w:r>
    </w:p>
    <w:p w14:paraId="49F364B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following is the YANG tree </w:t>
      </w:r>
      <w:proofErr w:type="gramStart"/>
      <w:r w:rsidRPr="005812DA">
        <w:rPr>
          <w:rFonts w:ascii="Courier New" w:hAnsi="Courier New" w:cs="Courier New"/>
          <w:lang w:val="en-US"/>
        </w:rPr>
        <w:t>diagram[</w:t>
      </w:r>
      <w:proofErr w:type="gramEnd"/>
      <w:r w:rsidRPr="005812DA">
        <w:rPr>
          <w:rFonts w:ascii="Courier New" w:hAnsi="Courier New" w:cs="Courier New"/>
          <w:lang w:val="en-US"/>
        </w:rPr>
        <w:t xml:space="preserve">RFC8340] for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</w:t>
      </w:r>
    </w:p>
    <w:p w14:paraId="196B35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library with the augmentation defined in module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</w:p>
    <w:p w14:paraId="40FA7B0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, including the RPCs and notifications.</w:t>
      </w:r>
    </w:p>
    <w:p w14:paraId="644E27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</w:t>
      </w:r>
    </w:p>
    <w:p w14:paraId="2560DF1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yang-library</w:t>
      </w:r>
    </w:p>
    <w:p w14:paraId="105B487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module-set* [name]</w:t>
      </w:r>
    </w:p>
    <w:p w14:paraId="18F74E7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          string</w:t>
      </w:r>
    </w:p>
    <w:p w14:paraId="628A6A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module* [name]</w:t>
      </w:r>
    </w:p>
    <w:p w14:paraId="7336A5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        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12715D5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revision?                   revision-identifier</w:t>
      </w:r>
    </w:p>
    <w:p w14:paraId="221578C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namespace                   </w:t>
      </w:r>
      <w:proofErr w:type="spellStart"/>
      <w:r w:rsidRPr="005812DA">
        <w:rPr>
          <w:rFonts w:ascii="Courier New" w:hAnsi="Courier New" w:cs="Courier New"/>
          <w:lang w:val="en-US"/>
        </w:rPr>
        <w:t>inet:uri</w:t>
      </w:r>
      <w:proofErr w:type="spellEnd"/>
    </w:p>
    <w:p w14:paraId="2CC7B61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location*                   </w:t>
      </w:r>
      <w:proofErr w:type="spellStart"/>
      <w:r w:rsidRPr="005812DA">
        <w:rPr>
          <w:rFonts w:ascii="Courier New" w:hAnsi="Courier New" w:cs="Courier New"/>
          <w:lang w:val="en-US"/>
        </w:rPr>
        <w:t>inet:uri</w:t>
      </w:r>
      <w:proofErr w:type="spellEnd"/>
    </w:p>
    <w:p w14:paraId="04A1B9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submodule* [name]</w:t>
      </w:r>
    </w:p>
    <w:p w14:paraId="4B4F494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3BBAA4A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r w:rsidRPr="00CC14E2">
        <w:rPr>
          <w:rFonts w:ascii="Courier New" w:hAnsi="Courier New" w:cs="Courier New"/>
          <w:lang w:val="en-US"/>
          <w:rPrChange w:id="319" w:author="Graf Thomas, INI-NET-VNC-E2E" w:date="2025-03-05T07:41:00Z">
            <w:rPr>
              <w:rFonts w:ascii="Courier New" w:hAnsi="Courier New" w:cs="Courier New"/>
              <w:lang w:val="fr-CH"/>
            </w:rPr>
          </w:rPrChange>
        </w:rPr>
        <w:t xml:space="preserve">|  |  |  |  +--ro revision?   </w:t>
      </w:r>
      <w:proofErr w:type="spellStart"/>
      <w:proofErr w:type="gramStart"/>
      <w:r w:rsidRPr="005812DA">
        <w:rPr>
          <w:rFonts w:ascii="Courier New" w:hAnsi="Courier New" w:cs="Courier New"/>
          <w:lang w:val="fr-CH"/>
        </w:rPr>
        <w:t>revision</w:t>
      </w:r>
      <w:proofErr w:type="spellEnd"/>
      <w:proofErr w:type="gramEnd"/>
      <w:r w:rsidRPr="005812DA">
        <w:rPr>
          <w:rFonts w:ascii="Courier New" w:hAnsi="Courier New" w:cs="Courier New"/>
          <w:lang w:val="fr-CH"/>
        </w:rPr>
        <w:t>-identifier</w:t>
      </w:r>
    </w:p>
    <w:p w14:paraId="024C34B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  </w:t>
      </w:r>
      <w:proofErr w:type="gramStart"/>
      <w:r w:rsidRPr="005812DA">
        <w:rPr>
          <w:rFonts w:ascii="Courier New" w:hAnsi="Courier New" w:cs="Courier New"/>
          <w:lang w:val="fr-CH"/>
        </w:rPr>
        <w:t>|  |</w:t>
      </w:r>
      <w:proofErr w:type="gramEnd"/>
      <w:r w:rsidRPr="005812DA">
        <w:rPr>
          <w:rFonts w:ascii="Courier New" w:hAnsi="Courier New" w:cs="Courier New"/>
          <w:lang w:val="fr-CH"/>
        </w:rPr>
        <w:t xml:space="preserve">  |  |  +--ro location*   </w:t>
      </w:r>
      <w:proofErr w:type="spellStart"/>
      <w:r w:rsidRPr="005812DA">
        <w:rPr>
          <w:rFonts w:ascii="Courier New" w:hAnsi="Courier New" w:cs="Courier New"/>
          <w:lang w:val="fr-CH"/>
        </w:rPr>
        <w:t>inet:uri</w:t>
      </w:r>
      <w:proofErr w:type="spellEnd"/>
    </w:p>
    <w:p w14:paraId="408E852E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en-US"/>
          <w:rPrChange w:id="320" w:author="Graf Thomas, INI-NET-VNC-E2E" w:date="2025-03-05T07:41:00Z">
            <w:rPr>
              <w:rFonts w:ascii="Courier New" w:hAnsi="Courier New" w:cs="Courier New"/>
              <w:lang w:val="fr-CH"/>
            </w:rPr>
          </w:rPrChange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r w:rsidRPr="00CC14E2">
        <w:rPr>
          <w:rFonts w:ascii="Courier New" w:hAnsi="Courier New" w:cs="Courier New"/>
          <w:lang w:val="en-US"/>
          <w:rPrChange w:id="321" w:author="Graf Thomas, INI-NET-VNC-E2E" w:date="2025-03-05T07:41:00Z">
            <w:rPr>
              <w:rFonts w:ascii="Courier New" w:hAnsi="Courier New" w:cs="Courier New"/>
              <w:lang w:val="fr-CH"/>
            </w:rPr>
          </w:rPrChange>
        </w:rPr>
        <w:t>Expires 4 September 2025                [Page 9]</w:t>
      </w:r>
    </w:p>
    <w:p w14:paraId="3697FA80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en-US"/>
          <w:rPrChange w:id="322" w:author="Graf Thomas, INI-NET-VNC-E2E" w:date="2025-03-05T07:41:00Z">
            <w:rPr>
              <w:rFonts w:ascii="Courier New" w:hAnsi="Courier New" w:cs="Courier New"/>
              <w:lang w:val="fr-CH"/>
            </w:rPr>
          </w:rPrChange>
        </w:rPr>
      </w:pPr>
      <w:r w:rsidRPr="00CC14E2">
        <w:rPr>
          <w:rFonts w:ascii="Courier New" w:hAnsi="Courier New" w:cs="Courier New"/>
          <w:lang w:val="en-US"/>
          <w:rPrChange w:id="323" w:author="Graf Thomas, INI-NET-VNC-E2E" w:date="2025-03-05T07:41:00Z">
            <w:rPr>
              <w:rFonts w:ascii="Courier New" w:hAnsi="Courier New" w:cs="Courier New"/>
              <w:lang w:val="fr-CH"/>
            </w:rPr>
          </w:rPrChange>
        </w:rPr>
        <w:br w:type="page"/>
      </w:r>
    </w:p>
    <w:p w14:paraId="7F71C13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4A0F189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feature*            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402FA4E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deviation*                  -&gt; ../../module/name</w:t>
      </w:r>
    </w:p>
    <w:p w14:paraId="7ED5633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|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yanglib-aug:augmented-by*</w:t>
      </w:r>
    </w:p>
    <w:p w14:paraId="5B4D260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                      -&gt;</w:t>
      </w:r>
      <w:proofErr w:type="gramStart"/>
      <w:r w:rsidRPr="005812DA">
        <w:rPr>
          <w:rFonts w:ascii="Courier New" w:hAnsi="Courier New" w:cs="Courier New"/>
          <w:lang w:val="en-US"/>
        </w:rPr>
        <w:t xml:space="preserve"> ..</w:t>
      </w:r>
      <w:proofErr w:type="gramEnd"/>
      <w:r w:rsidRPr="005812DA">
        <w:rPr>
          <w:rFonts w:ascii="Courier New" w:hAnsi="Courier New" w:cs="Courier New"/>
          <w:lang w:val="en-US"/>
        </w:rPr>
        <w:t>/../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/name</w:t>
      </w:r>
    </w:p>
    <w:p w14:paraId="39B7BE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import-only-module* [name revision]</w:t>
      </w:r>
    </w:p>
    <w:p w14:paraId="59074E3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0851531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     union</w:t>
      </w:r>
    </w:p>
    <w:p w14:paraId="32EDD73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namespace    </w:t>
      </w:r>
      <w:proofErr w:type="spellStart"/>
      <w:r w:rsidRPr="005812DA">
        <w:rPr>
          <w:rFonts w:ascii="Courier New" w:hAnsi="Courier New" w:cs="Courier New"/>
          <w:lang w:val="en-US"/>
        </w:rPr>
        <w:t>inet:uri</w:t>
      </w:r>
      <w:proofErr w:type="spellEnd"/>
    </w:p>
    <w:p w14:paraId="69668A2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location*    </w:t>
      </w:r>
      <w:proofErr w:type="spellStart"/>
      <w:r w:rsidRPr="005812DA">
        <w:rPr>
          <w:rFonts w:ascii="Courier New" w:hAnsi="Courier New" w:cs="Courier New"/>
          <w:lang w:val="en-US"/>
        </w:rPr>
        <w:t>inet:uri</w:t>
      </w:r>
      <w:proofErr w:type="spellEnd"/>
    </w:p>
    <w:p w14:paraId="1DD01D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submodule* [name]</w:t>
      </w:r>
    </w:p>
    <w:p w14:paraId="53FBCA4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7D8B962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revision?   revision-identifier</w:t>
      </w:r>
    </w:p>
    <w:p w14:paraId="6F0B3A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location*   </w:t>
      </w:r>
      <w:proofErr w:type="spellStart"/>
      <w:r w:rsidRPr="005812DA">
        <w:rPr>
          <w:rFonts w:ascii="Courier New" w:hAnsi="Courier New" w:cs="Courier New"/>
          <w:lang w:val="en-US"/>
        </w:rPr>
        <w:t>inet:uri</w:t>
      </w:r>
      <w:proofErr w:type="spellEnd"/>
    </w:p>
    <w:p w14:paraId="1CCBF66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schema* [name]</w:t>
      </w:r>
    </w:p>
    <w:p w14:paraId="57B8B2C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  string</w:t>
      </w:r>
    </w:p>
    <w:p w14:paraId="63B00CB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module-set*   -&gt; ../../module-set/name</w:t>
      </w:r>
    </w:p>
    <w:p w14:paraId="73E54CD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it-IT"/>
        </w:rPr>
        <w:t>|  +</w:t>
      </w:r>
      <w:proofErr w:type="gramEnd"/>
      <w:r w:rsidRPr="005812DA">
        <w:rPr>
          <w:rFonts w:ascii="Courier New" w:hAnsi="Courier New" w:cs="Courier New"/>
          <w:lang w:val="it-IT"/>
        </w:rPr>
        <w:t xml:space="preserve">--ro </w:t>
      </w:r>
      <w:proofErr w:type="spellStart"/>
      <w:r w:rsidRPr="005812DA">
        <w:rPr>
          <w:rFonts w:ascii="Courier New" w:hAnsi="Courier New" w:cs="Courier New"/>
          <w:lang w:val="it-IT"/>
        </w:rPr>
        <w:t>datastore</w:t>
      </w:r>
      <w:proofErr w:type="spellEnd"/>
      <w:r w:rsidRPr="005812DA">
        <w:rPr>
          <w:rFonts w:ascii="Courier New" w:hAnsi="Courier New" w:cs="Courier New"/>
          <w:lang w:val="it-IT"/>
        </w:rPr>
        <w:t>* [name]</w:t>
      </w:r>
    </w:p>
    <w:p w14:paraId="3EC24F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</w:t>
      </w:r>
      <w:proofErr w:type="gramStart"/>
      <w:r w:rsidRPr="005812DA">
        <w:rPr>
          <w:rFonts w:ascii="Courier New" w:hAnsi="Courier New" w:cs="Courier New"/>
          <w:lang w:val="it-IT"/>
        </w:rPr>
        <w:t>|  |</w:t>
      </w:r>
      <w:proofErr w:type="gramEnd"/>
      <w:r w:rsidRPr="005812DA">
        <w:rPr>
          <w:rFonts w:ascii="Courier New" w:hAnsi="Courier New" w:cs="Courier New"/>
          <w:lang w:val="it-IT"/>
        </w:rPr>
        <w:t xml:space="preserve">  +--ro name      </w:t>
      </w:r>
      <w:proofErr w:type="spellStart"/>
      <w:r w:rsidRPr="005812DA">
        <w:rPr>
          <w:rFonts w:ascii="Courier New" w:hAnsi="Courier New" w:cs="Courier New"/>
          <w:lang w:val="it-IT"/>
        </w:rPr>
        <w:t>ds:datastore-ref</w:t>
      </w:r>
      <w:proofErr w:type="spellEnd"/>
    </w:p>
    <w:p w14:paraId="3F61F88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|</w:t>
      </w:r>
      <w:proofErr w:type="gramEnd"/>
      <w:r w:rsidRPr="005812DA">
        <w:rPr>
          <w:rFonts w:ascii="Courier New" w:hAnsi="Courier New" w:cs="Courier New"/>
          <w:lang w:val="en-US"/>
        </w:rPr>
        <w:t xml:space="preserve">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schema    -&gt; ../../schema/name</w:t>
      </w:r>
    </w:p>
    <w:p w14:paraId="2C8944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content-id    string</w:t>
      </w:r>
    </w:p>
    <w:p w14:paraId="2913694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modules-state</w:t>
      </w:r>
    </w:p>
    <w:p w14:paraId="68B9EA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module-set-id    string</w:t>
      </w:r>
    </w:p>
    <w:p w14:paraId="3F61908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module* [name revision]</w:t>
      </w:r>
    </w:p>
    <w:p w14:paraId="1CF2B6E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       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yang:yang</w:t>
      </w:r>
      <w:proofErr w:type="gramEnd"/>
      <w:r w:rsidRPr="005812DA">
        <w:rPr>
          <w:rFonts w:ascii="Courier New" w:hAnsi="Courier New" w:cs="Courier New"/>
          <w:lang w:val="en-US"/>
        </w:rPr>
        <w:t>-identifier</w:t>
      </w:r>
      <w:proofErr w:type="spellEnd"/>
    </w:p>
    <w:p w14:paraId="2660962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r w:rsidRPr="005812DA">
        <w:rPr>
          <w:rFonts w:ascii="Courier New" w:hAnsi="Courier New" w:cs="Courier New"/>
          <w:lang w:val="it-IT"/>
        </w:rPr>
        <w:t xml:space="preserve">x--ro </w:t>
      </w:r>
      <w:proofErr w:type="spellStart"/>
      <w:r w:rsidRPr="005812DA">
        <w:rPr>
          <w:rFonts w:ascii="Courier New" w:hAnsi="Courier New" w:cs="Courier New"/>
          <w:lang w:val="it-IT"/>
        </w:rPr>
        <w:t>revision</w:t>
      </w:r>
      <w:proofErr w:type="spellEnd"/>
      <w:r w:rsidRPr="005812DA">
        <w:rPr>
          <w:rFonts w:ascii="Courier New" w:hAnsi="Courier New" w:cs="Courier New"/>
          <w:lang w:val="it-IT"/>
        </w:rPr>
        <w:t xml:space="preserve">            union</w:t>
      </w:r>
    </w:p>
    <w:p w14:paraId="626D8A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      +--ro schema?             </w:t>
      </w:r>
      <w:proofErr w:type="spellStart"/>
      <w:proofErr w:type="gramStart"/>
      <w:r w:rsidRPr="005812DA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14:paraId="1F6AD20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      x--ro </w:t>
      </w:r>
      <w:proofErr w:type="spellStart"/>
      <w:r w:rsidRPr="005812DA">
        <w:rPr>
          <w:rFonts w:ascii="Courier New" w:hAnsi="Courier New" w:cs="Courier New"/>
          <w:lang w:val="it-IT"/>
        </w:rPr>
        <w:t>namespace</w:t>
      </w:r>
      <w:proofErr w:type="spellEnd"/>
      <w:r w:rsidRPr="005812DA">
        <w:rPr>
          <w:rFonts w:ascii="Courier New" w:hAnsi="Courier New" w:cs="Courier New"/>
          <w:lang w:val="it-IT"/>
        </w:rPr>
        <w:t xml:space="preserve">           </w:t>
      </w:r>
      <w:proofErr w:type="spellStart"/>
      <w:proofErr w:type="gramStart"/>
      <w:r w:rsidRPr="005812DA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14:paraId="6008CE4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      </w:t>
      </w:r>
      <w:r w:rsidRPr="005812DA">
        <w:rPr>
          <w:rFonts w:ascii="Courier New" w:hAnsi="Courier New" w:cs="Courier New"/>
          <w:lang w:val="en-US"/>
        </w:rPr>
        <w:t>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feature*           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yang:yang</w:t>
      </w:r>
      <w:proofErr w:type="gramEnd"/>
      <w:r w:rsidRPr="005812DA">
        <w:rPr>
          <w:rFonts w:ascii="Courier New" w:hAnsi="Courier New" w:cs="Courier New"/>
          <w:lang w:val="en-US"/>
        </w:rPr>
        <w:t>-identifier</w:t>
      </w:r>
      <w:proofErr w:type="spellEnd"/>
    </w:p>
    <w:p w14:paraId="4CDD80C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deviation* [name revision]</w:t>
      </w:r>
    </w:p>
    <w:p w14:paraId="68A26B7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x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3A00D8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x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    union</w:t>
      </w:r>
    </w:p>
    <w:p w14:paraId="4D87D32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conformance-type    enumeration</w:t>
      </w:r>
    </w:p>
    <w:p w14:paraId="6EBD639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submodule* [name revision]</w:t>
      </w:r>
    </w:p>
    <w:p w14:paraId="72A2E74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yang:yang</w:t>
      </w:r>
      <w:proofErr w:type="gramEnd"/>
      <w:r w:rsidRPr="005812DA">
        <w:rPr>
          <w:rFonts w:ascii="Courier New" w:hAnsi="Courier New" w:cs="Courier New"/>
          <w:lang w:val="en-US"/>
        </w:rPr>
        <w:t>-identifier</w:t>
      </w:r>
      <w:proofErr w:type="spellEnd"/>
    </w:p>
    <w:p w14:paraId="6E8EA06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    union</w:t>
      </w:r>
    </w:p>
    <w:p w14:paraId="70AD3A2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r w:rsidRPr="005812DA">
        <w:rPr>
          <w:rFonts w:ascii="Courier New" w:hAnsi="Courier New" w:cs="Courier New"/>
          <w:lang w:val="it-IT"/>
        </w:rPr>
        <w:t xml:space="preserve">+--ro schema?     </w:t>
      </w:r>
      <w:proofErr w:type="spellStart"/>
      <w:proofErr w:type="gramStart"/>
      <w:r w:rsidRPr="005812DA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14:paraId="409CF22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</w:t>
      </w:r>
      <w:proofErr w:type="spellStart"/>
      <w:r w:rsidRPr="005812DA">
        <w:rPr>
          <w:rFonts w:ascii="Courier New" w:hAnsi="Courier New" w:cs="Courier New"/>
          <w:lang w:val="it-IT"/>
        </w:rPr>
        <w:t>notifications</w:t>
      </w:r>
      <w:proofErr w:type="spellEnd"/>
      <w:r w:rsidRPr="005812DA">
        <w:rPr>
          <w:rFonts w:ascii="Courier New" w:hAnsi="Courier New" w:cs="Courier New"/>
          <w:lang w:val="it-IT"/>
        </w:rPr>
        <w:t>:</w:t>
      </w:r>
    </w:p>
    <w:p w14:paraId="600302C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  </w:t>
      </w:r>
      <w:r w:rsidRPr="005812DA">
        <w:rPr>
          <w:rFonts w:ascii="Courier New" w:hAnsi="Courier New" w:cs="Courier New"/>
          <w:lang w:val="en-US"/>
        </w:rPr>
        <w:t>+---n yang-library-update</w:t>
      </w:r>
    </w:p>
    <w:p w14:paraId="6E8F98F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content-id    -&gt; /yang-library/content-id</w:t>
      </w:r>
    </w:p>
    <w:p w14:paraId="15EC067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x---n yang-library-change</w:t>
      </w:r>
    </w:p>
    <w:p w14:paraId="1ABFADE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module-set-id    -&gt; /modules-state/module-set-id</w:t>
      </w:r>
    </w:p>
    <w:p w14:paraId="467F987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4.1.3.  YANG Module</w:t>
      </w:r>
    </w:p>
    <w:p w14:paraId="2808D86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YANG module source code of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in which</w:t>
      </w:r>
    </w:p>
    <w:p w14:paraId="7662088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augmentation to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of [RFC8525] is defined.</w:t>
      </w:r>
    </w:p>
    <w:p w14:paraId="29EF317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10]</w:t>
      </w:r>
    </w:p>
    <w:p w14:paraId="5848674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6CAF2DF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178248E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BEGINS&gt; file "ietf-yang-library-augmentedby@2023-10-27.yang"</w:t>
      </w:r>
    </w:p>
    <w:p w14:paraId="7C336B0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{</w:t>
      </w:r>
    </w:p>
    <w:p w14:paraId="5B9D023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yang-version 1.1;</w:t>
      </w:r>
    </w:p>
    <w:p w14:paraId="316A035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namespace 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:params:xml:ns:yang:ietf-yang-library-augmentedby</w:t>
      </w:r>
      <w:proofErr w:type="spellEnd"/>
      <w:r w:rsidRPr="005812DA">
        <w:rPr>
          <w:rFonts w:ascii="Courier New" w:hAnsi="Courier New" w:cs="Courier New"/>
          <w:lang w:val="en-US"/>
        </w:rPr>
        <w:t>";</w:t>
      </w:r>
    </w:p>
    <w:p w14:paraId="4B0E1B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prefix </w:t>
      </w:r>
      <w:proofErr w:type="spellStart"/>
      <w:r w:rsidRPr="005812DA">
        <w:rPr>
          <w:rFonts w:ascii="Courier New" w:hAnsi="Courier New" w:cs="Courier New"/>
          <w:lang w:val="en-US"/>
        </w:rPr>
        <w:t>yanglib-aug</w:t>
      </w:r>
      <w:proofErr w:type="spellEnd"/>
      <w:r w:rsidRPr="005812DA">
        <w:rPr>
          <w:rFonts w:ascii="Courier New" w:hAnsi="Courier New" w:cs="Courier New"/>
          <w:lang w:val="en-US"/>
        </w:rPr>
        <w:t>;</w:t>
      </w:r>
    </w:p>
    <w:p w14:paraId="773D5A1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{</w:t>
      </w:r>
    </w:p>
    <w:p w14:paraId="07B5F5E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5812DA">
        <w:rPr>
          <w:rFonts w:ascii="Courier New" w:hAnsi="Courier New" w:cs="Courier New"/>
          <w:lang w:val="en-US"/>
        </w:rPr>
        <w:t>yanglib</w:t>
      </w:r>
      <w:proofErr w:type="spellEnd"/>
      <w:r w:rsidRPr="005812DA">
        <w:rPr>
          <w:rFonts w:ascii="Courier New" w:hAnsi="Courier New" w:cs="Courier New"/>
          <w:lang w:val="en-US"/>
        </w:rPr>
        <w:t>;</w:t>
      </w:r>
    </w:p>
    <w:p w14:paraId="6AA6843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reference</w:t>
      </w:r>
    </w:p>
    <w:p w14:paraId="112A224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"RFC 8525: YANG Library";</w:t>
      </w:r>
    </w:p>
    <w:p w14:paraId="18717C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54B1918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organization</w:t>
      </w:r>
    </w:p>
    <w:p w14:paraId="3B29FEA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"IETF NETCONF (Network Configuration) Working Group";</w:t>
      </w:r>
    </w:p>
    <w:p w14:paraId="551C29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contact</w:t>
      </w:r>
    </w:p>
    <w:p w14:paraId="34837B0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"WG Web:   &lt;https://datatracker.ietf.org/wg/netconf/&gt;</w:t>
      </w:r>
    </w:p>
    <w:p w14:paraId="33142E5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WG List:  &lt;mailto:netconf@ietf.org&gt;</w:t>
      </w:r>
    </w:p>
    <w:p w14:paraId="28417A5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Author:   Zhuoyao Lin</w:t>
      </w:r>
    </w:p>
    <w:p w14:paraId="72FE6BA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&lt;mailto:zhuoyao.lin1@huawei-parteners.com&gt;</w:t>
      </w:r>
    </w:p>
    <w:p w14:paraId="2575245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               </w:t>
      </w:r>
      <w:r w:rsidRPr="005812DA">
        <w:rPr>
          <w:rFonts w:ascii="Courier New" w:hAnsi="Courier New" w:cs="Courier New"/>
          <w:lang w:val="fr-CH"/>
        </w:rPr>
        <w:t>Benoit Claise</w:t>
      </w:r>
    </w:p>
    <w:p w14:paraId="1A00C1E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               &lt;</w:t>
      </w:r>
      <w:proofErr w:type="gramStart"/>
      <w:r w:rsidRPr="005812DA">
        <w:rPr>
          <w:rFonts w:ascii="Courier New" w:hAnsi="Courier New" w:cs="Courier New"/>
          <w:lang w:val="fr-CH"/>
        </w:rPr>
        <w:t>mailto:</w:t>
      </w:r>
      <w:proofErr w:type="gramEnd"/>
      <w:r w:rsidRPr="005812DA">
        <w:rPr>
          <w:rFonts w:ascii="Courier New" w:hAnsi="Courier New" w:cs="Courier New"/>
          <w:lang w:val="fr-CH"/>
        </w:rPr>
        <w:t>benoit.claise@huawei.com&gt;</w:t>
      </w:r>
    </w:p>
    <w:p w14:paraId="2A1B84A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fr-CH"/>
        </w:rPr>
        <w:t xml:space="preserve">                  </w:t>
      </w:r>
      <w:r w:rsidRPr="005812DA">
        <w:rPr>
          <w:rFonts w:ascii="Courier New" w:hAnsi="Courier New" w:cs="Courier New"/>
          <w:lang w:val="it-IT"/>
        </w:rPr>
        <w:t>IGNACIO DOMINGUEZ MARTINEZ-CASANUEVA</w:t>
      </w:r>
    </w:p>
    <w:p w14:paraId="7CBCA3F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             &lt;</w:t>
      </w:r>
      <w:proofErr w:type="gramStart"/>
      <w:r w:rsidRPr="005812DA">
        <w:rPr>
          <w:rFonts w:ascii="Courier New" w:hAnsi="Courier New" w:cs="Courier New"/>
          <w:lang w:val="it-IT"/>
        </w:rPr>
        <w:t>matilto:ignacio.dominguezmartinez@telefonica.com</w:t>
      </w:r>
      <w:proofErr w:type="gramEnd"/>
      <w:r w:rsidRPr="005812DA">
        <w:rPr>
          <w:rFonts w:ascii="Courier New" w:hAnsi="Courier New" w:cs="Courier New"/>
          <w:lang w:val="it-IT"/>
        </w:rPr>
        <w:t>&gt;";</w:t>
      </w:r>
    </w:p>
    <w:p w14:paraId="6BEAA4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</w:t>
      </w:r>
      <w:r w:rsidRPr="005812DA">
        <w:rPr>
          <w:rFonts w:ascii="Courier New" w:hAnsi="Courier New" w:cs="Courier New"/>
          <w:lang w:val="en-US"/>
        </w:rPr>
        <w:t>description</w:t>
      </w:r>
    </w:p>
    <w:p w14:paraId="23BD57F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"This module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defined in</w:t>
      </w:r>
    </w:p>
    <w:p w14:paraId="31E3AE9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[RFC8525] to provide not only the deviation list, but also</w:t>
      </w:r>
    </w:p>
    <w:p w14:paraId="06ACA76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the augmented-by list, </w:t>
      </w:r>
      <w:proofErr w:type="gramStart"/>
      <w:r w:rsidRPr="005812DA">
        <w:rPr>
          <w:rFonts w:ascii="Courier New" w:hAnsi="Courier New" w:cs="Courier New"/>
          <w:lang w:val="en-US"/>
        </w:rPr>
        <w:t>in order to</w:t>
      </w:r>
      <w:proofErr w:type="gramEnd"/>
      <w:r w:rsidRPr="005812DA">
        <w:rPr>
          <w:rFonts w:ascii="Courier New" w:hAnsi="Courier New" w:cs="Courier New"/>
          <w:lang w:val="en-US"/>
        </w:rPr>
        <w:t xml:space="preserve"> give sufficient</w:t>
      </w:r>
    </w:p>
    <w:p w14:paraId="289DD84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information about the YANG modules reverse dependency. It</w:t>
      </w:r>
    </w:p>
    <w:p w14:paraId="4A7F03C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facilitates the process of obtaining the entire</w:t>
      </w:r>
    </w:p>
    <w:p w14:paraId="05C1611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dependencies of YANG module.</w:t>
      </w:r>
    </w:p>
    <w:p w14:paraId="66B630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The key words 'MUST', 'MUST NOT', 'REQUIRED', 'SHALL',</w:t>
      </w:r>
    </w:p>
    <w:p w14:paraId="766BCE1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'SHALL NOT', 'SHOULD', 'SHOULD NOT', 'RECOMMENDED',</w:t>
      </w:r>
    </w:p>
    <w:p w14:paraId="20CE06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'NOT RECOMMENDED', 'MAY', and 'OPTIONAL' in this document</w:t>
      </w:r>
    </w:p>
    <w:p w14:paraId="1AE3B9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are to be interpreted as described in BCP 14 (RFC 2119)</w:t>
      </w:r>
    </w:p>
    <w:p w14:paraId="2D4882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(RFC 8174) when, and only when, they appear in all</w:t>
      </w:r>
    </w:p>
    <w:p w14:paraId="51B9FC2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capitals, as shown here.</w:t>
      </w:r>
    </w:p>
    <w:p w14:paraId="670B971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Copyright (c) 2022 IETF Trust and the persons identified as</w:t>
      </w:r>
    </w:p>
    <w:p w14:paraId="42B06AA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14:paraId="04F7867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14:paraId="26ED82B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without modification, is permitted pursuant to, and subject</w:t>
      </w:r>
    </w:p>
    <w:p w14:paraId="00BD06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to the license terms contained in, the Revised BSD License</w:t>
      </w:r>
    </w:p>
    <w:p w14:paraId="6E9E949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set forth in Section 4.c of the IETF Trust's Legal Provisions</w:t>
      </w:r>
    </w:p>
    <w:p w14:paraId="54B82E1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Relating to IETF Documents</w:t>
      </w:r>
    </w:p>
    <w:p w14:paraId="38CD12AE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24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325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Lin, et al.             Expires 4 September 2025            </w:t>
      </w:r>
      <w:proofErr w:type="gramStart"/>
      <w:r w:rsidRPr="00CC14E2">
        <w:rPr>
          <w:rFonts w:ascii="Courier New" w:hAnsi="Courier New" w:cs="Courier New"/>
          <w:lang w:val="fr-CH"/>
          <w:rPrChange w:id="326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327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11]</w:t>
      </w:r>
    </w:p>
    <w:p w14:paraId="2E526D63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28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329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2B3B301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18B0433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(https://trustee.ietf.org/license-info).</w:t>
      </w:r>
    </w:p>
    <w:p w14:paraId="3D0E4C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This version of this YANG module is part of RFC XXXX; see the</w:t>
      </w:r>
    </w:p>
    <w:p w14:paraId="68A134B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RFC itself for full legal notices.  ";</w:t>
      </w:r>
    </w:p>
    <w:p w14:paraId="0B70011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revision 2023-10-27 {</w:t>
      </w:r>
    </w:p>
    <w:p w14:paraId="62E764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description</w:t>
      </w:r>
    </w:p>
    <w:p w14:paraId="620AD1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"Added list augmented-by in yang-library/module-set/module to</w:t>
      </w:r>
    </w:p>
    <w:p w14:paraId="540FCFA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make the module store the entire reverse dependency information</w:t>
      </w:r>
    </w:p>
    <w:p w14:paraId="7D9F24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(augmented-by and deviation).";</w:t>
      </w:r>
    </w:p>
    <w:p w14:paraId="5D4F9C6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reference</w:t>
      </w:r>
    </w:p>
    <w:p w14:paraId="522EF5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"RFC XXXX: Support of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in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-yang-library";</w:t>
      </w:r>
    </w:p>
    <w:p w14:paraId="6E85706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1036DD3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yanglib:yang</w:t>
      </w:r>
      <w:proofErr w:type="gramEnd"/>
      <w:r w:rsidRPr="005812DA">
        <w:rPr>
          <w:rFonts w:ascii="Courier New" w:hAnsi="Courier New" w:cs="Courier New"/>
          <w:lang w:val="en-US"/>
        </w:rPr>
        <w:t>-library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yanglib:module-set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" {</w:t>
      </w:r>
    </w:p>
    <w:p w14:paraId="23D0615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description</w:t>
      </w:r>
    </w:p>
    <w:p w14:paraId="0C3222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"Augment the augmented-by list from module info with the</w:t>
      </w:r>
    </w:p>
    <w:p w14:paraId="7A741C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module-augmented-by grouping</w:t>
      </w:r>
      <w:proofErr w:type="gramStart"/>
      <w:r w:rsidRPr="005812DA">
        <w:rPr>
          <w:rFonts w:ascii="Courier New" w:hAnsi="Courier New" w:cs="Courier New"/>
          <w:lang w:val="en-US"/>
        </w:rPr>
        <w:t>" ;</w:t>
      </w:r>
      <w:proofErr w:type="gramEnd"/>
    </w:p>
    <w:p w14:paraId="5379DC4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leaf-list augmented-by {</w:t>
      </w:r>
    </w:p>
    <w:p w14:paraId="0504100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type </w:t>
      </w:r>
      <w:proofErr w:type="spellStart"/>
      <w:r w:rsidRPr="005812DA">
        <w:rPr>
          <w:rFonts w:ascii="Courier New" w:hAnsi="Courier New" w:cs="Courier New"/>
          <w:lang w:val="en-US"/>
        </w:rPr>
        <w:t>leafref</w:t>
      </w:r>
      <w:proofErr w:type="spellEnd"/>
      <w:r w:rsidRPr="005812DA">
        <w:rPr>
          <w:rFonts w:ascii="Courier New" w:hAnsi="Courier New" w:cs="Courier New"/>
          <w:lang w:val="en-US"/>
        </w:rPr>
        <w:t xml:space="preserve"> {</w:t>
      </w:r>
    </w:p>
    <w:p w14:paraId="07E758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path </w:t>
      </w:r>
      <w:proofErr w:type="gramStart"/>
      <w:r w:rsidRPr="005812DA">
        <w:rPr>
          <w:rFonts w:ascii="Courier New" w:hAnsi="Courier New" w:cs="Courier New"/>
          <w:lang w:val="en-US"/>
        </w:rPr>
        <w:t>"..</w:t>
      </w:r>
      <w:proofErr w:type="gramEnd"/>
      <w:r w:rsidRPr="005812DA">
        <w:rPr>
          <w:rFonts w:ascii="Courier New" w:hAnsi="Courier New" w:cs="Courier New"/>
          <w:lang w:val="en-US"/>
        </w:rPr>
        <w:t>/../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yanglib:name</w:t>
      </w:r>
      <w:proofErr w:type="spellEnd"/>
      <w:r w:rsidRPr="005812DA">
        <w:rPr>
          <w:rFonts w:ascii="Courier New" w:hAnsi="Courier New" w:cs="Courier New"/>
          <w:lang w:val="en-US"/>
        </w:rPr>
        <w:t>";</w:t>
      </w:r>
    </w:p>
    <w:p w14:paraId="512F61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}</w:t>
      </w:r>
    </w:p>
    <w:p w14:paraId="21C929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description</w:t>
      </w:r>
    </w:p>
    <w:p w14:paraId="3D408C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"Leaf-list of the augmentation used by this server to</w:t>
      </w:r>
    </w:p>
    <w:p w14:paraId="706023E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modify the conformance of the module associated with</w:t>
      </w:r>
    </w:p>
    <w:p w14:paraId="334D405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this entry.  Note that the same module can be used for</w:t>
      </w:r>
    </w:p>
    <w:p w14:paraId="35A9F5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augmented-by for multiple modules, so the same</w:t>
      </w:r>
    </w:p>
    <w:p w14:paraId="54452CF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entry MAY appear within multiple 'module' entries.</w:t>
      </w:r>
    </w:p>
    <w:p w14:paraId="7CDB3A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This reference MUST NOT (directly or indirectly)</w:t>
      </w:r>
    </w:p>
    <w:p w14:paraId="014FE12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refer to the module being augmented.</w:t>
      </w:r>
    </w:p>
    <w:p w14:paraId="707CEDD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Robust clients may want to make sure that they handle a</w:t>
      </w:r>
    </w:p>
    <w:p w14:paraId="03BCD05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situation where a module augments itself (directly or</w:t>
      </w:r>
    </w:p>
    <w:p w14:paraId="7D921F7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indirectly) gracefully.";</w:t>
      </w:r>
    </w:p>
    <w:p w14:paraId="69CE852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}</w:t>
      </w:r>
    </w:p>
    <w:p w14:paraId="32D7107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7FA09E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}</w:t>
      </w:r>
    </w:p>
    <w:p w14:paraId="4FDED7C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ENDS&gt;</w:t>
      </w:r>
    </w:p>
    <w:p w14:paraId="33083F3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4.2.  Implementation Instructions</w:t>
      </w:r>
    </w:p>
    <w:p w14:paraId="5E6DDF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4.2.1.  The scope of augmented-by</w:t>
      </w:r>
    </w:p>
    <w:p w14:paraId="3828AAE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section defines the scope of augmented-by.</w:t>
      </w:r>
    </w:p>
    <w:p w14:paraId="0B315F7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12]</w:t>
      </w:r>
    </w:p>
    <w:p w14:paraId="0027781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05372F3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311A82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"augmented-by" list should only consider those YANG modules that</w:t>
      </w:r>
    </w:p>
    <w:p w14:paraId="6108BD0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directly augment the YANG module in question in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</w:t>
      </w:r>
    </w:p>
    <w:p w14:paraId="2749B8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library.  The "directly augment" is identified by the relationship</w:t>
      </w:r>
    </w:p>
    <w:p w14:paraId="5240E30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between the augment module and the target node's parent module that</w:t>
      </w:r>
    </w:p>
    <w:p w14:paraId="1E518D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it augments to.  Only the direct parent module of the target node is</w:t>
      </w:r>
    </w:p>
    <w:p w14:paraId="39C0B04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augmented, and the rest of parent modules defined in the schema tree</w:t>
      </w:r>
    </w:p>
    <w:p w14:paraId="3036477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are only indirect dependencies but not augmented modules.  (Refer to</w:t>
      </w:r>
    </w:p>
    <w:p w14:paraId="2D606D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"Target node" definition in Section 7.17 of [RFC7950])</w:t>
      </w:r>
    </w:p>
    <w:p w14:paraId="674C4C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 the case when a YANG application requires recursive dependency or</w:t>
      </w:r>
    </w:p>
    <w:p w14:paraId="7518F3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specific schema tree dependency, the search logic should be</w:t>
      </w:r>
    </w:p>
    <w:p w14:paraId="594A1B4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implemented by the application itself.</w:t>
      </w:r>
    </w:p>
    <w:p w14:paraId="0B05596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 YANG example with the expected augmented-by result is provided in</w:t>
      </w:r>
    </w:p>
    <w:p w14:paraId="67425E8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Section 4.2.2.</w:t>
      </w:r>
    </w:p>
    <w:p w14:paraId="7831A37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4.2.2.  An example of YANG module augmented-by result</w:t>
      </w:r>
    </w:p>
    <w:p w14:paraId="23598D3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There are module A, B, C, D and E, which have the following</w:t>
      </w:r>
    </w:p>
    <w:p w14:paraId="3D8C11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relationships:</w:t>
      </w:r>
    </w:p>
    <w:p w14:paraId="41950CD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A is the base module with container "foo-a"</w:t>
      </w:r>
    </w:p>
    <w:p w14:paraId="0E19921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B augments "/</w:t>
      </w:r>
      <w:proofErr w:type="spellStart"/>
      <w:r w:rsidRPr="005812DA">
        <w:rPr>
          <w:rFonts w:ascii="Courier New" w:hAnsi="Courier New" w:cs="Courier New"/>
          <w:lang w:val="en-US"/>
        </w:rPr>
        <w:t>a:foo-a</w:t>
      </w:r>
      <w:proofErr w:type="spellEnd"/>
      <w:r w:rsidRPr="005812DA">
        <w:rPr>
          <w:rFonts w:ascii="Courier New" w:hAnsi="Courier New" w:cs="Courier New"/>
          <w:lang w:val="en-US"/>
        </w:rPr>
        <w:t>" with container "foo-b"</w:t>
      </w:r>
    </w:p>
    <w:p w14:paraId="0606EA0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C augments "/</w:t>
      </w:r>
      <w:proofErr w:type="spellStart"/>
      <w:r w:rsidRPr="005812DA">
        <w:rPr>
          <w:rFonts w:ascii="Courier New" w:hAnsi="Courier New" w:cs="Courier New"/>
          <w:lang w:val="en-US"/>
        </w:rPr>
        <w:t>a:foo-a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b:foo-b</w:t>
      </w:r>
      <w:proofErr w:type="spellEnd"/>
      <w:r w:rsidRPr="005812DA">
        <w:rPr>
          <w:rFonts w:ascii="Courier New" w:hAnsi="Courier New" w:cs="Courier New"/>
          <w:lang w:val="en-US"/>
        </w:rPr>
        <w:t>" with leaf "leaf-c", and it</w:t>
      </w:r>
    </w:p>
    <w:p w14:paraId="524CEEA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defines a container "foo-c"</w:t>
      </w:r>
    </w:p>
    <w:p w14:paraId="6C6D3E6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D augments "/</w:t>
      </w:r>
      <w:proofErr w:type="spellStart"/>
      <w:r w:rsidRPr="005812DA">
        <w:rPr>
          <w:rFonts w:ascii="Courier New" w:hAnsi="Courier New" w:cs="Courier New"/>
          <w:lang w:val="en-US"/>
        </w:rPr>
        <w:t>c:foo-c</w:t>
      </w:r>
      <w:proofErr w:type="spellEnd"/>
      <w:r w:rsidRPr="005812DA">
        <w:rPr>
          <w:rFonts w:ascii="Courier New" w:hAnsi="Courier New" w:cs="Courier New"/>
          <w:lang w:val="en-US"/>
        </w:rPr>
        <w:t>" with container "foo-d"</w:t>
      </w:r>
    </w:p>
    <w:p w14:paraId="36001A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E augments "/</w:t>
      </w:r>
      <w:proofErr w:type="spellStart"/>
      <w:r w:rsidRPr="005812DA">
        <w:rPr>
          <w:rFonts w:ascii="Courier New" w:hAnsi="Courier New" w:cs="Courier New"/>
          <w:lang w:val="en-US"/>
        </w:rPr>
        <w:t>c:foo-c</w:t>
      </w:r>
      <w:proofErr w:type="spellEnd"/>
      <w:r w:rsidRPr="005812DA">
        <w:rPr>
          <w:rFonts w:ascii="Courier New" w:hAnsi="Courier New" w:cs="Courier New"/>
          <w:lang w:val="en-US"/>
        </w:rPr>
        <w:t xml:space="preserve">" with </w:t>
      </w:r>
      <w:proofErr w:type="spellStart"/>
      <w:r w:rsidRPr="005812DA">
        <w:rPr>
          <w:rFonts w:ascii="Courier New" w:hAnsi="Courier New" w:cs="Courier New"/>
          <w:lang w:val="en-US"/>
        </w:rPr>
        <w:t>contaienr</w:t>
      </w:r>
      <w:proofErr w:type="spellEnd"/>
      <w:r w:rsidRPr="005812DA">
        <w:rPr>
          <w:rFonts w:ascii="Courier New" w:hAnsi="Courier New" w:cs="Courier New"/>
          <w:lang w:val="en-US"/>
        </w:rPr>
        <w:t xml:space="preserve"> "foo-e"</w:t>
      </w:r>
    </w:p>
    <w:p w14:paraId="3D0AA69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augmented-by result for module A, B and C is the following:</w:t>
      </w:r>
    </w:p>
    <w:p w14:paraId="5CA6FF9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A is augmented-by: Module B</w:t>
      </w:r>
    </w:p>
    <w:p w14:paraId="0DA76DC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B is augmented-by: Module C</w:t>
      </w:r>
    </w:p>
    <w:p w14:paraId="6B2AB6F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*  Module C is augmented-by: Module D, E</w:t>
      </w:r>
    </w:p>
    <w:p w14:paraId="60BB105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 D, E have </w:t>
      </w:r>
      <w:proofErr w:type="gramStart"/>
      <w:r w:rsidRPr="005812DA">
        <w:rPr>
          <w:rFonts w:ascii="Courier New" w:hAnsi="Courier New" w:cs="Courier New"/>
          <w:lang w:val="en-US"/>
        </w:rPr>
        <w:t>no</w:t>
      </w:r>
      <w:proofErr w:type="gramEnd"/>
      <w:r w:rsidRPr="005812DA">
        <w:rPr>
          <w:rFonts w:ascii="Courier New" w:hAnsi="Courier New" w:cs="Courier New"/>
          <w:lang w:val="en-US"/>
        </w:rPr>
        <w:t xml:space="preserve"> augmented-by result.</w:t>
      </w:r>
    </w:p>
    <w:p w14:paraId="036F44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5.  Implementation Status</w:t>
      </w:r>
    </w:p>
    <w:p w14:paraId="5E92B47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Note to the RFC-Editor: Please remove this section before publishing</w:t>
      </w:r>
    </w:p>
    <w:p w14:paraId="3D22EC5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(This follows the template in RFC7942).</w:t>
      </w:r>
    </w:p>
    <w:p w14:paraId="7FD2742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13]</w:t>
      </w:r>
    </w:p>
    <w:p w14:paraId="47BF5AE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1310370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701CB85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5.1.  Netopeer2 at IETF119 Hackathon</w:t>
      </w:r>
    </w:p>
    <w:p w14:paraId="18D92B3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Zhuoyao Lin did the prototype implementation of the augmented-by list</w:t>
      </w:r>
    </w:p>
    <w:p w14:paraId="5E5C95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feature of this draft and demonstrated it based on Netopeer2 in IETF</w:t>
      </w:r>
    </w:p>
    <w:p w14:paraId="20D4E82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119 Hackathon.</w:t>
      </w:r>
    </w:p>
    <w:p w14:paraId="22D9CD3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Netopeer2 is a NETCONF server &amp; client implementation developed by</w:t>
      </w:r>
    </w:p>
    <w:p w14:paraId="18A3B78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CESNET.  Source code is here: [NTP17].  The actual feature is</w:t>
      </w:r>
    </w:p>
    <w:p w14:paraId="5BC3FD5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implemented by extending the </w:t>
      </w:r>
      <w:proofErr w:type="spellStart"/>
      <w:r w:rsidRPr="005812DA">
        <w:rPr>
          <w:rFonts w:ascii="Courier New" w:hAnsi="Courier New" w:cs="Courier New"/>
          <w:lang w:val="en-US"/>
        </w:rPr>
        <w:t>libyang</w:t>
      </w:r>
      <w:proofErr w:type="spellEnd"/>
      <w:r w:rsidRPr="005812DA">
        <w:rPr>
          <w:rFonts w:ascii="Courier New" w:hAnsi="Courier New" w:cs="Courier New"/>
          <w:lang w:val="en-US"/>
        </w:rPr>
        <w:t xml:space="preserve"> [LY16] and </w:t>
      </w:r>
      <w:proofErr w:type="spellStart"/>
      <w:r w:rsidRPr="005812DA">
        <w:rPr>
          <w:rFonts w:ascii="Courier New" w:hAnsi="Courier New" w:cs="Courier New"/>
          <w:lang w:val="en-US"/>
        </w:rPr>
        <w:t>sysrepo</w:t>
      </w:r>
      <w:proofErr w:type="spellEnd"/>
      <w:r w:rsidRPr="005812DA">
        <w:rPr>
          <w:rFonts w:ascii="Courier New" w:hAnsi="Courier New" w:cs="Courier New"/>
          <w:lang w:val="en-US"/>
        </w:rPr>
        <w:t xml:space="preserve"> [SR16] which</w:t>
      </w:r>
    </w:p>
    <w:p w14:paraId="08DA1F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are the base libraries for Netopeer2 to support populating the</w:t>
      </w:r>
    </w:p>
    <w:p w14:paraId="33004D2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augmented-by list.</w:t>
      </w:r>
    </w:p>
    <w:p w14:paraId="2D9DCE6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5.2.  Netopeer2 at IETF120 Hackathon</w:t>
      </w:r>
    </w:p>
    <w:p w14:paraId="1A04267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Zhuoyao Lin did a docker image of netopeer2 that integrates the</w:t>
      </w:r>
    </w:p>
    <w:p w14:paraId="2C43EC3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augmented-by </w:t>
      </w:r>
      <w:proofErr w:type="spellStart"/>
      <w:r w:rsidRPr="005812DA">
        <w:rPr>
          <w:rFonts w:ascii="Courier New" w:hAnsi="Courier New" w:cs="Courier New"/>
          <w:lang w:val="en-US"/>
        </w:rPr>
        <w:t>feauture</w:t>
      </w:r>
      <w:proofErr w:type="spellEnd"/>
      <w:r w:rsidRPr="005812DA">
        <w:rPr>
          <w:rFonts w:ascii="Courier New" w:hAnsi="Courier New" w:cs="Courier New"/>
          <w:lang w:val="en-US"/>
        </w:rPr>
        <w:t xml:space="preserve"> in </w:t>
      </w:r>
      <w:proofErr w:type="spellStart"/>
      <w:r w:rsidRPr="005812DA">
        <w:rPr>
          <w:rFonts w:ascii="Courier New" w:hAnsi="Courier New" w:cs="Courier New"/>
          <w:lang w:val="en-US"/>
        </w:rPr>
        <w:t>sysrepo</w:t>
      </w:r>
      <w:proofErr w:type="spellEnd"/>
      <w:r w:rsidRPr="005812DA">
        <w:rPr>
          <w:rFonts w:ascii="Courier New" w:hAnsi="Courier New" w:cs="Courier New"/>
          <w:lang w:val="en-US"/>
        </w:rPr>
        <w:t xml:space="preserve"> and </w:t>
      </w:r>
      <w:proofErr w:type="spellStart"/>
      <w:r w:rsidRPr="005812DA">
        <w:rPr>
          <w:rFonts w:ascii="Courier New" w:hAnsi="Courier New" w:cs="Courier New"/>
          <w:lang w:val="en-US"/>
        </w:rPr>
        <w:t>libyang</w:t>
      </w:r>
      <w:proofErr w:type="spellEnd"/>
      <w:r w:rsidRPr="005812DA">
        <w:rPr>
          <w:rFonts w:ascii="Courier New" w:hAnsi="Courier New" w:cs="Courier New"/>
          <w:lang w:val="en-US"/>
        </w:rPr>
        <w:t>.  The result is</w:t>
      </w:r>
    </w:p>
    <w:p w14:paraId="44CA87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presented at IETF 120 hackathon.</w:t>
      </w:r>
    </w:p>
    <w:p w14:paraId="28B17B5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source code can be obtained here: [NP24]</w:t>
      </w:r>
    </w:p>
    <w:p w14:paraId="3BD6250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5.3.  </w:t>
      </w:r>
      <w:proofErr w:type="spellStart"/>
      <w:r w:rsidRPr="005812DA">
        <w:rPr>
          <w:rFonts w:ascii="Courier New" w:hAnsi="Courier New" w:cs="Courier New"/>
          <w:lang w:val="en-US"/>
        </w:rPr>
        <w:t>Libyangpush</w:t>
      </w:r>
      <w:proofErr w:type="spellEnd"/>
      <w:r w:rsidRPr="005812DA">
        <w:rPr>
          <w:rFonts w:ascii="Courier New" w:hAnsi="Courier New" w:cs="Courier New"/>
          <w:lang w:val="en-US"/>
        </w:rPr>
        <w:t xml:space="preserve"> Find-dependency</w:t>
      </w:r>
    </w:p>
    <w:p w14:paraId="2156742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Zhuoyao Lin did an implementation of find-dependency based on the</w:t>
      </w:r>
    </w:p>
    <w:p w14:paraId="0CB1C48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with augmented-by feature in the YANG-Push message</w:t>
      </w:r>
    </w:p>
    <w:p w14:paraId="1ACCF4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parser library </w:t>
      </w:r>
      <w:proofErr w:type="spellStart"/>
      <w:r w:rsidRPr="005812DA">
        <w:rPr>
          <w:rFonts w:ascii="Courier New" w:hAnsi="Courier New" w:cs="Courier New"/>
          <w:lang w:val="en-US"/>
        </w:rPr>
        <w:t>libyangpush</w:t>
      </w:r>
      <w:proofErr w:type="spellEnd"/>
      <w:r w:rsidRPr="005812DA">
        <w:rPr>
          <w:rFonts w:ascii="Courier New" w:hAnsi="Courier New" w:cs="Courier New"/>
          <w:lang w:val="en-US"/>
        </w:rPr>
        <w:t>.  The result is presented in IETF 120</w:t>
      </w:r>
    </w:p>
    <w:p w14:paraId="43CA498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hackathon.</w:t>
      </w:r>
    </w:p>
    <w:p w14:paraId="4273758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source code can be obtained here: [NP24]</w:t>
      </w:r>
    </w:p>
    <w:p w14:paraId="6271237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  Changes</w:t>
      </w:r>
    </w:p>
    <w:p w14:paraId="296B9C5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6.1.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-netconf-yang-library-augmentation: Changes from 00 to</w:t>
      </w:r>
    </w:p>
    <w:p w14:paraId="2059DAA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01</w:t>
      </w:r>
    </w:p>
    <w:p w14:paraId="3226D83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list name has been updated from "augmentation" to "augmented-by",</w:t>
      </w:r>
    </w:p>
    <w:p w14:paraId="1742A1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gramStart"/>
      <w:r w:rsidRPr="005812DA">
        <w:rPr>
          <w:rFonts w:ascii="Courier New" w:hAnsi="Courier New" w:cs="Courier New"/>
          <w:lang w:val="en-US"/>
        </w:rPr>
        <w:t>in order to</w:t>
      </w:r>
      <w:proofErr w:type="gramEnd"/>
      <w:r w:rsidRPr="005812DA">
        <w:rPr>
          <w:rFonts w:ascii="Courier New" w:hAnsi="Courier New" w:cs="Courier New"/>
          <w:lang w:val="en-US"/>
        </w:rPr>
        <w:t xml:space="preserve"> represent the usage clearly.</w:t>
      </w:r>
    </w:p>
    <w:p w14:paraId="723EA4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</w:t>
      </w:r>
      <w:proofErr w:type="spellStart"/>
      <w:r w:rsidRPr="005812DA">
        <w:rPr>
          <w:rFonts w:ascii="Courier New" w:hAnsi="Courier New" w:cs="Courier New"/>
          <w:lang w:val="en-US"/>
        </w:rPr>
        <w:t>leafref</w:t>
      </w:r>
      <w:proofErr w:type="spellEnd"/>
      <w:r w:rsidRPr="005812DA">
        <w:rPr>
          <w:rFonts w:ascii="Courier New" w:hAnsi="Courier New" w:cs="Courier New"/>
          <w:lang w:val="en-US"/>
        </w:rPr>
        <w:t xml:space="preserve"> has been changed from absolute path "/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yanglib:yang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</w:t>
      </w:r>
    </w:p>
    <w:p w14:paraId="6835EF3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spellStart"/>
      <w:r w:rsidRPr="005812DA">
        <w:rPr>
          <w:rFonts w:ascii="Courier New" w:hAnsi="Courier New" w:cs="Courier New"/>
          <w:lang w:val="en-US"/>
        </w:rPr>
        <w:t>libraray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</w:t>
      </w:r>
      <w:proofErr w:type="gramEnd"/>
      <w:r w:rsidRPr="005812DA">
        <w:rPr>
          <w:rFonts w:ascii="Courier New" w:hAnsi="Courier New" w:cs="Courier New"/>
          <w:lang w:val="en-US"/>
        </w:rPr>
        <w:t>-set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yanglib:name</w:t>
      </w:r>
      <w:proofErr w:type="spellEnd"/>
      <w:r w:rsidRPr="005812DA">
        <w:rPr>
          <w:rFonts w:ascii="Courier New" w:hAnsi="Courier New" w:cs="Courier New"/>
          <w:lang w:val="en-US"/>
        </w:rPr>
        <w:t>" to relative</w:t>
      </w:r>
    </w:p>
    <w:p w14:paraId="7827DFA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path </w:t>
      </w:r>
      <w:proofErr w:type="gramStart"/>
      <w:r w:rsidRPr="005812DA">
        <w:rPr>
          <w:rFonts w:ascii="Courier New" w:hAnsi="Courier New" w:cs="Courier New"/>
          <w:lang w:val="en-US"/>
        </w:rPr>
        <w:t>"..</w:t>
      </w:r>
      <w:proofErr w:type="gramEnd"/>
      <w:r w:rsidRPr="005812DA">
        <w:rPr>
          <w:rFonts w:ascii="Courier New" w:hAnsi="Courier New" w:cs="Courier New"/>
          <w:lang w:val="en-US"/>
        </w:rPr>
        <w:t>/../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yanglib:name</w:t>
      </w:r>
      <w:proofErr w:type="spellEnd"/>
      <w:r w:rsidRPr="005812DA">
        <w:rPr>
          <w:rFonts w:ascii="Courier New" w:hAnsi="Courier New" w:cs="Courier New"/>
          <w:lang w:val="en-US"/>
        </w:rPr>
        <w:t>".  The YANG validation in the</w:t>
      </w:r>
    </w:p>
    <w:p w14:paraId="2CBD25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appendix A shows that this path can work as expected.</w:t>
      </w:r>
    </w:p>
    <w:p w14:paraId="6F4DB8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Section 5 Implementation and section 6 Changes has been added.</w:t>
      </w:r>
    </w:p>
    <w:p w14:paraId="13AF781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14]</w:t>
      </w:r>
    </w:p>
    <w:p w14:paraId="4D9EA7F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5A9E0BD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7C3812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6.2.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version 00</w:t>
      </w:r>
    </w:p>
    <w:p w14:paraId="0E18DD8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Updated the Use case content in Section 3.1.  Add explanation: the</w:t>
      </w:r>
    </w:p>
    <w:p w14:paraId="6AF854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scope of use case "Data Mesh Architecture" is limited to configured</w:t>
      </w:r>
    </w:p>
    <w:p w14:paraId="53DBCE8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subscription.</w:t>
      </w:r>
    </w:p>
    <w:p w14:paraId="328E751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Updated Implementation status content.</w:t>
      </w:r>
    </w:p>
    <w:p w14:paraId="1E2EFD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6.3.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 00 to</w:t>
      </w:r>
    </w:p>
    <w:p w14:paraId="0BAF96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01</w:t>
      </w:r>
    </w:p>
    <w:p w14:paraId="6A21E34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Updated affiliations</w:t>
      </w:r>
    </w:p>
    <w:p w14:paraId="31187F2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 content of Section 3.1 Data Mesh use case.  Explain the</w:t>
      </w:r>
    </w:p>
    <w:p w14:paraId="13D2874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limitation of applying get-all-schemas solution under the background</w:t>
      </w:r>
    </w:p>
    <w:p w14:paraId="0E9DA58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of using UDP-</w:t>
      </w:r>
      <w:proofErr w:type="spellStart"/>
      <w:r w:rsidRPr="005812DA">
        <w:rPr>
          <w:rFonts w:ascii="Courier New" w:hAnsi="Courier New" w:cs="Courier New"/>
          <w:lang w:val="en-US"/>
        </w:rPr>
        <w:t>notif</w:t>
      </w:r>
      <w:proofErr w:type="spellEnd"/>
      <w:r w:rsidRPr="005812DA">
        <w:rPr>
          <w:rFonts w:ascii="Courier New" w:hAnsi="Courier New" w:cs="Courier New"/>
          <w:lang w:val="en-US"/>
        </w:rPr>
        <w:t xml:space="preserve"> of configured subscription, and how the feature</w:t>
      </w:r>
    </w:p>
    <w:p w14:paraId="50E354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proposed in the draft can improve the solution.</w:t>
      </w:r>
    </w:p>
    <w:p w14:paraId="3C3A125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Full review of document.  Nits and refinement of sections.</w:t>
      </w:r>
    </w:p>
    <w:p w14:paraId="1ADF99A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6.4.  draft-</w:t>
      </w:r>
      <w:proofErr w:type="spellStart"/>
      <w:r w:rsidRPr="005812DA">
        <w:rPr>
          <w:rFonts w:ascii="Courier New" w:hAnsi="Courier New" w:cs="Courier New"/>
          <w:lang w:val="en-US"/>
        </w:rPr>
        <w:t>lincla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 01 to</w:t>
      </w:r>
    </w:p>
    <w:p w14:paraId="0F1799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02</w:t>
      </w:r>
    </w:p>
    <w:p w14:paraId="1777154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Rewrite Section 2 Motivation.</w:t>
      </w:r>
    </w:p>
    <w:p w14:paraId="4E77CB5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 Section 6 </w:t>
      </w:r>
      <w:proofErr w:type="spellStart"/>
      <w:r w:rsidRPr="005812DA">
        <w:rPr>
          <w:rFonts w:ascii="Courier New" w:hAnsi="Courier New" w:cs="Courier New"/>
          <w:lang w:val="en-US"/>
        </w:rPr>
        <w:t>Changes's</w:t>
      </w:r>
      <w:proofErr w:type="spellEnd"/>
      <w:r w:rsidRPr="005812DA">
        <w:rPr>
          <w:rFonts w:ascii="Courier New" w:hAnsi="Courier New" w:cs="Courier New"/>
          <w:lang w:val="en-US"/>
        </w:rPr>
        <w:t xml:space="preserve"> subsection title.</w:t>
      </w:r>
    </w:p>
    <w:p w14:paraId="64BF8E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 the Section 7 security consideration and section 8 IANA</w:t>
      </w:r>
    </w:p>
    <w:p w14:paraId="23C43DA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Considerations.</w:t>
      </w:r>
    </w:p>
    <w:p w14:paraId="3A7E03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Added in the appendix the Impact Analysis of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and</w:t>
      </w:r>
    </w:p>
    <w:p w14:paraId="0F50FC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proposal for the RFC8525bis draft.</w:t>
      </w:r>
    </w:p>
    <w:p w14:paraId="30F8A90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6.5.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version 00</w:t>
      </w:r>
    </w:p>
    <w:p w14:paraId="4E78FA4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Resubmitted the draft name from:</w:t>
      </w:r>
    </w:p>
    <w:p w14:paraId="12278C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draft-lincla-netconf-yang-library-augmentedby-02</w:t>
      </w:r>
    </w:p>
    <w:p w14:paraId="123A892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to:</w:t>
      </w:r>
    </w:p>
    <w:p w14:paraId="6AAB49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draft-ietf-netconf-yang-library-augmentedby-00</w:t>
      </w:r>
    </w:p>
    <w:p w14:paraId="4821027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6.6.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 00 to 01</w:t>
      </w:r>
    </w:p>
    <w:p w14:paraId="3567ED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Correct the </w:t>
      </w:r>
      <w:proofErr w:type="spellStart"/>
      <w:r w:rsidRPr="005812DA">
        <w:rPr>
          <w:rFonts w:ascii="Courier New" w:hAnsi="Courier New" w:cs="Courier New"/>
          <w:lang w:val="en-US"/>
        </w:rPr>
        <w:t>yanglint</w:t>
      </w:r>
      <w:proofErr w:type="spellEnd"/>
      <w:r w:rsidRPr="005812DA">
        <w:rPr>
          <w:rFonts w:ascii="Courier New" w:hAnsi="Courier New" w:cs="Courier New"/>
          <w:lang w:val="en-US"/>
        </w:rPr>
        <w:t xml:space="preserve"> validation invalid example.</w:t>
      </w:r>
    </w:p>
    <w:p w14:paraId="6F20DD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15]</w:t>
      </w:r>
    </w:p>
    <w:p w14:paraId="5AE5BBA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3A5C9BF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0DD7D8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Updated the </w:t>
      </w:r>
      <w:proofErr w:type="spellStart"/>
      <w:r w:rsidRPr="005812DA">
        <w:rPr>
          <w:rFonts w:ascii="Courier New" w:hAnsi="Courier New" w:cs="Courier New"/>
          <w:lang w:val="en-US"/>
        </w:rPr>
        <w:t>explaination</w:t>
      </w:r>
      <w:proofErr w:type="spellEnd"/>
      <w:r w:rsidRPr="005812DA">
        <w:rPr>
          <w:rFonts w:ascii="Courier New" w:hAnsi="Courier New" w:cs="Courier New"/>
          <w:lang w:val="en-US"/>
        </w:rPr>
        <w:t xml:space="preserve"> to the </w:t>
      </w:r>
      <w:proofErr w:type="spellStart"/>
      <w:r w:rsidRPr="005812DA">
        <w:rPr>
          <w:rFonts w:ascii="Courier New" w:hAnsi="Courier New" w:cs="Courier New"/>
          <w:lang w:val="en-US"/>
        </w:rPr>
        <w:t>yanglint</w:t>
      </w:r>
      <w:proofErr w:type="spellEnd"/>
      <w:r w:rsidRPr="005812DA">
        <w:rPr>
          <w:rFonts w:ascii="Courier New" w:hAnsi="Courier New" w:cs="Courier New"/>
          <w:lang w:val="en-US"/>
        </w:rPr>
        <w:t xml:space="preserve"> validation example</w:t>
      </w:r>
    </w:p>
    <w:p w14:paraId="2CA7DF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principle.</w:t>
      </w:r>
    </w:p>
    <w:p w14:paraId="3F294D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Delete Section "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Impact Analysis, as an evaluation</w:t>
      </w:r>
    </w:p>
    <w:p w14:paraId="2E9437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for RFC8525bis".  The idea of updating the RFC8525 is paused.</w:t>
      </w:r>
    </w:p>
    <w:p w14:paraId="0733B8B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6.7.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: Changes from 01 to 02</w:t>
      </w:r>
    </w:p>
    <w:p w14:paraId="664281A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Update and rephrase the Introduction section.</w:t>
      </w:r>
    </w:p>
    <w:p w14:paraId="207595F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Add Section 4.2 Implementation Instructions.  Address in</w:t>
      </w:r>
    </w:p>
    <w:p w14:paraId="5A07604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Section 4.2.1 that the definition of "augmented-by" only consider the</w:t>
      </w:r>
    </w:p>
    <w:p w14:paraId="6805501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direct augment.  A YANG example for explaining this purpose has been</w:t>
      </w:r>
    </w:p>
    <w:p w14:paraId="2EDD98E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put into Section 4.2.2.</w:t>
      </w:r>
    </w:p>
    <w:p w14:paraId="0640CCD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Draft refinement.</w:t>
      </w:r>
    </w:p>
    <w:p w14:paraId="7EFFEB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Reference update.</w:t>
      </w:r>
    </w:p>
    <w:p w14:paraId="3AE9A8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7.  Security Considerations</w:t>
      </w:r>
    </w:p>
    <w:p w14:paraId="30E54E1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YANG module specified in this document defines a schema for data</w:t>
      </w:r>
    </w:p>
    <w:p w14:paraId="67F0B0D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that is designed to be accessed via network management protocols such</w:t>
      </w:r>
    </w:p>
    <w:p w14:paraId="17BD6A6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as NETCONF [RFC6241] or RESTCONF [RFC8040].  The lowest NETCONF layer</w:t>
      </w:r>
    </w:p>
    <w:p w14:paraId="58A77E4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is the secure transport layer, and the mandatory-to-implement secure</w:t>
      </w:r>
    </w:p>
    <w:p w14:paraId="2CA5597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transport is Secure Shell (SSH) [RFC6242].  The lowest RESTCONF layer</w:t>
      </w:r>
    </w:p>
    <w:p w14:paraId="5E660FF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is HTTPS, and the mandatory-to-implement secure transport is TLS</w:t>
      </w:r>
    </w:p>
    <w:p w14:paraId="0C8003A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[RFC8446].</w:t>
      </w:r>
    </w:p>
    <w:p w14:paraId="2618CDA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Network Configuration Access Control Model (NACM) [RFC8341]</w:t>
      </w:r>
    </w:p>
    <w:p w14:paraId="2095303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provides the means to restrict access for </w:t>
      </w:r>
      <w:proofErr w:type="gramStart"/>
      <w:r w:rsidRPr="005812DA">
        <w:rPr>
          <w:rFonts w:ascii="Courier New" w:hAnsi="Courier New" w:cs="Courier New"/>
          <w:lang w:val="en-US"/>
        </w:rPr>
        <w:t>particular NETCONF</w:t>
      </w:r>
      <w:proofErr w:type="gramEnd"/>
      <w:r w:rsidRPr="005812DA">
        <w:rPr>
          <w:rFonts w:ascii="Courier New" w:hAnsi="Courier New" w:cs="Courier New"/>
          <w:lang w:val="en-US"/>
        </w:rPr>
        <w:t xml:space="preserve"> or</w:t>
      </w:r>
    </w:p>
    <w:p w14:paraId="1666A31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RESTCONF users to a preconfigured subset of all available NETCONF or</w:t>
      </w:r>
    </w:p>
    <w:p w14:paraId="7A8A7F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RESTCONF protocol operations and content.</w:t>
      </w:r>
    </w:p>
    <w:p w14:paraId="2E55669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readable node defined in this YANG module may be considered</w:t>
      </w:r>
    </w:p>
    <w:p w14:paraId="1D4C77A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sensitive or vulnerable in some network environments.  It is thus</w:t>
      </w:r>
    </w:p>
    <w:p w14:paraId="19973D9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important to control read </w:t>
      </w:r>
      <w:proofErr w:type="gramStart"/>
      <w:r w:rsidRPr="005812DA">
        <w:rPr>
          <w:rFonts w:ascii="Courier New" w:hAnsi="Courier New" w:cs="Courier New"/>
          <w:lang w:val="en-US"/>
        </w:rPr>
        <w:t>access(</w:t>
      </w:r>
      <w:proofErr w:type="gramEnd"/>
      <w:r w:rsidRPr="005812DA">
        <w:rPr>
          <w:rFonts w:ascii="Courier New" w:hAnsi="Courier New" w:cs="Courier New"/>
          <w:lang w:val="en-US"/>
        </w:rPr>
        <w:t>e.g., via get, get-config, or</w:t>
      </w:r>
    </w:p>
    <w:p w14:paraId="5A23010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notification) to this data node.  The following is the explanation to</w:t>
      </w:r>
    </w:p>
    <w:p w14:paraId="0BEC54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data node's sensitivity/vulnerability:</w:t>
      </w:r>
    </w:p>
    <w:p w14:paraId="0466E1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"augmented-by" node in this YANG module could reveal all modules</w:t>
      </w:r>
    </w:p>
    <w:p w14:paraId="79E1DAB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that are augmenting one module.  It could help attacker identify the</w:t>
      </w:r>
    </w:p>
    <w:p w14:paraId="6890CEC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relationship between modules and server implementations known bugs.</w:t>
      </w:r>
    </w:p>
    <w:p w14:paraId="1659DE4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Server vulnerabilities may include but not restricted </w:t>
      </w:r>
      <w:proofErr w:type="gramStart"/>
      <w:r w:rsidRPr="005812DA">
        <w:rPr>
          <w:rFonts w:ascii="Courier New" w:hAnsi="Courier New" w:cs="Courier New"/>
          <w:lang w:val="en-US"/>
        </w:rPr>
        <w:t>to:</w:t>
      </w:r>
      <w:proofErr w:type="gramEnd"/>
      <w:r w:rsidRPr="005812DA">
        <w:rPr>
          <w:rFonts w:ascii="Courier New" w:hAnsi="Courier New" w:cs="Courier New"/>
          <w:lang w:val="en-US"/>
        </w:rPr>
        <w:t xml:space="preserve"> 1.  Too</w:t>
      </w:r>
    </w:p>
    <w:p w14:paraId="10B1C4F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many augmented-by records </w:t>
      </w:r>
      <w:proofErr w:type="gramStart"/>
      <w:r w:rsidRPr="005812DA">
        <w:rPr>
          <w:rFonts w:ascii="Courier New" w:hAnsi="Courier New" w:cs="Courier New"/>
          <w:lang w:val="en-US"/>
        </w:rPr>
        <w:t>causes</w:t>
      </w:r>
      <w:proofErr w:type="gramEnd"/>
      <w:r w:rsidRPr="005812DA">
        <w:rPr>
          <w:rFonts w:ascii="Courier New" w:hAnsi="Courier New" w:cs="Courier New"/>
          <w:lang w:val="en-US"/>
        </w:rPr>
        <w:t xml:space="preserve"> buffer overflow. 2.  The augmented-</w:t>
      </w:r>
    </w:p>
    <w:p w14:paraId="0EDD991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by node help identify through the inter-relation of modules how to</w:t>
      </w:r>
    </w:p>
    <w:p w14:paraId="6646AFA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cause the server to crash or significantly degrade device</w:t>
      </w:r>
    </w:p>
    <w:p w14:paraId="40CE025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gramStart"/>
      <w:r w:rsidRPr="005812DA">
        <w:rPr>
          <w:rFonts w:ascii="Courier New" w:hAnsi="Courier New" w:cs="Courier New"/>
          <w:lang w:val="fr-CH"/>
        </w:rPr>
        <w:t>performance</w:t>
      </w:r>
      <w:proofErr w:type="gramEnd"/>
      <w:r w:rsidRPr="005812DA">
        <w:rPr>
          <w:rFonts w:ascii="Courier New" w:hAnsi="Courier New" w:cs="Courier New"/>
          <w:lang w:val="fr-CH"/>
        </w:rPr>
        <w:t>.</w:t>
      </w:r>
    </w:p>
    <w:p w14:paraId="3A3BDD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16]</w:t>
      </w:r>
    </w:p>
    <w:p w14:paraId="25A99B8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76C12F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6C4C67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8.  IANA Considerations</w:t>
      </w:r>
    </w:p>
    <w:p w14:paraId="4A1D801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document registers one URI in the "IETF XML Registry" [RFC3688].</w:t>
      </w:r>
    </w:p>
    <w:p w14:paraId="68C8764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Following the </w:t>
      </w:r>
      <w:proofErr w:type="spellStart"/>
      <w:r w:rsidRPr="005812DA">
        <w:rPr>
          <w:rFonts w:ascii="Courier New" w:hAnsi="Courier New" w:cs="Courier New"/>
          <w:lang w:val="en-US"/>
        </w:rPr>
        <w:t>formate</w:t>
      </w:r>
      <w:proofErr w:type="spellEnd"/>
      <w:r w:rsidRPr="005812DA">
        <w:rPr>
          <w:rFonts w:ascii="Courier New" w:hAnsi="Courier New" w:cs="Courier New"/>
          <w:lang w:val="en-US"/>
        </w:rPr>
        <w:t xml:space="preserve"> in [RFC3688], the following registration has</w:t>
      </w:r>
    </w:p>
    <w:p w14:paraId="6D6E864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been made.</w:t>
      </w:r>
    </w:p>
    <w:p w14:paraId="4421BDF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URI: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:params:xml:ns:yang:ietf-yang-library-augmentedby</w:t>
      </w:r>
      <w:proofErr w:type="spellEnd"/>
    </w:p>
    <w:p w14:paraId="5D8074E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Registration Contact: The NETCONF WG of the IETF.</w:t>
      </w:r>
    </w:p>
    <w:p w14:paraId="2412B90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XML: N/A, the requested URI is an XML namespace.</w:t>
      </w:r>
    </w:p>
    <w:p w14:paraId="7D5066C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document registers one YANG module in the "YANG Module Names"</w:t>
      </w:r>
    </w:p>
    <w:p w14:paraId="1084C7F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registry [RFC6020]</w:t>
      </w:r>
    </w:p>
    <w:p w14:paraId="50F78A5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name: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</w:p>
    <w:p w14:paraId="43824BD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namespace: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:params:xml:ns:yang:ietf-yang-library-augmentedby</w:t>
      </w:r>
      <w:proofErr w:type="spellEnd"/>
    </w:p>
    <w:p w14:paraId="78A4986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prefix: </w:t>
      </w:r>
      <w:proofErr w:type="spellStart"/>
      <w:r w:rsidRPr="005812DA">
        <w:rPr>
          <w:rFonts w:ascii="Courier New" w:hAnsi="Courier New" w:cs="Courier New"/>
          <w:lang w:val="en-US"/>
        </w:rPr>
        <w:t>yanglib-aug</w:t>
      </w:r>
      <w:proofErr w:type="spellEnd"/>
    </w:p>
    <w:p w14:paraId="5D786A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reference: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]</w:t>
      </w:r>
    </w:p>
    <w:p w14:paraId="6F8F609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9.  References</w:t>
      </w:r>
    </w:p>
    <w:p w14:paraId="6A78C1C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9.1.  Normative References</w:t>
      </w:r>
    </w:p>
    <w:p w14:paraId="35AE58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[LY16]     </w:t>
      </w:r>
      <w:proofErr w:type="spellStart"/>
      <w:r w:rsidRPr="005812DA">
        <w:rPr>
          <w:rFonts w:ascii="Courier New" w:hAnsi="Courier New" w:cs="Courier New"/>
          <w:lang w:val="en-US"/>
        </w:rPr>
        <w:t>Vasko</w:t>
      </w:r>
      <w:proofErr w:type="spellEnd"/>
      <w:r w:rsidRPr="005812DA">
        <w:rPr>
          <w:rFonts w:ascii="Courier New" w:hAnsi="Courier New" w:cs="Courier New"/>
          <w:lang w:val="en-US"/>
        </w:rPr>
        <w:t>, M., "</w:t>
      </w:r>
      <w:proofErr w:type="spellStart"/>
      <w:r w:rsidRPr="005812DA">
        <w:rPr>
          <w:rFonts w:ascii="Courier New" w:hAnsi="Courier New" w:cs="Courier New"/>
          <w:lang w:val="en-US"/>
        </w:rPr>
        <w:t>libyang</w:t>
      </w:r>
      <w:proofErr w:type="spellEnd"/>
      <w:r w:rsidRPr="005812DA">
        <w:rPr>
          <w:rFonts w:ascii="Courier New" w:hAnsi="Courier New" w:cs="Courier New"/>
          <w:lang w:val="en-US"/>
        </w:rPr>
        <w:t>", BSD-3-Clause license, November 2016,</w:t>
      </w:r>
    </w:p>
    <w:p w14:paraId="7C83B18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&lt;https://github.com/CESNET/libyang.git&gt;.</w:t>
      </w:r>
    </w:p>
    <w:p w14:paraId="633E770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[NP24]     Lin, Z., "Netopeer2-docker-ietf120", July 2024,</w:t>
      </w:r>
    </w:p>
    <w:p w14:paraId="6E68886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&lt;https://github.com/network-</w:t>
      </w:r>
    </w:p>
    <w:p w14:paraId="3B44C65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analytics/</w:t>
      </w:r>
      <w:proofErr w:type="spellStart"/>
      <w:r w:rsidRPr="005812DA">
        <w:rPr>
          <w:rFonts w:ascii="Courier New" w:hAnsi="Courier New" w:cs="Courier New"/>
          <w:lang w:val="en-US"/>
        </w:rPr>
        <w:t>libyangpush</w:t>
      </w:r>
      <w:proofErr w:type="spellEnd"/>
      <w:r w:rsidRPr="005812DA">
        <w:rPr>
          <w:rFonts w:ascii="Courier New" w:hAnsi="Courier New" w:cs="Courier New"/>
          <w:lang w:val="en-US"/>
        </w:rPr>
        <w:t>/tree/feature/</w:t>
      </w:r>
      <w:proofErr w:type="spellStart"/>
      <w:r w:rsidRPr="005812DA">
        <w:rPr>
          <w:rFonts w:ascii="Courier New" w:hAnsi="Courier New" w:cs="Courier New"/>
          <w:lang w:val="en-US"/>
        </w:rPr>
        <w:t>draft_augmentedby</w:t>
      </w:r>
      <w:proofErr w:type="spellEnd"/>
      <w:r w:rsidRPr="005812DA">
        <w:rPr>
          <w:rFonts w:ascii="Courier New" w:hAnsi="Courier New" w:cs="Courier New"/>
          <w:lang w:val="en-US"/>
        </w:rPr>
        <w:t>&gt;.</w:t>
      </w:r>
    </w:p>
    <w:p w14:paraId="587A781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[NTP17]    </w:t>
      </w:r>
      <w:proofErr w:type="spellStart"/>
      <w:r w:rsidRPr="005812DA">
        <w:rPr>
          <w:rFonts w:ascii="Courier New" w:hAnsi="Courier New" w:cs="Courier New"/>
          <w:lang w:val="en-US"/>
        </w:rPr>
        <w:t>Vasko</w:t>
      </w:r>
      <w:proofErr w:type="spellEnd"/>
      <w:r w:rsidRPr="005812DA">
        <w:rPr>
          <w:rFonts w:ascii="Courier New" w:hAnsi="Courier New" w:cs="Courier New"/>
          <w:lang w:val="en-US"/>
        </w:rPr>
        <w:t>, M., "Netopeer2", BSD-3-Clause license, May 2017,</w:t>
      </w:r>
    </w:p>
    <w:p w14:paraId="6D5DB47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&lt;https://github.com/CESNET/netopeer2&gt;.</w:t>
      </w:r>
    </w:p>
    <w:p w14:paraId="3EE1163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5812DA">
        <w:rPr>
          <w:rFonts w:ascii="Courier New" w:hAnsi="Courier New" w:cs="Courier New"/>
          <w:lang w:val="en-US"/>
        </w:rPr>
        <w:t xml:space="preserve">]  </w:t>
      </w:r>
      <w:proofErr w:type="spellStart"/>
      <w:r w:rsidRPr="005812DA">
        <w:rPr>
          <w:rFonts w:ascii="Courier New" w:hAnsi="Courier New" w:cs="Courier New"/>
          <w:lang w:val="en-US"/>
        </w:rPr>
        <w:t>Bradner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, S., "Key words for use in RFCs to Indicate</w:t>
      </w:r>
    </w:p>
    <w:p w14:paraId="5C1E25D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0B9F0F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701A3D5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39B0C41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[RFC3688</w:t>
      </w:r>
      <w:proofErr w:type="gramStart"/>
      <w:r w:rsidRPr="005812DA">
        <w:rPr>
          <w:rFonts w:ascii="Courier New" w:hAnsi="Courier New" w:cs="Courier New"/>
          <w:lang w:val="en-US"/>
        </w:rPr>
        <w:t xml:space="preserve">]  </w:t>
      </w:r>
      <w:proofErr w:type="spellStart"/>
      <w:r w:rsidRPr="005812DA">
        <w:rPr>
          <w:rFonts w:ascii="Courier New" w:hAnsi="Courier New" w:cs="Courier New"/>
          <w:lang w:val="en-US"/>
        </w:rPr>
        <w:t>Mealling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, M., "The IETF XML Registry", BCP 81, RFC 3688,</w:t>
      </w:r>
    </w:p>
    <w:p w14:paraId="4D5FA6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DOI 10.17487/RFC3688, January 2004,</w:t>
      </w:r>
    </w:p>
    <w:p w14:paraId="697A0E2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&lt;https://www.rfc-editor.org/info/rfc3688&gt;.</w:t>
      </w:r>
    </w:p>
    <w:p w14:paraId="0A7D3E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17]</w:t>
      </w:r>
    </w:p>
    <w:p w14:paraId="01D6F39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2E4B74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1FD31F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[RFC6020</w:t>
      </w:r>
      <w:proofErr w:type="gramStart"/>
      <w:r w:rsidRPr="005812DA">
        <w:rPr>
          <w:rFonts w:ascii="Courier New" w:hAnsi="Courier New" w:cs="Courier New"/>
          <w:lang w:val="en-US"/>
        </w:rPr>
        <w:t>]  Bjorklund</w:t>
      </w:r>
      <w:proofErr w:type="gramEnd"/>
      <w:r w:rsidRPr="005812DA">
        <w:rPr>
          <w:rFonts w:ascii="Courier New" w:hAnsi="Courier New" w:cs="Courier New"/>
          <w:lang w:val="en-US"/>
        </w:rPr>
        <w:t>, M., Ed., "YANG - A Data Modeling Language for</w:t>
      </w:r>
    </w:p>
    <w:p w14:paraId="0176929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the Network Configuration Protocol (NETCONF)", RFC 6020,</w:t>
      </w:r>
    </w:p>
    <w:p w14:paraId="3CE2BC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DOI 10.17487/RFC6020, October 2010,</w:t>
      </w:r>
    </w:p>
    <w:p w14:paraId="616F919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&lt;https://www.rfc-editor.org/info/rfc6020&gt;.</w:t>
      </w:r>
    </w:p>
    <w:p w14:paraId="1031985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[RFC6241</w:t>
      </w:r>
      <w:proofErr w:type="gramStart"/>
      <w:r w:rsidRPr="005812DA">
        <w:rPr>
          <w:rFonts w:ascii="Courier New" w:hAnsi="Courier New" w:cs="Courier New"/>
          <w:lang w:val="en-US"/>
        </w:rPr>
        <w:t>]  Enns</w:t>
      </w:r>
      <w:proofErr w:type="gramEnd"/>
      <w:r w:rsidRPr="005812DA">
        <w:rPr>
          <w:rFonts w:ascii="Courier New" w:hAnsi="Courier New" w:cs="Courier New"/>
          <w:lang w:val="en-US"/>
        </w:rPr>
        <w:t xml:space="preserve">, R., Ed., Bjorklund, M., Ed., </w:t>
      </w:r>
      <w:proofErr w:type="spellStart"/>
      <w:r w:rsidRPr="005812DA">
        <w:rPr>
          <w:rFonts w:ascii="Courier New" w:hAnsi="Courier New" w:cs="Courier New"/>
          <w:lang w:val="en-US"/>
        </w:rPr>
        <w:t>Schoenwaelder</w:t>
      </w:r>
      <w:proofErr w:type="spellEnd"/>
      <w:r w:rsidRPr="005812DA">
        <w:rPr>
          <w:rFonts w:ascii="Courier New" w:hAnsi="Courier New" w:cs="Courier New"/>
          <w:lang w:val="en-US"/>
        </w:rPr>
        <w:t>, J., Ed.,</w:t>
      </w:r>
    </w:p>
    <w:p w14:paraId="59AD06F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and A. Bierman, Ed., "Network Configuration Protocol</w:t>
      </w:r>
    </w:p>
    <w:p w14:paraId="5DF0D34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14:paraId="7AE6F2D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14:paraId="08FEC89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[RFC6242</w:t>
      </w:r>
      <w:proofErr w:type="gramStart"/>
      <w:r w:rsidRPr="005812DA">
        <w:rPr>
          <w:rFonts w:ascii="Courier New" w:hAnsi="Courier New" w:cs="Courier New"/>
          <w:lang w:val="en-US"/>
        </w:rPr>
        <w:t>]  Wasserman</w:t>
      </w:r>
      <w:proofErr w:type="gramEnd"/>
      <w:r w:rsidRPr="005812DA">
        <w:rPr>
          <w:rFonts w:ascii="Courier New" w:hAnsi="Courier New" w:cs="Courier New"/>
          <w:lang w:val="en-US"/>
        </w:rPr>
        <w:t>, M., "Using the NETCONF Protocol over Secure</w:t>
      </w:r>
    </w:p>
    <w:p w14:paraId="31633D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Shell (SSH)", RFC 6242, DOI 10.17487/RFC6242, June 2011,</w:t>
      </w:r>
    </w:p>
    <w:p w14:paraId="473470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&lt;https://www.rfc-editor.org/info/rfc6242&gt;.</w:t>
      </w:r>
    </w:p>
    <w:p w14:paraId="41CD703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[RFC7895</w:t>
      </w:r>
      <w:proofErr w:type="gramStart"/>
      <w:r w:rsidRPr="005812DA">
        <w:rPr>
          <w:rFonts w:ascii="Courier New" w:hAnsi="Courier New" w:cs="Courier New"/>
          <w:lang w:val="en-US"/>
        </w:rPr>
        <w:t>]  Bierman</w:t>
      </w:r>
      <w:proofErr w:type="gramEnd"/>
      <w:r w:rsidRPr="005812DA">
        <w:rPr>
          <w:rFonts w:ascii="Courier New" w:hAnsi="Courier New" w:cs="Courier New"/>
          <w:lang w:val="en-US"/>
        </w:rPr>
        <w:t>, A., Bjorklund, M., and K. Watsen, "YANG Module</w:t>
      </w:r>
    </w:p>
    <w:p w14:paraId="0156B5E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Library", RFC 7895, DOI 10.17487/RFC7895, June 2016,</w:t>
      </w:r>
    </w:p>
    <w:p w14:paraId="768D93D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&lt;https://www.rfc-editor.org/info/rfc7895&gt;.</w:t>
      </w:r>
    </w:p>
    <w:p w14:paraId="306E9EE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[RFC8040</w:t>
      </w:r>
      <w:proofErr w:type="gramStart"/>
      <w:r w:rsidRPr="005812DA">
        <w:rPr>
          <w:rFonts w:ascii="Courier New" w:hAnsi="Courier New" w:cs="Courier New"/>
          <w:lang w:val="en-US"/>
        </w:rPr>
        <w:t>]  Bierman</w:t>
      </w:r>
      <w:proofErr w:type="gramEnd"/>
      <w:r w:rsidRPr="005812DA">
        <w:rPr>
          <w:rFonts w:ascii="Courier New" w:hAnsi="Courier New" w:cs="Courier New"/>
          <w:lang w:val="en-US"/>
        </w:rPr>
        <w:t>, A., Bjorklund, M., and K. Watsen, "RESTCONF</w:t>
      </w:r>
    </w:p>
    <w:p w14:paraId="1ED25DC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14:paraId="07648A0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14:paraId="371066F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5812DA">
        <w:rPr>
          <w:rFonts w:ascii="Courier New" w:hAnsi="Courier New" w:cs="Courier New"/>
          <w:lang w:val="en-US"/>
        </w:rPr>
        <w:t>]  Leiba</w:t>
      </w:r>
      <w:proofErr w:type="gramEnd"/>
      <w:r w:rsidRPr="005812DA">
        <w:rPr>
          <w:rFonts w:ascii="Courier New" w:hAnsi="Courier New" w:cs="Courier New"/>
          <w:lang w:val="en-US"/>
        </w:rPr>
        <w:t>, B., "Ambiguity of Uppercase vs Lowercase in RFC</w:t>
      </w:r>
    </w:p>
    <w:p w14:paraId="0B4A061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31D77D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3303556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[RFC8340</w:t>
      </w:r>
      <w:proofErr w:type="gramStart"/>
      <w:r w:rsidRPr="005812DA">
        <w:rPr>
          <w:rFonts w:ascii="Courier New" w:hAnsi="Courier New" w:cs="Courier New"/>
          <w:lang w:val="en-US"/>
        </w:rPr>
        <w:t>]  Bjorklund</w:t>
      </w:r>
      <w:proofErr w:type="gramEnd"/>
      <w:r w:rsidRPr="005812DA">
        <w:rPr>
          <w:rFonts w:ascii="Courier New" w:hAnsi="Courier New" w:cs="Courier New"/>
          <w:lang w:val="en-US"/>
        </w:rPr>
        <w:t>, M. and L. Berger, Ed., "YANG Tree Diagrams",</w:t>
      </w:r>
    </w:p>
    <w:p w14:paraId="21F0486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BCP 215, RFC 8340, DOI 10.17487/RFC8340, March 2018,</w:t>
      </w:r>
    </w:p>
    <w:p w14:paraId="1A1583A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&lt;https://www.rfc-editor.org/info/rfc8340&gt;.</w:t>
      </w:r>
    </w:p>
    <w:p w14:paraId="4668BC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[RFC8341</w:t>
      </w:r>
      <w:proofErr w:type="gramStart"/>
      <w:r w:rsidRPr="005812DA">
        <w:rPr>
          <w:rFonts w:ascii="Courier New" w:hAnsi="Courier New" w:cs="Courier New"/>
          <w:lang w:val="en-US"/>
        </w:rPr>
        <w:t>]  Bierman</w:t>
      </w:r>
      <w:proofErr w:type="gramEnd"/>
      <w:r w:rsidRPr="005812DA">
        <w:rPr>
          <w:rFonts w:ascii="Courier New" w:hAnsi="Courier New" w:cs="Courier New"/>
          <w:lang w:val="en-US"/>
        </w:rPr>
        <w:t>, A. and M. Bjorklund, "Network Configuration</w:t>
      </w:r>
    </w:p>
    <w:p w14:paraId="3B1D90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Access Control Model", STD 91, RFC 8341,</w:t>
      </w:r>
    </w:p>
    <w:p w14:paraId="78398EE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DOI 10.17487/RFC8341, March 2018,</w:t>
      </w:r>
    </w:p>
    <w:p w14:paraId="532C9C7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&lt;https://www.rfc-editor.org/info/rfc8341&gt;.</w:t>
      </w:r>
    </w:p>
    <w:p w14:paraId="717C86C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[RFC8343</w:t>
      </w:r>
      <w:proofErr w:type="gramStart"/>
      <w:r w:rsidRPr="005812DA">
        <w:rPr>
          <w:rFonts w:ascii="Courier New" w:hAnsi="Courier New" w:cs="Courier New"/>
          <w:lang w:val="en-US"/>
        </w:rPr>
        <w:t>]  Bjorklund</w:t>
      </w:r>
      <w:proofErr w:type="gramEnd"/>
      <w:r w:rsidRPr="005812DA">
        <w:rPr>
          <w:rFonts w:ascii="Courier New" w:hAnsi="Courier New" w:cs="Courier New"/>
          <w:lang w:val="en-US"/>
        </w:rPr>
        <w:t>, M., "A YANG Data Model for Interface</w:t>
      </w:r>
    </w:p>
    <w:p w14:paraId="514B8DE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Management", RFC 8343, DOI 10.17487/RFC8343, March 2018,</w:t>
      </w:r>
    </w:p>
    <w:p w14:paraId="5A8FE2C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&lt;https://www.rfc-editor.org/info/rfc8343&gt;.</w:t>
      </w:r>
    </w:p>
    <w:p w14:paraId="5CFCFDC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[RFC8344</w:t>
      </w:r>
      <w:proofErr w:type="gramStart"/>
      <w:r w:rsidRPr="005812DA">
        <w:rPr>
          <w:rFonts w:ascii="Courier New" w:hAnsi="Courier New" w:cs="Courier New"/>
          <w:lang w:val="en-US"/>
        </w:rPr>
        <w:t>]  Bjorklund</w:t>
      </w:r>
      <w:proofErr w:type="gramEnd"/>
      <w:r w:rsidRPr="005812DA">
        <w:rPr>
          <w:rFonts w:ascii="Courier New" w:hAnsi="Courier New" w:cs="Courier New"/>
          <w:lang w:val="en-US"/>
        </w:rPr>
        <w:t>, M., "A YANG Data Model for IP Management",</w:t>
      </w:r>
    </w:p>
    <w:p w14:paraId="709FDE2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RFC 8344, DOI 10.17487/RFC8344, March 2018,</w:t>
      </w:r>
    </w:p>
    <w:p w14:paraId="401A86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&lt;https://www.rfc-editor.org/info/rfc8344&gt;.</w:t>
      </w:r>
    </w:p>
    <w:p w14:paraId="54B3A59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[RFC8446</w:t>
      </w:r>
      <w:proofErr w:type="gramStart"/>
      <w:r w:rsidRPr="005812DA">
        <w:rPr>
          <w:rFonts w:ascii="Courier New" w:hAnsi="Courier New" w:cs="Courier New"/>
          <w:lang w:val="en-US"/>
        </w:rPr>
        <w:t>]  Rescorla</w:t>
      </w:r>
      <w:proofErr w:type="gramEnd"/>
      <w:r w:rsidRPr="005812DA">
        <w:rPr>
          <w:rFonts w:ascii="Courier New" w:hAnsi="Courier New" w:cs="Courier New"/>
          <w:lang w:val="en-US"/>
        </w:rPr>
        <w:t>, E., "The Transport Layer Security (TLS) Protocol</w:t>
      </w:r>
    </w:p>
    <w:p w14:paraId="0AE3A61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r w:rsidRPr="005812DA">
        <w:rPr>
          <w:rFonts w:ascii="Courier New" w:hAnsi="Courier New" w:cs="Courier New"/>
          <w:lang w:val="fr-CH"/>
        </w:rPr>
        <w:t>Version 1.3", RFC 8446, DOI 10.17487/RFC8446, August 2018,</w:t>
      </w:r>
    </w:p>
    <w:p w14:paraId="5A68525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           &lt;</w:t>
      </w:r>
      <w:proofErr w:type="gramStart"/>
      <w:r w:rsidRPr="005812DA">
        <w:rPr>
          <w:rFonts w:ascii="Courier New" w:hAnsi="Courier New" w:cs="Courier New"/>
          <w:lang w:val="fr-CH"/>
        </w:rPr>
        <w:t>https://www.rfc-editor.org/info/rfc8446</w:t>
      </w:r>
      <w:proofErr w:type="gramEnd"/>
      <w:r w:rsidRPr="005812DA">
        <w:rPr>
          <w:rFonts w:ascii="Courier New" w:hAnsi="Courier New" w:cs="Courier New"/>
          <w:lang w:val="fr-CH"/>
        </w:rPr>
        <w:t>&gt;.</w:t>
      </w:r>
    </w:p>
    <w:p w14:paraId="6F2CC3F3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30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r w:rsidRPr="00CC14E2">
        <w:rPr>
          <w:rFonts w:ascii="Courier New" w:hAnsi="Courier New" w:cs="Courier New"/>
          <w:lang w:val="fr-CH"/>
          <w:rPrChange w:id="331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Expires 4 September 2025            </w:t>
      </w:r>
      <w:proofErr w:type="gramStart"/>
      <w:r w:rsidRPr="00CC14E2">
        <w:rPr>
          <w:rFonts w:ascii="Courier New" w:hAnsi="Courier New" w:cs="Courier New"/>
          <w:lang w:val="fr-CH"/>
          <w:rPrChange w:id="332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333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18]</w:t>
      </w:r>
    </w:p>
    <w:p w14:paraId="23663F62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34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335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249A610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518A106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[SR16]     </w:t>
      </w:r>
      <w:proofErr w:type="spellStart"/>
      <w:r w:rsidRPr="005812DA">
        <w:rPr>
          <w:rFonts w:ascii="Courier New" w:hAnsi="Courier New" w:cs="Courier New"/>
          <w:lang w:val="en-US"/>
        </w:rPr>
        <w:t>Vasko</w:t>
      </w:r>
      <w:proofErr w:type="spellEnd"/>
      <w:r w:rsidRPr="005812DA">
        <w:rPr>
          <w:rFonts w:ascii="Courier New" w:hAnsi="Courier New" w:cs="Courier New"/>
          <w:lang w:val="en-US"/>
        </w:rPr>
        <w:t>, M., "</w:t>
      </w:r>
      <w:proofErr w:type="spellStart"/>
      <w:r w:rsidRPr="005812DA">
        <w:rPr>
          <w:rFonts w:ascii="Courier New" w:hAnsi="Courier New" w:cs="Courier New"/>
          <w:lang w:val="en-US"/>
        </w:rPr>
        <w:t>sysrepo</w:t>
      </w:r>
      <w:proofErr w:type="spellEnd"/>
      <w:r w:rsidRPr="005812DA">
        <w:rPr>
          <w:rFonts w:ascii="Courier New" w:hAnsi="Courier New" w:cs="Courier New"/>
          <w:lang w:val="en-US"/>
        </w:rPr>
        <w:t>", BSD-3-Clause license, January 2016,</w:t>
      </w:r>
    </w:p>
    <w:p w14:paraId="38A33F3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&lt;https://github.com/sysrepo/sysrepo.git&gt;.</w:t>
      </w:r>
    </w:p>
    <w:p w14:paraId="69BD02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9.2.  Informative References</w:t>
      </w:r>
    </w:p>
    <w:p w14:paraId="13286DD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D.bjorklund</w:t>
      </w:r>
      <w:proofErr w:type="gramEnd"/>
      <w:r w:rsidRPr="005812DA">
        <w:rPr>
          <w:rFonts w:ascii="Courier New" w:hAnsi="Courier New" w:cs="Courier New"/>
          <w:lang w:val="en-US"/>
        </w:rPr>
        <w:t>-netmod-structural-mount-02]</w:t>
      </w:r>
    </w:p>
    <w:p w14:paraId="110B9B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Bjorklund, M., "YANG Structural Mount", Work in Progress,</w:t>
      </w:r>
    </w:p>
    <w:p w14:paraId="056657C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bjorklund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netmod</w:t>
      </w:r>
      <w:proofErr w:type="spellEnd"/>
      <w:r w:rsidRPr="005812DA">
        <w:rPr>
          <w:rFonts w:ascii="Courier New" w:hAnsi="Courier New" w:cs="Courier New"/>
          <w:lang w:val="en-US"/>
        </w:rPr>
        <w:t>-structural-mount-</w:t>
      </w:r>
    </w:p>
    <w:p w14:paraId="4243455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02, 26 February 2016,</w:t>
      </w:r>
    </w:p>
    <w:p w14:paraId="29C8DE3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&lt;https://datatracker.ietf.org/doc/html/draft-bjorklund-</w:t>
      </w:r>
    </w:p>
    <w:p w14:paraId="1A01F7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netmod-structural-mount-02&gt;.</w:t>
      </w:r>
    </w:p>
    <w:p w14:paraId="58842F40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it-IT"/>
          <w:rPrChange w:id="336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r w:rsidRPr="00CC14E2">
        <w:rPr>
          <w:rFonts w:ascii="Courier New" w:hAnsi="Courier New" w:cs="Courier New"/>
          <w:lang w:val="it-IT"/>
          <w:rPrChange w:id="337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[I-D.clacla-netmod-model-catalog-03]</w:t>
      </w:r>
    </w:p>
    <w:p w14:paraId="62158A7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CC14E2">
        <w:rPr>
          <w:rFonts w:ascii="Courier New" w:hAnsi="Courier New" w:cs="Courier New"/>
          <w:lang w:val="it-IT"/>
          <w:rPrChange w:id="338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           </w:t>
      </w:r>
      <w:r w:rsidRPr="005812DA">
        <w:rPr>
          <w:rFonts w:ascii="Courier New" w:hAnsi="Courier New" w:cs="Courier New"/>
          <w:lang w:val="en-US"/>
        </w:rPr>
        <w:t>Clarke, J. and B. Claise, "YANG module for</w:t>
      </w:r>
    </w:p>
    <w:p w14:paraId="6F6D8D0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yangcatalog.org", Work in Progress, Internet-Draft, draft-</w:t>
      </w:r>
    </w:p>
    <w:p w14:paraId="58C866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clacla-netmod-model-catalog-03, 3 April 2018,</w:t>
      </w:r>
    </w:p>
    <w:p w14:paraId="1B16697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&lt;https://datatracker.ietf.org/doc/html/draft-clacla-</w:t>
      </w:r>
    </w:p>
    <w:p w14:paraId="45D7A89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r w:rsidRPr="005812DA">
        <w:rPr>
          <w:rFonts w:ascii="Courier New" w:hAnsi="Courier New" w:cs="Courier New"/>
          <w:lang w:val="it-IT"/>
        </w:rPr>
        <w:t>netmod-model-catalog-03&gt;.</w:t>
      </w:r>
    </w:p>
    <w:p w14:paraId="7D6B2D1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[I-</w:t>
      </w:r>
      <w:proofErr w:type="spellStart"/>
      <w:r w:rsidRPr="005812DA">
        <w:rPr>
          <w:rFonts w:ascii="Courier New" w:hAnsi="Courier New" w:cs="Courier New"/>
          <w:lang w:val="it-IT"/>
        </w:rPr>
        <w:t>D.ietf</w:t>
      </w:r>
      <w:proofErr w:type="spellEnd"/>
      <w:r w:rsidRPr="005812DA">
        <w:rPr>
          <w:rFonts w:ascii="Courier New" w:hAnsi="Courier New" w:cs="Courier New"/>
          <w:lang w:val="it-IT"/>
        </w:rPr>
        <w:t>-netconf-</w:t>
      </w:r>
      <w:proofErr w:type="spellStart"/>
      <w:r w:rsidRPr="005812DA">
        <w:rPr>
          <w:rFonts w:ascii="Courier New" w:hAnsi="Courier New" w:cs="Courier New"/>
          <w:lang w:val="it-IT"/>
        </w:rPr>
        <w:t>udp</w:t>
      </w:r>
      <w:proofErr w:type="spellEnd"/>
      <w:r w:rsidRPr="005812DA">
        <w:rPr>
          <w:rFonts w:ascii="Courier New" w:hAnsi="Courier New" w:cs="Courier New"/>
          <w:lang w:val="it-IT"/>
        </w:rPr>
        <w:t>-</w:t>
      </w:r>
      <w:proofErr w:type="spellStart"/>
      <w:r w:rsidRPr="005812DA">
        <w:rPr>
          <w:rFonts w:ascii="Courier New" w:hAnsi="Courier New" w:cs="Courier New"/>
          <w:lang w:val="it-IT"/>
        </w:rPr>
        <w:t>notif</w:t>
      </w:r>
      <w:proofErr w:type="spellEnd"/>
      <w:r w:rsidRPr="005812DA">
        <w:rPr>
          <w:rFonts w:ascii="Courier New" w:hAnsi="Courier New" w:cs="Courier New"/>
          <w:lang w:val="it-IT"/>
        </w:rPr>
        <w:t>]</w:t>
      </w:r>
    </w:p>
    <w:p w14:paraId="13AF0C0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         </w:t>
      </w:r>
      <w:r w:rsidRPr="005812DA">
        <w:rPr>
          <w:rFonts w:ascii="Courier New" w:hAnsi="Courier New" w:cs="Courier New"/>
          <w:lang w:val="en-US"/>
        </w:rPr>
        <w:t>Zheng, G., Zhou, T., Graf, T., Francois, P., Feng, A. H.,</w:t>
      </w:r>
    </w:p>
    <w:p w14:paraId="3D6D357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and P. Lucente, "UDP-based Transport for Configured</w:t>
      </w:r>
    </w:p>
    <w:p w14:paraId="21AA11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Subscriptions", Work in Progress, Internet-Draft, draft-</w:t>
      </w:r>
    </w:p>
    <w:p w14:paraId="146EE0A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ietf-netconf-udp-notif-19, 21 February 2025,</w:t>
      </w:r>
    </w:p>
    <w:p w14:paraId="7CAC34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&lt;https://datatracker.ietf.org/doc/html/draft-ietf-netconf-</w:t>
      </w:r>
    </w:p>
    <w:p w14:paraId="756C3B3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udp-notif-19&gt;.</w:t>
      </w:r>
    </w:p>
    <w:p w14:paraId="54296DE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]</w:t>
      </w:r>
    </w:p>
    <w:p w14:paraId="5469E93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Lin, Z., Claise, B., and I. D. </w:t>
      </w:r>
      <w:proofErr w:type="spellStart"/>
      <w:r w:rsidRPr="005812DA">
        <w:rPr>
          <w:rFonts w:ascii="Courier New" w:hAnsi="Courier New" w:cs="Courier New"/>
          <w:lang w:val="en-US"/>
        </w:rPr>
        <w:t>Martinez-Casanueva</w:t>
      </w:r>
      <w:proofErr w:type="spellEnd"/>
      <w:r w:rsidRPr="005812DA">
        <w:rPr>
          <w:rFonts w:ascii="Courier New" w:hAnsi="Courier New" w:cs="Courier New"/>
          <w:lang w:val="en-US"/>
        </w:rPr>
        <w:t>,</w:t>
      </w:r>
    </w:p>
    <w:p w14:paraId="7E23F86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"Augmented-by Addition into the IETF-YANG-Library", Work</w:t>
      </w:r>
    </w:p>
    <w:p w14:paraId="44FE88E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in Progress,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</w:t>
      </w:r>
    </w:p>
    <w:p w14:paraId="73D7B4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library-augmentedby-01, &lt;https://datatracker.ietf.org/doc/</w:t>
      </w:r>
    </w:p>
    <w:p w14:paraId="3530B81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/01/&gt;.</w:t>
      </w:r>
    </w:p>
    <w:p w14:paraId="29145BE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-netconf-yang-notifications-versioning]</w:t>
      </w:r>
    </w:p>
    <w:p w14:paraId="0D1649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Graf, T., Claise, B., and A. H. Feng, "Support of</w:t>
      </w:r>
    </w:p>
    <w:p w14:paraId="2B1B9B4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Versioning in YANG Notifications Subscription", Work in</w:t>
      </w:r>
    </w:p>
    <w:p w14:paraId="5D214C1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-netconf-yang-</w:t>
      </w:r>
    </w:p>
    <w:p w14:paraId="6170B88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notifications-versioning-07, 17 January 2025,</w:t>
      </w:r>
    </w:p>
    <w:p w14:paraId="3C646A1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&lt;https://datatracker.ietf.org/doc/html/draft-ietf-netconf-</w:t>
      </w:r>
    </w:p>
    <w:p w14:paraId="7346B3A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yang-notifications-versioning-07&gt;.</w:t>
      </w:r>
    </w:p>
    <w:p w14:paraId="7A67939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gramEnd"/>
      <w:r w:rsidRPr="005812DA">
        <w:rPr>
          <w:rFonts w:ascii="Courier New" w:hAnsi="Courier New" w:cs="Courier New"/>
          <w:lang w:val="en-US"/>
        </w:rPr>
        <w:t>-netmod-module-tags-00]</w:t>
      </w:r>
    </w:p>
    <w:p w14:paraId="7296EE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Hopps, C., Berger, L., and D. Bogdanovic, "YANG Module</w:t>
      </w:r>
    </w:p>
    <w:p w14:paraId="23556AE0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r w:rsidRPr="001E667C">
        <w:rPr>
          <w:rFonts w:ascii="Courier New" w:hAnsi="Courier New" w:cs="Courier New"/>
        </w:rPr>
        <w:t>Tags", Work in Progress, Internet-</w:t>
      </w:r>
      <w:proofErr w:type="spellStart"/>
      <w:r w:rsidRPr="001E667C">
        <w:rPr>
          <w:rFonts w:ascii="Courier New" w:hAnsi="Courier New" w:cs="Courier New"/>
        </w:rPr>
        <w:t>Draft</w:t>
      </w:r>
      <w:proofErr w:type="spellEnd"/>
      <w:r w:rsidRPr="001E667C">
        <w:rPr>
          <w:rFonts w:ascii="Courier New" w:hAnsi="Courier New" w:cs="Courier New"/>
        </w:rPr>
        <w:t>, draft-</w:t>
      </w:r>
      <w:proofErr w:type="spellStart"/>
      <w:r w:rsidRPr="001E667C">
        <w:rPr>
          <w:rFonts w:ascii="Courier New" w:hAnsi="Courier New" w:cs="Courier New"/>
        </w:rPr>
        <w:t>ietf</w:t>
      </w:r>
      <w:proofErr w:type="spellEnd"/>
      <w:r w:rsidRPr="001E667C">
        <w:rPr>
          <w:rFonts w:ascii="Courier New" w:hAnsi="Courier New" w:cs="Courier New"/>
        </w:rPr>
        <w:t>-</w:t>
      </w:r>
    </w:p>
    <w:p w14:paraId="1EF1D2D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1E667C">
        <w:rPr>
          <w:rFonts w:ascii="Courier New" w:hAnsi="Courier New" w:cs="Courier New"/>
        </w:rPr>
        <w:t xml:space="preserve">              </w:t>
      </w:r>
      <w:r w:rsidRPr="005812DA">
        <w:rPr>
          <w:rFonts w:ascii="Courier New" w:hAnsi="Courier New" w:cs="Courier New"/>
          <w:lang w:val="en-US"/>
        </w:rPr>
        <w:t>netmod-module-tags-00, 6 March 2018,</w:t>
      </w:r>
    </w:p>
    <w:p w14:paraId="3E32562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&lt;https://datatracker.ietf.org/doc/html/draft-ietf-netmod-</w:t>
      </w:r>
    </w:p>
    <w:p w14:paraId="2C20CE8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5812DA">
        <w:rPr>
          <w:rFonts w:ascii="Courier New" w:hAnsi="Courier New" w:cs="Courier New"/>
          <w:lang w:val="fr-CH"/>
        </w:rPr>
        <w:t>module</w:t>
      </w:r>
      <w:proofErr w:type="gramEnd"/>
      <w:r w:rsidRPr="005812DA">
        <w:rPr>
          <w:rFonts w:ascii="Courier New" w:hAnsi="Courier New" w:cs="Courier New"/>
          <w:lang w:val="fr-CH"/>
        </w:rPr>
        <w:t>-tags-00&gt;.</w:t>
      </w:r>
    </w:p>
    <w:p w14:paraId="01A08E4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19]</w:t>
      </w:r>
    </w:p>
    <w:p w14:paraId="077FF7B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534EF5D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173AB7C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gramEnd"/>
      <w:r w:rsidRPr="005812DA">
        <w:rPr>
          <w:rFonts w:ascii="Courier New" w:hAnsi="Courier New" w:cs="Courier New"/>
          <w:lang w:val="en-US"/>
        </w:rPr>
        <w:t>-netmod-rfc6087bis]</w:t>
      </w:r>
    </w:p>
    <w:p w14:paraId="42A8132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Bierman, A., "Guidelines for Authors and Reviewers of</w:t>
      </w:r>
    </w:p>
    <w:p w14:paraId="44F451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Documents Containing YANG Data Models", Work in Progress,</w:t>
      </w:r>
    </w:p>
    <w:p w14:paraId="6BE0F541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r w:rsidRPr="001E667C">
        <w:rPr>
          <w:rFonts w:ascii="Courier New" w:hAnsi="Courier New" w:cs="Courier New"/>
        </w:rPr>
        <w:t>Internet-</w:t>
      </w:r>
      <w:proofErr w:type="spellStart"/>
      <w:r w:rsidRPr="001E667C">
        <w:rPr>
          <w:rFonts w:ascii="Courier New" w:hAnsi="Courier New" w:cs="Courier New"/>
        </w:rPr>
        <w:t>Draft</w:t>
      </w:r>
      <w:proofErr w:type="spellEnd"/>
      <w:r w:rsidRPr="001E667C">
        <w:rPr>
          <w:rFonts w:ascii="Courier New" w:hAnsi="Courier New" w:cs="Courier New"/>
        </w:rPr>
        <w:t>, draft-ietf-netmod-rfc6087bis-20, 13 March</w:t>
      </w:r>
    </w:p>
    <w:p w14:paraId="302DB47A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  <w:r w:rsidRPr="001E667C">
        <w:rPr>
          <w:rFonts w:ascii="Courier New" w:hAnsi="Courier New" w:cs="Courier New"/>
        </w:rPr>
        <w:t xml:space="preserve">              2018, &lt;https://datatracker.ietf.org/doc/html/draft-ietf-</w:t>
      </w:r>
    </w:p>
    <w:p w14:paraId="64717B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1E667C">
        <w:rPr>
          <w:rFonts w:ascii="Courier New" w:hAnsi="Courier New" w:cs="Courier New"/>
        </w:rPr>
        <w:t xml:space="preserve">              </w:t>
      </w:r>
      <w:r w:rsidRPr="005812DA">
        <w:rPr>
          <w:rFonts w:ascii="Courier New" w:hAnsi="Courier New" w:cs="Courier New"/>
          <w:lang w:val="en-US"/>
        </w:rPr>
        <w:t>netmod-rfc6087bis-20&gt;.</w:t>
      </w:r>
    </w:p>
    <w:p w14:paraId="709C76E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gramEnd"/>
      <w:r w:rsidRPr="005812DA">
        <w:rPr>
          <w:rFonts w:ascii="Courier New" w:hAnsi="Courier New" w:cs="Courier New"/>
          <w:lang w:val="en-US"/>
        </w:rPr>
        <w:t>-netmod-yang-module-versioning-10]</w:t>
      </w:r>
    </w:p>
    <w:p w14:paraId="3D8B6B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Wilton, R., Rahman, R., Lengyel, B., Clarke, J., and J.</w:t>
      </w:r>
    </w:p>
    <w:p w14:paraId="28AB65A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Sterne, "Updated YANG Module Revision Handling", Work in</w:t>
      </w:r>
    </w:p>
    <w:p w14:paraId="5268BEA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netmod</w:t>
      </w:r>
      <w:proofErr w:type="spellEnd"/>
      <w:r w:rsidRPr="005812DA">
        <w:rPr>
          <w:rFonts w:ascii="Courier New" w:hAnsi="Courier New" w:cs="Courier New"/>
          <w:lang w:val="en-US"/>
        </w:rPr>
        <w:t>-yang-module-</w:t>
      </w:r>
    </w:p>
    <w:p w14:paraId="1766922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versioning-10, 17 October 2023,</w:t>
      </w:r>
    </w:p>
    <w:p w14:paraId="55012C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&lt;https://datatracker.ietf.org/doc/html/draft-ietf-netmod-</w:t>
      </w:r>
    </w:p>
    <w:p w14:paraId="2915C2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yang-module-versioning-10&gt;.</w:t>
      </w:r>
    </w:p>
    <w:p w14:paraId="42C287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gramEnd"/>
      <w:r w:rsidRPr="005812DA">
        <w:rPr>
          <w:rFonts w:ascii="Courier New" w:hAnsi="Courier New" w:cs="Courier New"/>
          <w:lang w:val="en-US"/>
        </w:rPr>
        <w:t>-netmod-yang-module-versioning-12]</w:t>
      </w:r>
    </w:p>
    <w:p w14:paraId="3BE1835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Wilton, R., Rahman, R., Lengyel, B., Clarke, J., and J.</w:t>
      </w:r>
    </w:p>
    <w:p w14:paraId="55788AB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Sterne, "Updated YANG Module Revision Handling", Work in</w:t>
      </w:r>
    </w:p>
    <w:p w14:paraId="0C6DFD0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netmod</w:t>
      </w:r>
      <w:proofErr w:type="spellEnd"/>
      <w:r w:rsidRPr="005812DA">
        <w:rPr>
          <w:rFonts w:ascii="Courier New" w:hAnsi="Courier New" w:cs="Courier New"/>
          <w:lang w:val="en-US"/>
        </w:rPr>
        <w:t>-yang-module-</w:t>
      </w:r>
    </w:p>
    <w:p w14:paraId="72909CA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versioning-12, 24 June 2024,</w:t>
      </w:r>
    </w:p>
    <w:p w14:paraId="30D6ABD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&lt;https://datatracker.ietf.org/doc/html/draft-ietf-netmod-</w:t>
      </w:r>
    </w:p>
    <w:p w14:paraId="368AB2E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yang-module-versioning-12&gt;.</w:t>
      </w:r>
    </w:p>
    <w:p w14:paraId="01FE9F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gramEnd"/>
      <w:r w:rsidRPr="005812DA">
        <w:rPr>
          <w:rFonts w:ascii="Courier New" w:hAnsi="Courier New" w:cs="Courier New"/>
          <w:lang w:val="en-US"/>
        </w:rPr>
        <w:t>-netmod-yang-packages-03]</w:t>
      </w:r>
    </w:p>
    <w:p w14:paraId="202AE8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Wilton, R., Rahman, R., Clarke, J., Sterne, J., and B. Wu,</w:t>
      </w:r>
    </w:p>
    <w:p w14:paraId="29314B4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"YANG Packages", Work in Progress, Internet-Draft, draft-</w:t>
      </w:r>
    </w:p>
    <w:p w14:paraId="6321AE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ietf-netmod-yang-packages-03, 4 March 2022,</w:t>
      </w:r>
    </w:p>
    <w:p w14:paraId="1E34DCB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&lt;https://datatracker.ietf.org/doc/html/draft-ietf-netmod-</w:t>
      </w:r>
    </w:p>
    <w:p w14:paraId="6D03E88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yang-packages-03&gt;.</w:t>
      </w:r>
    </w:p>
    <w:p w14:paraId="49FBE4D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netmod</w:t>
      </w:r>
      <w:proofErr w:type="spellEnd"/>
      <w:r w:rsidRPr="005812DA">
        <w:rPr>
          <w:rFonts w:ascii="Courier New" w:hAnsi="Courier New" w:cs="Courier New"/>
          <w:lang w:val="en-US"/>
        </w:rPr>
        <w:t>-yang-</w:t>
      </w:r>
      <w:proofErr w:type="spellStart"/>
      <w:r w:rsidRPr="005812DA">
        <w:rPr>
          <w:rFonts w:ascii="Courier New" w:hAnsi="Courier New" w:cs="Courier New"/>
          <w:lang w:val="en-US"/>
        </w:rPr>
        <w:t>semver</w:t>
      </w:r>
      <w:proofErr w:type="spellEnd"/>
      <w:r w:rsidRPr="005812DA">
        <w:rPr>
          <w:rFonts w:ascii="Courier New" w:hAnsi="Courier New" w:cs="Courier New"/>
          <w:lang w:val="en-US"/>
        </w:rPr>
        <w:t>]</w:t>
      </w:r>
    </w:p>
    <w:p w14:paraId="5F872B07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r w:rsidRPr="001E667C">
        <w:rPr>
          <w:rFonts w:ascii="Courier New" w:hAnsi="Courier New" w:cs="Courier New"/>
        </w:rPr>
        <w:t>Clarke, J., Wilton, R., Rahman, R., Lengyel, B., Sterne,</w:t>
      </w:r>
    </w:p>
    <w:p w14:paraId="5F8A8F5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1E667C">
        <w:rPr>
          <w:rFonts w:ascii="Courier New" w:hAnsi="Courier New" w:cs="Courier New"/>
        </w:rPr>
        <w:t xml:space="preserve">              </w:t>
      </w:r>
      <w:r w:rsidRPr="005812DA">
        <w:rPr>
          <w:rFonts w:ascii="Courier New" w:hAnsi="Courier New" w:cs="Courier New"/>
          <w:lang w:val="en-US"/>
        </w:rPr>
        <w:t>J., and B. Claise, "YANG Semantic Versioning", Work in</w:t>
      </w:r>
    </w:p>
    <w:p w14:paraId="61AA21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Progress,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netmod</w:t>
      </w:r>
      <w:proofErr w:type="spellEnd"/>
      <w:r w:rsidRPr="005812DA">
        <w:rPr>
          <w:rFonts w:ascii="Courier New" w:hAnsi="Courier New" w:cs="Courier New"/>
          <w:lang w:val="en-US"/>
        </w:rPr>
        <w:t>-yang-</w:t>
      </w:r>
      <w:proofErr w:type="spellStart"/>
      <w:r w:rsidRPr="005812DA">
        <w:rPr>
          <w:rFonts w:ascii="Courier New" w:hAnsi="Courier New" w:cs="Courier New"/>
          <w:lang w:val="en-US"/>
        </w:rPr>
        <w:t>semver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</w:p>
    <w:p w14:paraId="56C3A44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20, 7 February 2025,</w:t>
      </w:r>
    </w:p>
    <w:p w14:paraId="2A82117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&lt;https://datatracker.ietf.org/doc/html/draft-ietf-netmod-</w:t>
      </w:r>
    </w:p>
    <w:p w14:paraId="5AE585C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yang-semver-20&gt;.</w:t>
      </w:r>
    </w:p>
    <w:p w14:paraId="324A2B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nmop</w:t>
      </w:r>
      <w:proofErr w:type="spellEnd"/>
      <w:r w:rsidRPr="005812DA">
        <w:rPr>
          <w:rFonts w:ascii="Courier New" w:hAnsi="Courier New" w:cs="Courier New"/>
          <w:lang w:val="en-US"/>
        </w:rPr>
        <w:t>-yang-message-broker-integration]</w:t>
      </w:r>
    </w:p>
    <w:p w14:paraId="626B835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Graf, T., "An Architecture for YANG-Push to Apache Kafka</w:t>
      </w:r>
    </w:p>
    <w:p w14:paraId="519B333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Integration", Work in Progress, Internet-Draft, draft-</w:t>
      </w:r>
    </w:p>
    <w:p w14:paraId="4A08BA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nmop</w:t>
      </w:r>
      <w:proofErr w:type="spellEnd"/>
      <w:r w:rsidRPr="005812DA">
        <w:rPr>
          <w:rFonts w:ascii="Courier New" w:hAnsi="Courier New" w:cs="Courier New"/>
          <w:lang w:val="en-US"/>
        </w:rPr>
        <w:t>-yang-message-broker-integration, 3 July 2024,</w:t>
      </w:r>
    </w:p>
    <w:p w14:paraId="4BDAE0C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&lt;https://datatracker.ietf.org/doc/html/draft-ietf-nmop-</w:t>
      </w:r>
    </w:p>
    <w:p w14:paraId="26ED43D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yang-</w:t>
      </w:r>
      <w:proofErr w:type="spellStart"/>
      <w:r w:rsidRPr="005812DA">
        <w:rPr>
          <w:rFonts w:ascii="Courier New" w:hAnsi="Courier New" w:cs="Courier New"/>
          <w:lang w:val="en-US"/>
        </w:rPr>
        <w:t>kafka</w:t>
      </w:r>
      <w:proofErr w:type="spellEnd"/>
      <w:r w:rsidRPr="005812DA">
        <w:rPr>
          <w:rFonts w:ascii="Courier New" w:hAnsi="Courier New" w:cs="Courier New"/>
          <w:lang w:val="en-US"/>
        </w:rPr>
        <w:t>-integration&gt;.</w:t>
      </w:r>
    </w:p>
    <w:p w14:paraId="7750BFB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D.ietf</w:t>
      </w:r>
      <w:proofErr w:type="gramEnd"/>
      <w:r w:rsidRPr="005812DA">
        <w:rPr>
          <w:rFonts w:ascii="Courier New" w:hAnsi="Courier New" w:cs="Courier New"/>
          <w:lang w:val="en-US"/>
        </w:rPr>
        <w:t>-opsawg-collected-data-manifest-04]</w:t>
      </w:r>
    </w:p>
    <w:p w14:paraId="6FD787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Claise, B., Quilbeuf, J., Lopez, D., </w:t>
      </w:r>
      <w:proofErr w:type="spellStart"/>
      <w:r w:rsidRPr="005812DA">
        <w:rPr>
          <w:rFonts w:ascii="Courier New" w:hAnsi="Courier New" w:cs="Courier New"/>
          <w:lang w:val="en-US"/>
        </w:rPr>
        <w:t>Martinez-Casanueva</w:t>
      </w:r>
      <w:proofErr w:type="spellEnd"/>
      <w:r w:rsidRPr="005812DA">
        <w:rPr>
          <w:rFonts w:ascii="Courier New" w:hAnsi="Courier New" w:cs="Courier New"/>
          <w:lang w:val="en-US"/>
        </w:rPr>
        <w:t>,</w:t>
      </w:r>
    </w:p>
    <w:p w14:paraId="3A829A4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I. D., and T. Graf, "A Data Manifest for Contextualized</w:t>
      </w:r>
    </w:p>
    <w:p w14:paraId="3F6523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20]</w:t>
      </w:r>
    </w:p>
    <w:p w14:paraId="26046F7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1333E49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48D56AF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Telemetry Data", Work in Progress, Internet-Draft, draft-</w:t>
      </w:r>
    </w:p>
    <w:p w14:paraId="3E74839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ietf-opsawg-collected-data-manifest-04, 8 July 2024,</w:t>
      </w:r>
    </w:p>
    <w:p w14:paraId="16E8B16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&lt;https://datatracker.ietf.org/doc/html/draft-ietf-opsawg-</w:t>
      </w:r>
    </w:p>
    <w:p w14:paraId="77EAF18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collected-data-manifest-04&gt;.</w:t>
      </w:r>
    </w:p>
    <w:p w14:paraId="0B4056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D.jouqui</w:t>
      </w:r>
      <w:proofErr w:type="gramEnd"/>
      <w:r w:rsidRPr="005812DA">
        <w:rPr>
          <w:rFonts w:ascii="Courier New" w:hAnsi="Courier New" w:cs="Courier New"/>
          <w:lang w:val="en-US"/>
        </w:rPr>
        <w:t>-netmod-yang-full-include-02]</w:t>
      </w:r>
    </w:p>
    <w:p w14:paraId="3E350F8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Quilbeuf, J., Claise, B., and T. Joubert, "YANG Full</w:t>
      </w:r>
    </w:p>
    <w:p w14:paraId="14A151D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Embed", Work in Progress, Internet-Draft, draft-</w:t>
      </w:r>
      <w:proofErr w:type="spellStart"/>
      <w:r w:rsidRPr="005812DA">
        <w:rPr>
          <w:rFonts w:ascii="Courier New" w:hAnsi="Courier New" w:cs="Courier New"/>
          <w:lang w:val="en-US"/>
        </w:rPr>
        <w:t>jouqui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</w:p>
    <w:p w14:paraId="0BCE380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netmod-yang-full-include-02, 5 July 2024,</w:t>
      </w:r>
    </w:p>
    <w:p w14:paraId="0147DC2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&lt;https://datatracker.ietf.org/doc/html/draft-jouqui-</w:t>
      </w:r>
    </w:p>
    <w:p w14:paraId="3CD590D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netmod-yang-full-include-02&gt;.</w:t>
      </w:r>
    </w:p>
    <w:p w14:paraId="68219B2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D.netconf</w:t>
      </w:r>
      <w:proofErr w:type="spellEnd"/>
      <w:proofErr w:type="gram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tgraf</w:t>
      </w:r>
      <w:proofErr w:type="spellEnd"/>
      <w:r w:rsidRPr="005812DA">
        <w:rPr>
          <w:rFonts w:ascii="Courier New" w:hAnsi="Courier New" w:cs="Courier New"/>
          <w:lang w:val="en-US"/>
        </w:rPr>
        <w:t>-yang-push-observation-time]</w:t>
      </w:r>
    </w:p>
    <w:p w14:paraId="6C4A552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Graf, T., Claise, B., and A. H. Feng, "Support of Network</w:t>
      </w:r>
    </w:p>
    <w:p w14:paraId="7AB18A2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Observation Timestamping in YANG Notifications", Work in</w:t>
      </w:r>
    </w:p>
    <w:p w14:paraId="080E54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Progress, Internet-Draft, draft-netconf-</w:t>
      </w:r>
      <w:proofErr w:type="spellStart"/>
      <w:r w:rsidRPr="005812DA">
        <w:rPr>
          <w:rFonts w:ascii="Courier New" w:hAnsi="Courier New" w:cs="Courier New"/>
          <w:lang w:val="en-US"/>
        </w:rPr>
        <w:t>tgraf</w:t>
      </w:r>
      <w:proofErr w:type="spellEnd"/>
      <w:r w:rsidRPr="005812DA">
        <w:rPr>
          <w:rFonts w:ascii="Courier New" w:hAnsi="Courier New" w:cs="Courier New"/>
          <w:lang w:val="en-US"/>
        </w:rPr>
        <w:t>-yang-push-</w:t>
      </w:r>
    </w:p>
    <w:p w14:paraId="28D5844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observation-time-00, 6 July 2023,</w:t>
      </w:r>
    </w:p>
    <w:p w14:paraId="2240FC7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&lt;https://datatracker.ietf.org/doc/html/draft-netconf-</w:t>
      </w:r>
    </w:p>
    <w:p w14:paraId="322295E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tgraf-yang-push-observation-time-00&gt;.</w:t>
      </w:r>
    </w:p>
    <w:p w14:paraId="73DCD67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D.rwilton</w:t>
      </w:r>
      <w:proofErr w:type="gramEnd"/>
      <w:r w:rsidRPr="005812DA">
        <w:rPr>
          <w:rFonts w:ascii="Courier New" w:hAnsi="Courier New" w:cs="Courier New"/>
          <w:lang w:val="en-US"/>
        </w:rPr>
        <w:t>-netmod-yang-packages-00]</w:t>
      </w:r>
    </w:p>
    <w:p w14:paraId="7A1C8B7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Wilton, R., "YANG Packages", Work in Progress, Internet-</w:t>
      </w:r>
    </w:p>
    <w:p w14:paraId="342028C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Draft, draft-rwilton-netmod-yang-packages-00, 20 December</w:t>
      </w:r>
    </w:p>
    <w:p w14:paraId="50C9499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2018, &lt;https://datatracker.ietf.org/doc/html/draft-</w:t>
      </w:r>
    </w:p>
    <w:p w14:paraId="5517E9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rwilton-netmod-yang-packages-00&gt;.</w:t>
      </w:r>
    </w:p>
    <w:p w14:paraId="1153E2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[I-</w:t>
      </w:r>
      <w:proofErr w:type="gramStart"/>
      <w:r w:rsidRPr="005812DA">
        <w:rPr>
          <w:rFonts w:ascii="Courier New" w:hAnsi="Courier New" w:cs="Courier New"/>
          <w:lang w:val="en-US"/>
        </w:rPr>
        <w:t>D.wilton</w:t>
      </w:r>
      <w:proofErr w:type="gramEnd"/>
      <w:r w:rsidRPr="005812DA">
        <w:rPr>
          <w:rFonts w:ascii="Courier New" w:hAnsi="Courier New" w:cs="Courier New"/>
          <w:lang w:val="en-US"/>
        </w:rPr>
        <w:t>-netmod-yang-ver-selection-01]</w:t>
      </w:r>
    </w:p>
    <w:p w14:paraId="5A1D6A4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Wilton, R., Rahman, R., and J. Clarke, "YANG Schema</w:t>
      </w:r>
    </w:p>
    <w:p w14:paraId="358227F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Version Selection", Work in Progress, Internet-Draft,</w:t>
      </w:r>
    </w:p>
    <w:p w14:paraId="5D44EFB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draft-wilton-netmod-yang-ver-selection-01, 2 November</w:t>
      </w:r>
    </w:p>
    <w:p w14:paraId="38AD6B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2019, &lt;https://datatracker.ietf.org/doc/html/draft-wilton-</w:t>
      </w:r>
    </w:p>
    <w:p w14:paraId="700B22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netmod-yang-ver-selection-01&gt;.</w:t>
      </w:r>
    </w:p>
    <w:p w14:paraId="762BF7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[Martinez-Casanueva2023]</w:t>
      </w:r>
    </w:p>
    <w:p w14:paraId="0FD569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5812DA">
        <w:rPr>
          <w:rFonts w:ascii="Courier New" w:hAnsi="Courier New" w:cs="Courier New"/>
          <w:lang w:val="en-US"/>
        </w:rPr>
        <w:t>Martinez-Casanueva</w:t>
      </w:r>
      <w:proofErr w:type="spellEnd"/>
      <w:r w:rsidRPr="005812DA">
        <w:rPr>
          <w:rFonts w:ascii="Courier New" w:hAnsi="Courier New" w:cs="Courier New"/>
          <w:lang w:val="en-US"/>
        </w:rPr>
        <w:t xml:space="preserve">, I. D., Gonzalez-Sanchez, D., </w:t>
      </w:r>
      <w:proofErr w:type="spellStart"/>
      <w:r w:rsidRPr="005812DA">
        <w:rPr>
          <w:rFonts w:ascii="Courier New" w:hAnsi="Courier New" w:cs="Courier New"/>
          <w:lang w:val="en-US"/>
        </w:rPr>
        <w:t>Bellido</w:t>
      </w:r>
      <w:proofErr w:type="spellEnd"/>
      <w:r w:rsidRPr="005812DA">
        <w:rPr>
          <w:rFonts w:ascii="Courier New" w:hAnsi="Courier New" w:cs="Courier New"/>
          <w:lang w:val="en-US"/>
        </w:rPr>
        <w:t>,</w:t>
      </w:r>
    </w:p>
    <w:p w14:paraId="0936427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L., Fernandez, D., and D. R. Lopez, "Toward Building a</w:t>
      </w:r>
    </w:p>
    <w:p w14:paraId="01A164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Semantic Network Inventory for Model-Driven Telemetry",</w:t>
      </w:r>
    </w:p>
    <w:p w14:paraId="27A3854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DOI 10.1109/MCOM.001.2200222, March 2023,</w:t>
      </w:r>
    </w:p>
    <w:p w14:paraId="473BBE1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&lt;https://doi.org/10.1109/MCOM.001.2200222&gt;.  IEEE</w:t>
      </w:r>
    </w:p>
    <w:p w14:paraId="59F970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Communications Magazine</w:t>
      </w:r>
    </w:p>
    <w:p w14:paraId="51593BE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[RFC7950</w:t>
      </w:r>
      <w:proofErr w:type="gramStart"/>
      <w:r w:rsidRPr="005812DA">
        <w:rPr>
          <w:rFonts w:ascii="Courier New" w:hAnsi="Courier New" w:cs="Courier New"/>
          <w:lang w:val="en-US"/>
        </w:rPr>
        <w:t>]  Bjorklund</w:t>
      </w:r>
      <w:proofErr w:type="gramEnd"/>
      <w:r w:rsidRPr="005812DA">
        <w:rPr>
          <w:rFonts w:ascii="Courier New" w:hAnsi="Courier New" w:cs="Courier New"/>
          <w:lang w:val="en-US"/>
        </w:rPr>
        <w:t>, M., Ed., "The YANG 1.1 Data Modeling Language",</w:t>
      </w:r>
    </w:p>
    <w:p w14:paraId="675C517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RFC 7950, DOI 10.17487/RFC7950, August 2016,</w:t>
      </w:r>
    </w:p>
    <w:p w14:paraId="5BADB9F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&lt;https://www.rfc-editor.org/info/rfc7950&gt;.</w:t>
      </w:r>
    </w:p>
    <w:p w14:paraId="32C4F98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21]</w:t>
      </w:r>
    </w:p>
    <w:p w14:paraId="49A46E2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4421BE8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5D973960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r w:rsidRPr="001E667C">
        <w:rPr>
          <w:rFonts w:ascii="Courier New" w:hAnsi="Courier New" w:cs="Courier New"/>
        </w:rPr>
        <w:t>[RFC8525</w:t>
      </w:r>
      <w:proofErr w:type="gramStart"/>
      <w:r w:rsidRPr="001E667C">
        <w:rPr>
          <w:rFonts w:ascii="Courier New" w:hAnsi="Courier New" w:cs="Courier New"/>
        </w:rPr>
        <w:t>]  Bierman</w:t>
      </w:r>
      <w:proofErr w:type="gramEnd"/>
      <w:r w:rsidRPr="001E667C">
        <w:rPr>
          <w:rFonts w:ascii="Courier New" w:hAnsi="Courier New" w:cs="Courier New"/>
        </w:rPr>
        <w:t xml:space="preserve">, A., </w:t>
      </w:r>
      <w:proofErr w:type="spellStart"/>
      <w:r w:rsidRPr="001E667C">
        <w:rPr>
          <w:rFonts w:ascii="Courier New" w:hAnsi="Courier New" w:cs="Courier New"/>
        </w:rPr>
        <w:t>Bjorklund</w:t>
      </w:r>
      <w:proofErr w:type="spellEnd"/>
      <w:r w:rsidRPr="001E667C">
        <w:rPr>
          <w:rFonts w:ascii="Courier New" w:hAnsi="Courier New" w:cs="Courier New"/>
        </w:rPr>
        <w:t xml:space="preserve">, M., </w:t>
      </w:r>
      <w:proofErr w:type="spellStart"/>
      <w:r w:rsidRPr="001E667C">
        <w:rPr>
          <w:rFonts w:ascii="Courier New" w:hAnsi="Courier New" w:cs="Courier New"/>
        </w:rPr>
        <w:t>Schoenwaelder</w:t>
      </w:r>
      <w:proofErr w:type="spellEnd"/>
      <w:r w:rsidRPr="001E667C">
        <w:rPr>
          <w:rFonts w:ascii="Courier New" w:hAnsi="Courier New" w:cs="Courier New"/>
        </w:rPr>
        <w:t>, J., Watsen, K.,</w:t>
      </w:r>
    </w:p>
    <w:p w14:paraId="0D810D2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1E667C">
        <w:rPr>
          <w:rFonts w:ascii="Courier New" w:hAnsi="Courier New" w:cs="Courier New"/>
        </w:rPr>
        <w:t xml:space="preserve">              </w:t>
      </w:r>
      <w:r w:rsidRPr="005812DA">
        <w:rPr>
          <w:rFonts w:ascii="Courier New" w:hAnsi="Courier New" w:cs="Courier New"/>
          <w:lang w:val="en-US"/>
        </w:rPr>
        <w:t>and R. Wilton, "YANG Library", RFC 8525,</w:t>
      </w:r>
    </w:p>
    <w:p w14:paraId="2AE1DBD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DOI 10.17487/RFC8525, March 2019,</w:t>
      </w:r>
    </w:p>
    <w:p w14:paraId="35BAD48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&lt;https://www.rfc-editor.org/info/rfc8525&gt;.</w:t>
      </w:r>
    </w:p>
    <w:p w14:paraId="5B78966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[RFC8528</w:t>
      </w:r>
      <w:proofErr w:type="gramStart"/>
      <w:r w:rsidRPr="005812DA">
        <w:rPr>
          <w:rFonts w:ascii="Courier New" w:hAnsi="Courier New" w:cs="Courier New"/>
          <w:lang w:val="en-US"/>
        </w:rPr>
        <w:t>]  Bjorklund</w:t>
      </w:r>
      <w:proofErr w:type="gramEnd"/>
      <w:r w:rsidRPr="005812DA">
        <w:rPr>
          <w:rFonts w:ascii="Courier New" w:hAnsi="Courier New" w:cs="Courier New"/>
          <w:lang w:val="en-US"/>
        </w:rPr>
        <w:t xml:space="preserve">, M. and L. </w:t>
      </w:r>
      <w:proofErr w:type="spellStart"/>
      <w:r w:rsidRPr="005812DA">
        <w:rPr>
          <w:rFonts w:ascii="Courier New" w:hAnsi="Courier New" w:cs="Courier New"/>
          <w:lang w:val="en-US"/>
        </w:rPr>
        <w:t>Lhotka</w:t>
      </w:r>
      <w:proofErr w:type="spellEnd"/>
      <w:r w:rsidRPr="005812DA">
        <w:rPr>
          <w:rFonts w:ascii="Courier New" w:hAnsi="Courier New" w:cs="Courier New"/>
          <w:lang w:val="en-US"/>
        </w:rPr>
        <w:t>, "YANG Schema Mount",</w:t>
      </w:r>
    </w:p>
    <w:p w14:paraId="3C2E2F2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RFC 8528, DOI 10.17487/RFC8528, March 2019,</w:t>
      </w:r>
    </w:p>
    <w:p w14:paraId="52D3C72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&lt;https://www.rfc-editor.org/info/rfc8528&gt;.</w:t>
      </w:r>
    </w:p>
    <w:p w14:paraId="218D0BA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[RFC8639</w:t>
      </w:r>
      <w:proofErr w:type="gramStart"/>
      <w:r w:rsidRPr="005812DA">
        <w:rPr>
          <w:rFonts w:ascii="Courier New" w:hAnsi="Courier New" w:cs="Courier New"/>
          <w:lang w:val="en-US"/>
        </w:rPr>
        <w:t>]  Voit</w:t>
      </w:r>
      <w:proofErr w:type="gramEnd"/>
      <w:r w:rsidRPr="005812DA">
        <w:rPr>
          <w:rFonts w:ascii="Courier New" w:hAnsi="Courier New" w:cs="Courier New"/>
          <w:lang w:val="en-US"/>
        </w:rPr>
        <w:t>, E., Clemm, A., Gonzalez Prieto, A., Nilsen-Nygaard,</w:t>
      </w:r>
    </w:p>
    <w:p w14:paraId="3B04B44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E., and A. Tripathy, "Subscription to YANG Notifications",</w:t>
      </w:r>
    </w:p>
    <w:p w14:paraId="3E84BA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RFC 8639, DOI 10.17487/RFC8639, September 2019,</w:t>
      </w:r>
    </w:p>
    <w:p w14:paraId="04F459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&lt;https://www.rfc-editor.org/info/rfc8639&gt;.</w:t>
      </w:r>
    </w:p>
    <w:p w14:paraId="2D08642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[RFC8641</w:t>
      </w:r>
      <w:proofErr w:type="gramStart"/>
      <w:r w:rsidRPr="005812DA">
        <w:rPr>
          <w:rFonts w:ascii="Courier New" w:hAnsi="Courier New" w:cs="Courier New"/>
          <w:lang w:val="en-US"/>
        </w:rPr>
        <w:t>]  Clemm</w:t>
      </w:r>
      <w:proofErr w:type="gramEnd"/>
      <w:r w:rsidRPr="005812DA">
        <w:rPr>
          <w:rFonts w:ascii="Courier New" w:hAnsi="Courier New" w:cs="Courier New"/>
          <w:lang w:val="en-US"/>
        </w:rPr>
        <w:t>, A. and E. Voit, "Subscription to YANG Notifications</w:t>
      </w:r>
    </w:p>
    <w:p w14:paraId="35F6A9E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for Datastore Updates", RFC 8641, DOI 10.17487/RFC8641,</w:t>
      </w:r>
    </w:p>
    <w:p w14:paraId="52E18B5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September 2019, &lt;https://www.rfc-editor.org/info/rfc8641&gt;.</w:t>
      </w:r>
    </w:p>
    <w:p w14:paraId="31AB62D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[RFC9196</w:t>
      </w:r>
      <w:proofErr w:type="gramStart"/>
      <w:r w:rsidRPr="005812DA">
        <w:rPr>
          <w:rFonts w:ascii="Courier New" w:hAnsi="Courier New" w:cs="Courier New"/>
          <w:lang w:val="en-US"/>
        </w:rPr>
        <w:t>]  Lengyel</w:t>
      </w:r>
      <w:proofErr w:type="gramEnd"/>
      <w:r w:rsidRPr="005812DA">
        <w:rPr>
          <w:rFonts w:ascii="Courier New" w:hAnsi="Courier New" w:cs="Courier New"/>
          <w:lang w:val="en-US"/>
        </w:rPr>
        <w:t>, B., Clemm, A., and B. Claise, "YANG Modules</w:t>
      </w:r>
    </w:p>
    <w:p w14:paraId="16FAE0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Describing Capabilities for Systems and Datastore Update</w:t>
      </w:r>
    </w:p>
    <w:p w14:paraId="318113D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Notifications", RFC 9196, DOI 10.17487/RFC9196, February</w:t>
      </w:r>
    </w:p>
    <w:p w14:paraId="3FE2C8D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2022, &lt;https://www.rfc-editor.org/info/rfc9196&gt;.</w:t>
      </w:r>
    </w:p>
    <w:p w14:paraId="7A3FC0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Appendix A.  YANG module validation with </w:t>
      </w:r>
      <w:proofErr w:type="spellStart"/>
      <w:r w:rsidRPr="005812DA">
        <w:rPr>
          <w:rFonts w:ascii="Courier New" w:hAnsi="Courier New" w:cs="Courier New"/>
          <w:lang w:val="en-US"/>
        </w:rPr>
        <w:t>yanglint</w:t>
      </w:r>
      <w:proofErr w:type="spellEnd"/>
    </w:p>
    <w:p w14:paraId="7ACD1F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section gives a few examples that the user can try themselves</w:t>
      </w:r>
    </w:p>
    <w:p w14:paraId="2A2E063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with </w:t>
      </w:r>
      <w:proofErr w:type="spellStart"/>
      <w:r w:rsidRPr="005812DA">
        <w:rPr>
          <w:rFonts w:ascii="Courier New" w:hAnsi="Courier New" w:cs="Courier New"/>
          <w:lang w:val="en-US"/>
        </w:rPr>
        <w:t>yanglint</w:t>
      </w:r>
      <w:proofErr w:type="spellEnd"/>
      <w:r w:rsidRPr="005812DA">
        <w:rPr>
          <w:rFonts w:ascii="Courier New" w:hAnsi="Courier New" w:cs="Courier New"/>
          <w:lang w:val="en-US"/>
        </w:rPr>
        <w:t>.  This is created to prove the syntax correctness.  The</w:t>
      </w:r>
    </w:p>
    <w:p w14:paraId="42B1AF5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examples </w:t>
      </w:r>
      <w:proofErr w:type="spellStart"/>
      <w:r w:rsidRPr="005812DA">
        <w:rPr>
          <w:rFonts w:ascii="Courier New" w:hAnsi="Courier New" w:cs="Courier New"/>
          <w:lang w:val="en-US"/>
        </w:rPr>
        <w:t>shoud</w:t>
      </w:r>
      <w:proofErr w:type="spellEnd"/>
      <w:r w:rsidRPr="005812DA">
        <w:rPr>
          <w:rFonts w:ascii="Courier New" w:hAnsi="Courier New" w:cs="Courier New"/>
          <w:lang w:val="en-US"/>
        </w:rPr>
        <w:t xml:space="preserve"> be used with YANG modules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 xml:space="preserve">-yang-library and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</w:p>
    <w:p w14:paraId="359FA4D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yang-</w:t>
      </w:r>
      <w:proofErr w:type="spellStart"/>
      <w:r w:rsidRPr="005812DA">
        <w:rPr>
          <w:rFonts w:ascii="Courier New" w:hAnsi="Courier New" w:cs="Courier New"/>
          <w:lang w:val="en-US"/>
        </w:rPr>
        <w:t>libarary</w:t>
      </w:r>
      <w:proofErr w:type="spellEnd"/>
      <w:r w:rsidRPr="005812DA">
        <w:rPr>
          <w:rFonts w:ascii="Courier New" w:hAnsi="Courier New" w:cs="Courier New"/>
          <w:lang w:val="en-US"/>
        </w:rPr>
        <w:t>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as schemas.</w:t>
      </w:r>
    </w:p>
    <w:p w14:paraId="4884CEC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examples provided are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 xml:space="preserve">-yang-library </w:t>
      </w:r>
      <w:proofErr w:type="spellStart"/>
      <w:r w:rsidRPr="005812DA">
        <w:rPr>
          <w:rFonts w:ascii="Courier New" w:hAnsi="Courier New" w:cs="Courier New"/>
          <w:lang w:val="en-US"/>
        </w:rPr>
        <w:t>'yang</w:t>
      </w:r>
      <w:proofErr w:type="spellEnd"/>
      <w:r w:rsidRPr="005812DA">
        <w:rPr>
          <w:rFonts w:ascii="Courier New" w:hAnsi="Courier New" w:cs="Courier New"/>
          <w:lang w:val="en-US"/>
        </w:rPr>
        <w:t>-library' data xml</w:t>
      </w:r>
    </w:p>
    <w:p w14:paraId="29FEC6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file containing the augmented-by field.</w:t>
      </w:r>
    </w:p>
    <w:p w14:paraId="2E0654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valid example should pass the validation while the invalid one</w:t>
      </w:r>
    </w:p>
    <w:p w14:paraId="43EBCCB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will not.  The difference is that in the invalid example, the module</w:t>
      </w:r>
    </w:p>
    <w:p w14:paraId="4818533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in one module-set has augmented module in another module-set, which</w:t>
      </w:r>
    </w:p>
    <w:p w14:paraId="683DC95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is illegal according to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definition.</w:t>
      </w:r>
    </w:p>
    <w:p w14:paraId="2562C0D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A.1.  A valid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data example</w:t>
      </w:r>
    </w:p>
    <w:p w14:paraId="588CB9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22]</w:t>
      </w:r>
    </w:p>
    <w:p w14:paraId="29B8CC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318E9F6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4786936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BEGINS&gt; file "example_valid.xml"</w:t>
      </w:r>
    </w:p>
    <w:p w14:paraId="10D2A85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&lt;yang-library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5812DA">
        <w:rPr>
          <w:rFonts w:ascii="Courier New" w:hAnsi="Courier New" w:cs="Courier New"/>
          <w:lang w:val="en-US"/>
        </w:rPr>
        <w:t>"&gt;</w:t>
      </w:r>
    </w:p>
    <w:p w14:paraId="7C91197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&lt;content-id&gt;1&lt;/content-id&gt;</w:t>
      </w:r>
    </w:p>
    <w:p w14:paraId="658A36A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&lt;module-set&gt;</w:t>
      </w:r>
    </w:p>
    <w:p w14:paraId="02608C4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&lt;name&gt;ms1&lt;/name&gt;</w:t>
      </w:r>
    </w:p>
    <w:p w14:paraId="4CF141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&lt;module&gt;</w:t>
      </w:r>
    </w:p>
    <w:p w14:paraId="5E63F15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&lt;name&gt;module1&lt;/name&gt;</w:t>
      </w:r>
    </w:p>
    <w:p w14:paraId="3B2E351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14:paraId="76B7FD8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:params:xml:ns:yang:module1&lt;/namespace&gt;</w:t>
      </w:r>
    </w:p>
    <w:p w14:paraId="0B8566F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&lt;augmented-by</w:t>
      </w:r>
    </w:p>
    <w:p w14:paraId="17CC5D5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</w:t>
      </w:r>
      <w:proofErr w:type="spellEnd"/>
      <w:r w:rsidRPr="005812DA">
        <w:rPr>
          <w:rFonts w:ascii="Courier New" w:hAnsi="Courier New" w:cs="Courier New"/>
          <w:lang w:val="en-US"/>
        </w:rPr>
        <w:t>:</w:t>
      </w:r>
    </w:p>
    <w:p w14:paraId="16248D6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"&gt;module2&lt;/augmented-by&gt;</w:t>
      </w:r>
    </w:p>
    <w:p w14:paraId="1351328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&lt;augmented-by</w:t>
      </w:r>
    </w:p>
    <w:p w14:paraId="2D0C794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</w:t>
      </w:r>
      <w:proofErr w:type="spellEnd"/>
      <w:r w:rsidRPr="005812DA">
        <w:rPr>
          <w:rFonts w:ascii="Courier New" w:hAnsi="Courier New" w:cs="Courier New"/>
          <w:lang w:val="en-US"/>
        </w:rPr>
        <w:t>:</w:t>
      </w:r>
    </w:p>
    <w:p w14:paraId="5294710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"&gt;module3&lt;/augmented-by&gt;</w:t>
      </w:r>
    </w:p>
    <w:p w14:paraId="23C0FF2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&lt;/module&gt;</w:t>
      </w:r>
    </w:p>
    <w:p w14:paraId="3E0913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&lt;module&gt;</w:t>
      </w:r>
    </w:p>
    <w:p w14:paraId="7D4FEFA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&lt;name&gt;module2&lt;/name&gt;</w:t>
      </w:r>
    </w:p>
    <w:p w14:paraId="7EA9BC5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14:paraId="50AB84B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:params:xml:ns:yang:module2&lt;/namespace&gt;</w:t>
      </w:r>
    </w:p>
    <w:p w14:paraId="5F0F26F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&lt;/module&gt;</w:t>
      </w:r>
    </w:p>
    <w:p w14:paraId="63578E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&lt;module&gt;</w:t>
      </w:r>
    </w:p>
    <w:p w14:paraId="310F297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&lt;name&gt;module3&lt;/name&gt;</w:t>
      </w:r>
    </w:p>
    <w:p w14:paraId="2DB69AE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14:paraId="5160DC7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:params:xml:ns:yang:module3&lt;/namespace&gt;</w:t>
      </w:r>
    </w:p>
    <w:p w14:paraId="0BF5BD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&lt;/module&gt;</w:t>
      </w:r>
    </w:p>
    <w:p w14:paraId="6D62B2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&lt;/module-set&gt;</w:t>
      </w:r>
    </w:p>
    <w:p w14:paraId="7E62FD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&lt;/yang-library&gt;</w:t>
      </w:r>
    </w:p>
    <w:p w14:paraId="36B60A4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&lt;modules-state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5812DA">
        <w:rPr>
          <w:rFonts w:ascii="Courier New" w:hAnsi="Courier New" w:cs="Courier New"/>
          <w:lang w:val="en-US"/>
        </w:rPr>
        <w:t>"&gt;</w:t>
      </w:r>
    </w:p>
    <w:p w14:paraId="00B62B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&lt;module-set-id&gt;0&lt;/module-set-id&gt;</w:t>
      </w:r>
    </w:p>
    <w:p w14:paraId="67BE0C8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&lt;/modules-state&gt;</w:t>
      </w:r>
    </w:p>
    <w:p w14:paraId="00F3CDA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ENDS&gt;</w:t>
      </w:r>
    </w:p>
    <w:p w14:paraId="24250B2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A.2.  An invalid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data example</w:t>
      </w:r>
    </w:p>
    <w:p w14:paraId="3C28E92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23]</w:t>
      </w:r>
    </w:p>
    <w:p w14:paraId="08862FD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1EE5133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551FA20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BEGINS&gt; file "example_invalid.xml"</w:t>
      </w:r>
    </w:p>
    <w:p w14:paraId="399736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&lt;yang-library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5812DA">
        <w:rPr>
          <w:rFonts w:ascii="Courier New" w:hAnsi="Courier New" w:cs="Courier New"/>
          <w:lang w:val="en-US"/>
        </w:rPr>
        <w:t>"&gt;</w:t>
      </w:r>
    </w:p>
    <w:p w14:paraId="790A8F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&lt;content-id&gt;1&lt;/content-id&gt;</w:t>
      </w:r>
    </w:p>
    <w:p w14:paraId="25349F5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&lt;module-set&gt;</w:t>
      </w:r>
    </w:p>
    <w:p w14:paraId="6ED127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&lt;name&gt;ms1&lt;/name&gt;</w:t>
      </w:r>
    </w:p>
    <w:p w14:paraId="68F70F6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&lt;module&gt;</w:t>
      </w:r>
    </w:p>
    <w:p w14:paraId="69162F1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&lt;name&gt;module1&lt;/name&gt;</w:t>
      </w:r>
    </w:p>
    <w:p w14:paraId="131975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14:paraId="52B5CCA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:params:xml:ns:yang:module1&lt;/namespace&gt;</w:t>
      </w:r>
    </w:p>
    <w:p w14:paraId="237A3AE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&lt;augmented-by</w:t>
      </w:r>
    </w:p>
    <w:p w14:paraId="2331936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</w:t>
      </w:r>
      <w:proofErr w:type="spellEnd"/>
      <w:r w:rsidRPr="005812DA">
        <w:rPr>
          <w:rFonts w:ascii="Courier New" w:hAnsi="Courier New" w:cs="Courier New"/>
          <w:lang w:val="en-US"/>
        </w:rPr>
        <w:t>:</w:t>
      </w:r>
    </w:p>
    <w:p w14:paraId="3FF0525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"&gt;module3&lt;/augmented-by&gt;</w:t>
      </w:r>
    </w:p>
    <w:p w14:paraId="0194E7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&lt;augmented-by</w:t>
      </w:r>
    </w:p>
    <w:p w14:paraId="488961B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</w:t>
      </w:r>
      <w:proofErr w:type="spellEnd"/>
      <w:r w:rsidRPr="005812DA">
        <w:rPr>
          <w:rFonts w:ascii="Courier New" w:hAnsi="Courier New" w:cs="Courier New"/>
          <w:lang w:val="en-US"/>
        </w:rPr>
        <w:t>:</w:t>
      </w:r>
    </w:p>
    <w:p w14:paraId="5975AE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"&gt;module2&lt;/augmented-by&gt;</w:t>
      </w:r>
    </w:p>
    <w:p w14:paraId="12C0ACB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&lt;/module&gt;</w:t>
      </w:r>
    </w:p>
    <w:p w14:paraId="04ADEC8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&lt;module&gt;</w:t>
      </w:r>
    </w:p>
    <w:p w14:paraId="1F58A66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&lt;name&gt;module3&lt;/name&gt;</w:t>
      </w:r>
    </w:p>
    <w:p w14:paraId="26F58F3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14:paraId="358344B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:params:xml:ns:yang:module3&lt;/namespace&gt;</w:t>
      </w:r>
    </w:p>
    <w:p w14:paraId="07EFC1E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&lt;/module&gt;</w:t>
      </w:r>
    </w:p>
    <w:p w14:paraId="13EE6ED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&lt;/module-set&gt;</w:t>
      </w:r>
    </w:p>
    <w:p w14:paraId="3D1F299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&lt;module-set&gt;</w:t>
      </w:r>
    </w:p>
    <w:p w14:paraId="6F8B468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&lt;name&gt;ms2&lt;/name&gt;</w:t>
      </w:r>
    </w:p>
    <w:p w14:paraId="4D1D2C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&lt;module&gt;</w:t>
      </w:r>
    </w:p>
    <w:p w14:paraId="734C1E8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&lt;name&gt;module2&lt;/name&gt;</w:t>
      </w:r>
    </w:p>
    <w:p w14:paraId="4A3BA5B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&lt;revision&gt;2024-02-29&lt;/revision&gt;</w:t>
      </w:r>
    </w:p>
    <w:p w14:paraId="6D5034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&lt;namespace&gt;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:params:xml:ns:yang:module2&lt;/namespace&gt;</w:t>
      </w:r>
    </w:p>
    <w:p w14:paraId="390CD46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&lt;/module&gt;</w:t>
      </w:r>
    </w:p>
    <w:p w14:paraId="3C3C4F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&lt;/module-set&gt;</w:t>
      </w:r>
    </w:p>
    <w:p w14:paraId="70BEE4C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&lt;/yang-library&gt;</w:t>
      </w:r>
    </w:p>
    <w:p w14:paraId="665C8A2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&lt;modules-state </w:t>
      </w:r>
      <w:proofErr w:type="spellStart"/>
      <w:r w:rsidRPr="005812DA">
        <w:rPr>
          <w:rFonts w:ascii="Courier New" w:hAnsi="Courier New" w:cs="Courier New"/>
          <w:lang w:val="en-US"/>
        </w:rPr>
        <w:t>xmlns</w:t>
      </w:r>
      <w:proofErr w:type="spellEnd"/>
      <w:r w:rsidRPr="005812DA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</w:t>
      </w:r>
      <w:proofErr w:type="spellEnd"/>
      <w:r w:rsidRPr="005812DA">
        <w:rPr>
          <w:rFonts w:ascii="Courier New" w:hAnsi="Courier New" w:cs="Courier New"/>
          <w:lang w:val="en-US"/>
        </w:rPr>
        <w:t>"&gt;</w:t>
      </w:r>
    </w:p>
    <w:p w14:paraId="072BDEF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&lt;module-set-id&gt;0&lt;/module-set-id&gt;</w:t>
      </w:r>
    </w:p>
    <w:p w14:paraId="3916894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&lt;/modules-state&gt;</w:t>
      </w:r>
    </w:p>
    <w:p w14:paraId="309DE5F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ENDS&gt;</w:t>
      </w:r>
    </w:p>
    <w:p w14:paraId="348C78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Appendix B.  YANG Module augmenting RFC7895</w:t>
      </w:r>
    </w:p>
    <w:p w14:paraId="0BFB31B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This section defines the ietf-yang-library-rfc7895-augmentedby that</w:t>
      </w:r>
    </w:p>
    <w:p w14:paraId="3EAF12C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defined in [RFC7895].  The module-</w:t>
      </w:r>
    </w:p>
    <w:p w14:paraId="5D70E35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state/module list of this YANG module version is also defined in the</w:t>
      </w:r>
    </w:p>
    <w:p w14:paraId="4ECF5D0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[RFC8525] version though deprecated.</w:t>
      </w:r>
    </w:p>
    <w:p w14:paraId="04307AC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B.1.  Tree View for YANG module augmenting RFC7895</w:t>
      </w:r>
    </w:p>
    <w:p w14:paraId="52E32F0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following is the YANG tree diagram for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</w:p>
    <w:p w14:paraId="70913B9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proofErr w:type="gramStart"/>
      <w:r w:rsidRPr="005812DA">
        <w:rPr>
          <w:rFonts w:ascii="Courier New" w:hAnsi="Courier New" w:cs="Courier New"/>
          <w:lang w:val="fr-CH"/>
        </w:rPr>
        <w:t>rfc</w:t>
      </w:r>
      <w:proofErr w:type="gramEnd"/>
      <w:r w:rsidRPr="005812DA">
        <w:rPr>
          <w:rFonts w:ascii="Courier New" w:hAnsi="Courier New" w:cs="Courier New"/>
          <w:lang w:val="fr-CH"/>
        </w:rPr>
        <w:t xml:space="preserve">7895-augmentedby </w:t>
      </w:r>
      <w:proofErr w:type="spellStart"/>
      <w:r w:rsidRPr="005812DA">
        <w:rPr>
          <w:rFonts w:ascii="Courier New" w:hAnsi="Courier New" w:cs="Courier New"/>
          <w:lang w:val="fr-CH"/>
        </w:rPr>
        <w:t>augmenting</w:t>
      </w:r>
      <w:proofErr w:type="spellEnd"/>
      <w:r w:rsidRPr="005812DA">
        <w:rPr>
          <w:rFonts w:ascii="Courier New" w:hAnsi="Courier New" w:cs="Courier New"/>
          <w:lang w:val="fr-CH"/>
        </w:rPr>
        <w:t xml:space="preserve"> RFC7895.</w:t>
      </w:r>
    </w:p>
    <w:p w14:paraId="0EA74A2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r w:rsidRPr="005812DA">
        <w:rPr>
          <w:rFonts w:ascii="Courier New" w:hAnsi="Courier New" w:cs="Courier New"/>
          <w:lang w:val="en-US"/>
        </w:rPr>
        <w:t xml:space="preserve">Expires 4 September 2025            </w:t>
      </w:r>
      <w:proofErr w:type="gramStart"/>
      <w:r w:rsidRPr="005812DA">
        <w:rPr>
          <w:rFonts w:ascii="Courier New" w:hAnsi="Courier New" w:cs="Courier New"/>
          <w:lang w:val="en-US"/>
        </w:rPr>
        <w:t xml:space="preserve">   [</w:t>
      </w:r>
      <w:proofErr w:type="gramEnd"/>
      <w:r w:rsidRPr="005812DA">
        <w:rPr>
          <w:rFonts w:ascii="Courier New" w:hAnsi="Courier New" w:cs="Courier New"/>
          <w:lang w:val="en-US"/>
        </w:rPr>
        <w:t>Page 24]</w:t>
      </w:r>
    </w:p>
    <w:p w14:paraId="42D556D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br w:type="page"/>
      </w:r>
    </w:p>
    <w:p w14:paraId="0D70922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32A3B0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module: ietf-yang-library-rfc7895-augmentedby</w:t>
      </w:r>
    </w:p>
    <w:p w14:paraId="4CAA3ED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augment 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:</w:t>
      </w:r>
    </w:p>
    <w:p w14:paraId="3A3949B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>* [name revision]</w:t>
      </w:r>
    </w:p>
    <w:p w14:paraId="42CDF79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-&gt; 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/module/name</w:t>
      </w:r>
    </w:p>
    <w:p w14:paraId="72A0AE0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    -&gt; 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/module/revision</w:t>
      </w:r>
    </w:p>
    <w:p w14:paraId="19412FA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B.2.  Full Tree View for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with augmentation to RFC7895</w:t>
      </w:r>
    </w:p>
    <w:p w14:paraId="74CD6C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following is the full YANG tree diagram of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-yang-library-</w:t>
      </w:r>
    </w:p>
    <w:p w14:paraId="07B67DB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rfc7895-augmentedby augmenting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defined in RFC7895.</w:t>
      </w:r>
    </w:p>
    <w:p w14:paraId="7F01DDC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module: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</w:t>
      </w:r>
    </w:p>
    <w:p w14:paraId="05A5DE4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modules-state</w:t>
      </w:r>
    </w:p>
    <w:p w14:paraId="474D329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module-set-id    string</w:t>
      </w:r>
    </w:p>
    <w:p w14:paraId="779BB5A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module* [name revision]</w:t>
      </w:r>
    </w:p>
    <w:p w14:paraId="2B94DB3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               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yang:yang</w:t>
      </w:r>
      <w:proofErr w:type="gramEnd"/>
      <w:r w:rsidRPr="005812DA">
        <w:rPr>
          <w:rFonts w:ascii="Courier New" w:hAnsi="Courier New" w:cs="Courier New"/>
          <w:lang w:val="en-US"/>
        </w:rPr>
        <w:t>-identifier</w:t>
      </w:r>
      <w:proofErr w:type="spellEnd"/>
    </w:p>
    <w:p w14:paraId="08AA266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r w:rsidRPr="005812DA">
        <w:rPr>
          <w:rFonts w:ascii="Courier New" w:hAnsi="Courier New" w:cs="Courier New"/>
          <w:lang w:val="it-IT"/>
        </w:rPr>
        <w:t xml:space="preserve">+--ro </w:t>
      </w:r>
      <w:proofErr w:type="spellStart"/>
      <w:r w:rsidRPr="005812DA">
        <w:rPr>
          <w:rFonts w:ascii="Courier New" w:hAnsi="Courier New" w:cs="Courier New"/>
          <w:lang w:val="it-IT"/>
        </w:rPr>
        <w:t>revision</w:t>
      </w:r>
      <w:proofErr w:type="spellEnd"/>
      <w:r w:rsidRPr="005812DA">
        <w:rPr>
          <w:rFonts w:ascii="Courier New" w:hAnsi="Courier New" w:cs="Courier New"/>
          <w:lang w:val="it-IT"/>
        </w:rPr>
        <w:t xml:space="preserve">                    union</w:t>
      </w:r>
    </w:p>
    <w:p w14:paraId="028FB5A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      +--ro schema?                     </w:t>
      </w:r>
      <w:proofErr w:type="spellStart"/>
      <w:proofErr w:type="gramStart"/>
      <w:r w:rsidRPr="005812DA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14:paraId="5E37992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      +--ro </w:t>
      </w:r>
      <w:proofErr w:type="spellStart"/>
      <w:r w:rsidRPr="005812DA">
        <w:rPr>
          <w:rFonts w:ascii="Courier New" w:hAnsi="Courier New" w:cs="Courier New"/>
          <w:lang w:val="it-IT"/>
        </w:rPr>
        <w:t>namespace</w:t>
      </w:r>
      <w:proofErr w:type="spellEnd"/>
      <w:r w:rsidRPr="005812DA">
        <w:rPr>
          <w:rFonts w:ascii="Courier New" w:hAnsi="Courier New" w:cs="Courier New"/>
          <w:lang w:val="it-IT"/>
        </w:rPr>
        <w:t xml:space="preserve">                   </w:t>
      </w:r>
      <w:proofErr w:type="spellStart"/>
      <w:proofErr w:type="gramStart"/>
      <w:r w:rsidRPr="005812DA">
        <w:rPr>
          <w:rFonts w:ascii="Courier New" w:hAnsi="Courier New" w:cs="Courier New"/>
          <w:lang w:val="it-IT"/>
        </w:rPr>
        <w:t>inet:uri</w:t>
      </w:r>
      <w:proofErr w:type="spellEnd"/>
      <w:proofErr w:type="gramEnd"/>
    </w:p>
    <w:p w14:paraId="15FB922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      </w:t>
      </w:r>
      <w:r w:rsidRPr="005812DA">
        <w:rPr>
          <w:rFonts w:ascii="Courier New" w:hAnsi="Courier New" w:cs="Courier New"/>
          <w:lang w:val="en-US"/>
        </w:rPr>
        <w:t>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feature*                   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yang:yang</w:t>
      </w:r>
      <w:proofErr w:type="gramEnd"/>
      <w:r w:rsidRPr="005812DA">
        <w:rPr>
          <w:rFonts w:ascii="Courier New" w:hAnsi="Courier New" w:cs="Courier New"/>
          <w:lang w:val="en-US"/>
        </w:rPr>
        <w:t>-identifier</w:t>
      </w:r>
      <w:proofErr w:type="spellEnd"/>
    </w:p>
    <w:p w14:paraId="6F231EA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deviation* [name revision]</w:t>
      </w:r>
    </w:p>
    <w:p w14:paraId="315D201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5CA466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    union</w:t>
      </w:r>
    </w:p>
    <w:p w14:paraId="29FDF28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conformance-type            enumeration</w:t>
      </w:r>
    </w:p>
    <w:p w14:paraId="0E4EFD3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submodule* [name revision]</w:t>
      </w:r>
    </w:p>
    <w:p w14:paraId="0753FED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name        </w:t>
      </w:r>
      <w:proofErr w:type="spellStart"/>
      <w:r w:rsidRPr="005812DA">
        <w:rPr>
          <w:rFonts w:ascii="Courier New" w:hAnsi="Courier New" w:cs="Courier New"/>
          <w:lang w:val="en-US"/>
        </w:rPr>
        <w:t>yang:yang-identifier</w:t>
      </w:r>
      <w:proofErr w:type="spellEnd"/>
    </w:p>
    <w:p w14:paraId="3C64673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revision    union</w:t>
      </w:r>
    </w:p>
    <w:p w14:paraId="72D9163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</w:t>
      </w:r>
      <w:proofErr w:type="gramStart"/>
      <w:r w:rsidRPr="005812DA">
        <w:rPr>
          <w:rFonts w:ascii="Courier New" w:hAnsi="Courier New" w:cs="Courier New"/>
          <w:lang w:val="en-US"/>
        </w:rPr>
        <w:t>|  +</w:t>
      </w:r>
      <w:proofErr w:type="gramEnd"/>
      <w:r w:rsidRPr="005812DA">
        <w:rPr>
          <w:rFonts w:ascii="Courier New" w:hAnsi="Courier New" w:cs="Courier New"/>
          <w:lang w:val="en-US"/>
        </w:rPr>
        <w:t>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schema?     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inet:uri</w:t>
      </w:r>
      <w:proofErr w:type="spellEnd"/>
      <w:proofErr w:type="gramEnd"/>
    </w:p>
    <w:p w14:paraId="0D35A59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x--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</w:t>
      </w:r>
      <w:proofErr w:type="spellStart"/>
      <w:r w:rsidRPr="005812DA">
        <w:rPr>
          <w:rFonts w:ascii="Courier New" w:hAnsi="Courier New" w:cs="Courier New"/>
          <w:lang w:val="en-US"/>
        </w:rPr>
        <w:t>yanglib-</w:t>
      </w:r>
      <w:proofErr w:type="gramStart"/>
      <w:r w:rsidRPr="005812DA">
        <w:rPr>
          <w:rFonts w:ascii="Courier New" w:hAnsi="Courier New" w:cs="Courier New"/>
          <w:lang w:val="en-US"/>
        </w:rPr>
        <w:t>aug:augmented</w:t>
      </w:r>
      <w:proofErr w:type="gramEnd"/>
      <w:r w:rsidRPr="005812DA">
        <w:rPr>
          <w:rFonts w:ascii="Courier New" w:hAnsi="Courier New" w:cs="Courier New"/>
          <w:lang w:val="en-US"/>
        </w:rPr>
        <w:t>-by</w:t>
      </w:r>
      <w:proofErr w:type="spellEnd"/>
      <w:r w:rsidRPr="005812DA">
        <w:rPr>
          <w:rFonts w:ascii="Courier New" w:hAnsi="Courier New" w:cs="Courier New"/>
          <w:lang w:val="en-US"/>
        </w:rPr>
        <w:t>* [name revision]</w:t>
      </w:r>
    </w:p>
    <w:p w14:paraId="5E1DECC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yanglib-aug:name</w:t>
      </w:r>
    </w:p>
    <w:p w14:paraId="3D10F86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         -&gt; 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/module/name</w:t>
      </w:r>
    </w:p>
    <w:p w14:paraId="4F16D2D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yanglib-</w:t>
      </w:r>
      <w:proofErr w:type="gramStart"/>
      <w:r w:rsidRPr="005812DA">
        <w:rPr>
          <w:rFonts w:ascii="Courier New" w:hAnsi="Courier New" w:cs="Courier New"/>
          <w:lang w:val="en-US"/>
        </w:rPr>
        <w:t>aug:revision</w:t>
      </w:r>
      <w:proofErr w:type="gramEnd"/>
    </w:p>
    <w:p w14:paraId="39A3AE9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         -&gt; 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/module/revision</w:t>
      </w:r>
    </w:p>
    <w:p w14:paraId="576DB5F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notifications:</w:t>
      </w:r>
    </w:p>
    <w:p w14:paraId="26E9A54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+---n yang-library-change</w:t>
      </w:r>
    </w:p>
    <w:p w14:paraId="6C76A6F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+--</w:t>
      </w:r>
      <w:proofErr w:type="spellStart"/>
      <w:r w:rsidRPr="005812DA">
        <w:rPr>
          <w:rFonts w:ascii="Courier New" w:hAnsi="Courier New" w:cs="Courier New"/>
          <w:lang w:val="en-US"/>
        </w:rPr>
        <w:t>ro</w:t>
      </w:r>
      <w:proofErr w:type="spellEnd"/>
      <w:r w:rsidRPr="005812DA">
        <w:rPr>
          <w:rFonts w:ascii="Courier New" w:hAnsi="Courier New" w:cs="Courier New"/>
          <w:lang w:val="en-US"/>
        </w:rPr>
        <w:t xml:space="preserve"> module-set-id    -&gt; /modules-state/module-set-id</w:t>
      </w:r>
    </w:p>
    <w:p w14:paraId="1EF0AD4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B.3.  YANG module augmenting RFC7895</w:t>
      </w:r>
    </w:p>
    <w:p w14:paraId="1234120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YANG module that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RFC7895.</w:t>
      </w:r>
    </w:p>
    <w:p w14:paraId="72A34CF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Lin, et al.             Expires 4 </w:t>
      </w:r>
      <w:proofErr w:type="spellStart"/>
      <w:r w:rsidRPr="005812DA">
        <w:rPr>
          <w:rFonts w:ascii="Courier New" w:hAnsi="Courier New" w:cs="Courier New"/>
          <w:lang w:val="fr-CH"/>
        </w:rPr>
        <w:t>September</w:t>
      </w:r>
      <w:proofErr w:type="spellEnd"/>
      <w:r w:rsidRPr="005812DA">
        <w:rPr>
          <w:rFonts w:ascii="Courier New" w:hAnsi="Courier New" w:cs="Courier New"/>
          <w:lang w:val="fr-CH"/>
        </w:rPr>
        <w:t xml:space="preserve"> 2025            </w:t>
      </w:r>
      <w:proofErr w:type="gramStart"/>
      <w:r w:rsidRPr="005812DA">
        <w:rPr>
          <w:rFonts w:ascii="Courier New" w:hAnsi="Courier New" w:cs="Courier New"/>
          <w:lang w:val="fr-CH"/>
        </w:rPr>
        <w:t xml:space="preserve">   [</w:t>
      </w:r>
      <w:proofErr w:type="gramEnd"/>
      <w:r w:rsidRPr="005812DA">
        <w:rPr>
          <w:rFonts w:ascii="Courier New" w:hAnsi="Courier New" w:cs="Courier New"/>
          <w:lang w:val="fr-CH"/>
        </w:rPr>
        <w:t>Page 25]</w:t>
      </w:r>
    </w:p>
    <w:p w14:paraId="7DCD483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br w:type="page"/>
      </w:r>
    </w:p>
    <w:p w14:paraId="4758831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29AA78E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BEGINS&gt;</w:t>
      </w:r>
    </w:p>
    <w:p w14:paraId="0BED047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file "ietf-yang-library-rfc7895-augmentedby@2023-10-27.yang"</w:t>
      </w:r>
    </w:p>
    <w:p w14:paraId="1ED04AA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module ietf-yang-library-rfc7895-augmentedby {</w:t>
      </w:r>
    </w:p>
    <w:p w14:paraId="37CDB0B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yang-version 1.1;</w:t>
      </w:r>
    </w:p>
    <w:p w14:paraId="6900CBC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namespace "</w:t>
      </w:r>
      <w:proofErr w:type="gramStart"/>
      <w:r w:rsidRPr="005812DA">
        <w:rPr>
          <w:rFonts w:ascii="Courier New" w:hAnsi="Courier New" w:cs="Courier New"/>
          <w:lang w:val="en-US"/>
        </w:rPr>
        <w:t>urn:ietf</w:t>
      </w:r>
      <w:proofErr w:type="gramEnd"/>
      <w:r w:rsidRPr="005812DA">
        <w:rPr>
          <w:rFonts w:ascii="Courier New" w:hAnsi="Courier New" w:cs="Courier New"/>
          <w:lang w:val="en-US"/>
        </w:rPr>
        <w:t>:params:xml:ns:yang:ietf-yang-library-rfc7895-augmentedby";</w:t>
      </w:r>
    </w:p>
    <w:p w14:paraId="5E96315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prefix </w:t>
      </w:r>
      <w:proofErr w:type="spellStart"/>
      <w:r w:rsidRPr="005812DA">
        <w:rPr>
          <w:rFonts w:ascii="Courier New" w:hAnsi="Courier New" w:cs="Courier New"/>
          <w:lang w:val="en-US"/>
        </w:rPr>
        <w:t>yanglib-aug</w:t>
      </w:r>
      <w:proofErr w:type="spellEnd"/>
      <w:r w:rsidRPr="005812DA">
        <w:rPr>
          <w:rFonts w:ascii="Courier New" w:hAnsi="Courier New" w:cs="Courier New"/>
          <w:lang w:val="en-US"/>
        </w:rPr>
        <w:t>;</w:t>
      </w:r>
    </w:p>
    <w:p w14:paraId="42F08CB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import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{</w:t>
      </w:r>
    </w:p>
    <w:p w14:paraId="2153DAD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prefix </w:t>
      </w:r>
      <w:proofErr w:type="spellStart"/>
      <w:r w:rsidRPr="005812DA">
        <w:rPr>
          <w:rFonts w:ascii="Courier New" w:hAnsi="Courier New" w:cs="Courier New"/>
          <w:lang w:val="en-US"/>
        </w:rPr>
        <w:t>yanglib</w:t>
      </w:r>
      <w:proofErr w:type="spellEnd"/>
      <w:r w:rsidRPr="005812DA">
        <w:rPr>
          <w:rFonts w:ascii="Courier New" w:hAnsi="Courier New" w:cs="Courier New"/>
          <w:lang w:val="en-US"/>
        </w:rPr>
        <w:t>;</w:t>
      </w:r>
    </w:p>
    <w:p w14:paraId="290056E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revision-date 2016-06-21;</w:t>
      </w:r>
    </w:p>
    <w:p w14:paraId="0D13D1F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reference</w:t>
      </w:r>
    </w:p>
    <w:p w14:paraId="4C6A9A9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"RFC 7895: YANG Module Library.";</w:t>
      </w:r>
    </w:p>
    <w:p w14:paraId="30BA677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7A20A97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organization</w:t>
      </w:r>
    </w:p>
    <w:p w14:paraId="5212BEA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"IETF NETCONF (Network Configuration) Working Group";</w:t>
      </w:r>
    </w:p>
    <w:p w14:paraId="342A01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contact</w:t>
      </w:r>
    </w:p>
    <w:p w14:paraId="4A91720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"WG Web:   &lt;https://datatracker.ietf.org/wg/netconf/&gt;</w:t>
      </w:r>
    </w:p>
    <w:p w14:paraId="48D10DA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WG List:  &lt;mailto:netconf@ietf.org&gt;</w:t>
      </w:r>
    </w:p>
    <w:p w14:paraId="17058A9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Author:   Zhuoyao Lin</w:t>
      </w:r>
    </w:p>
    <w:p w14:paraId="4AA2DBA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&lt;mailto:zhuoyao.lin1@huawei-partners.com&gt;</w:t>
      </w:r>
    </w:p>
    <w:p w14:paraId="64D0BDB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Author:   Benoit Claise</w:t>
      </w:r>
    </w:p>
    <w:p w14:paraId="370A72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     &lt;mailto:benoit.claise@huawei.com&gt;</w:t>
      </w:r>
    </w:p>
    <w:p w14:paraId="26E2856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812DA">
        <w:rPr>
          <w:rFonts w:ascii="Courier New" w:hAnsi="Courier New" w:cs="Courier New"/>
          <w:lang w:val="it-IT"/>
        </w:rPr>
        <w:t xml:space="preserve">Author:   </w:t>
      </w:r>
      <w:proofErr w:type="gramEnd"/>
      <w:r w:rsidRPr="005812DA">
        <w:rPr>
          <w:rFonts w:ascii="Courier New" w:hAnsi="Courier New" w:cs="Courier New"/>
          <w:lang w:val="it-IT"/>
        </w:rPr>
        <w:t>IGNACIO DOMINGUEZ MARTINEZ-CASANUEVA</w:t>
      </w:r>
    </w:p>
    <w:p w14:paraId="5B2487F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               &lt;</w:t>
      </w:r>
      <w:proofErr w:type="gramStart"/>
      <w:r w:rsidRPr="005812DA">
        <w:rPr>
          <w:rFonts w:ascii="Courier New" w:hAnsi="Courier New" w:cs="Courier New"/>
          <w:lang w:val="it-IT"/>
        </w:rPr>
        <w:t>matilto:ignacio.dominguezmartinez@telefonica.com</w:t>
      </w:r>
      <w:proofErr w:type="gramEnd"/>
      <w:r w:rsidRPr="005812DA">
        <w:rPr>
          <w:rFonts w:ascii="Courier New" w:hAnsi="Courier New" w:cs="Courier New"/>
          <w:lang w:val="it-IT"/>
        </w:rPr>
        <w:t>&gt;";</w:t>
      </w:r>
    </w:p>
    <w:p w14:paraId="2381473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it-IT"/>
        </w:rPr>
        <w:t xml:space="preserve">     </w:t>
      </w:r>
      <w:r w:rsidRPr="005812DA">
        <w:rPr>
          <w:rFonts w:ascii="Courier New" w:hAnsi="Courier New" w:cs="Courier New"/>
          <w:lang w:val="en-US"/>
        </w:rPr>
        <w:t>description</w:t>
      </w:r>
    </w:p>
    <w:p w14:paraId="3195776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"This document augments the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 to provide the</w:t>
      </w:r>
    </w:p>
    <w:p w14:paraId="4E115D6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augmented-by list. It facilitates the process of obtaining</w:t>
      </w:r>
    </w:p>
    <w:p w14:paraId="0B39868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the entire dependencies between YANG modules, by directly</w:t>
      </w:r>
    </w:p>
    <w:p w14:paraId="38EB76E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querying the server's YANG module.</w:t>
      </w:r>
    </w:p>
    <w:p w14:paraId="3C3E930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The key words 'MUST', 'MUST NOT', 'REQUIRED', 'SHALL',</w:t>
      </w:r>
    </w:p>
    <w:p w14:paraId="479A619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'SHALL NOT', 'SHOULD', 'SHOULD NOT', 'RECOMMENDED',</w:t>
      </w:r>
    </w:p>
    <w:p w14:paraId="089E714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'NOT RECOMMENDED', 'MAY', and 'OPTIONAL' in this document</w:t>
      </w:r>
    </w:p>
    <w:p w14:paraId="416BF2E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are to be interpreted as described in BCP 14 (RFC 2119)</w:t>
      </w:r>
    </w:p>
    <w:p w14:paraId="6552606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(RFC 8174) when, and only when, they appear in all</w:t>
      </w:r>
    </w:p>
    <w:p w14:paraId="2449637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capitals, as shown here.</w:t>
      </w:r>
    </w:p>
    <w:p w14:paraId="2E7A162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Copyright (c) 2022 IETF Trust and the persons identified as</w:t>
      </w:r>
    </w:p>
    <w:p w14:paraId="1CB110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authors of the code.  All rights reserved.</w:t>
      </w:r>
    </w:p>
    <w:p w14:paraId="4FDC077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14:paraId="471639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without modification, is permitted pursuant to, and subject</w:t>
      </w:r>
    </w:p>
    <w:p w14:paraId="3AA0B16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to the license terms contained in, the Revised BSD License</w:t>
      </w:r>
    </w:p>
    <w:p w14:paraId="41C2E7B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set forth in Section 4.c of the IETF Trust's Legal Provisions</w:t>
      </w:r>
    </w:p>
    <w:p w14:paraId="6D3FC7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Relating to IETF Documents</w:t>
      </w:r>
    </w:p>
    <w:p w14:paraId="42C4DFD8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39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340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Lin, et al.             Expires 4 September 2025            </w:t>
      </w:r>
      <w:proofErr w:type="gramStart"/>
      <w:r w:rsidRPr="00CC14E2">
        <w:rPr>
          <w:rFonts w:ascii="Courier New" w:hAnsi="Courier New" w:cs="Courier New"/>
          <w:lang w:val="fr-CH"/>
          <w:rPrChange w:id="341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 xml:space="preserve">   [</w:t>
      </w:r>
      <w:proofErr w:type="gramEnd"/>
      <w:r w:rsidRPr="00CC14E2">
        <w:rPr>
          <w:rFonts w:ascii="Courier New" w:hAnsi="Courier New" w:cs="Courier New"/>
          <w:lang w:val="fr-CH"/>
          <w:rPrChange w:id="342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t>Page 26]</w:t>
      </w:r>
    </w:p>
    <w:p w14:paraId="15CC474D" w14:textId="77777777" w:rsidR="001E667C" w:rsidRPr="00CC14E2" w:rsidRDefault="001E667C" w:rsidP="001E667C">
      <w:pPr>
        <w:pStyle w:val="PlainText"/>
        <w:rPr>
          <w:rFonts w:ascii="Courier New" w:hAnsi="Courier New" w:cs="Courier New"/>
          <w:lang w:val="fr-CH"/>
          <w:rPrChange w:id="343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</w:pPr>
      <w:r w:rsidRPr="00CC14E2">
        <w:rPr>
          <w:rFonts w:ascii="Courier New" w:hAnsi="Courier New" w:cs="Courier New"/>
          <w:lang w:val="fr-CH"/>
          <w:rPrChange w:id="344" w:author="Graf Thomas, INI-NET-VNC-E2E" w:date="2025-03-05T07:41:00Z">
            <w:rPr>
              <w:rFonts w:ascii="Courier New" w:hAnsi="Courier New" w:cs="Courier New"/>
              <w:lang w:val="en-US"/>
            </w:rPr>
          </w:rPrChange>
        </w:rPr>
        <w:br w:type="page"/>
      </w:r>
    </w:p>
    <w:p w14:paraId="58D802A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71EB9F6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(https://trustee.ietf.org/license-info).</w:t>
      </w:r>
    </w:p>
    <w:p w14:paraId="774F3C9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This version of this YANG module is part of RFC XXXX; see the</w:t>
      </w:r>
    </w:p>
    <w:p w14:paraId="35D41E3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RFC itself for full legal notices.  ";</w:t>
      </w:r>
    </w:p>
    <w:p w14:paraId="2598B24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revision 2023-10-27 {</w:t>
      </w:r>
    </w:p>
    <w:p w14:paraId="6DFAFB8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description</w:t>
      </w:r>
    </w:p>
    <w:p w14:paraId="5090E97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"Added list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in yang-library/modules-state/module to</w:t>
      </w:r>
    </w:p>
    <w:p w14:paraId="6259A9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make the module store the entire reverse dependency information</w:t>
      </w:r>
    </w:p>
    <w:p w14:paraId="24B6B58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(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and deviation).";</w:t>
      </w:r>
    </w:p>
    <w:p w14:paraId="105FE90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reference</w:t>
      </w:r>
    </w:p>
    <w:p w14:paraId="4A7B35E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"RFC XXXX: Support of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in </w:t>
      </w:r>
      <w:proofErr w:type="spellStart"/>
      <w:r w:rsidRPr="005812DA">
        <w:rPr>
          <w:rFonts w:ascii="Courier New" w:hAnsi="Courier New" w:cs="Courier New"/>
          <w:lang w:val="en-US"/>
        </w:rPr>
        <w:t>ietf</w:t>
      </w:r>
      <w:proofErr w:type="spellEnd"/>
      <w:r w:rsidRPr="005812DA">
        <w:rPr>
          <w:rFonts w:ascii="Courier New" w:hAnsi="Courier New" w:cs="Courier New"/>
          <w:lang w:val="en-US"/>
        </w:rPr>
        <w:t>-yang-library</w:t>
      </w:r>
    </w:p>
    <w:p w14:paraId="73CF33D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defined in RFC7895";</w:t>
      </w:r>
    </w:p>
    <w:p w14:paraId="6F04619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16200D2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augment "/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" {</w:t>
      </w:r>
    </w:p>
    <w:p w14:paraId="66A59FC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description</w:t>
      </w:r>
    </w:p>
    <w:p w14:paraId="7AEEA25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"Augment the </w:t>
      </w:r>
      <w:proofErr w:type="spellStart"/>
      <w:r w:rsidRPr="005812DA">
        <w:rPr>
          <w:rFonts w:ascii="Courier New" w:hAnsi="Courier New" w:cs="Courier New"/>
          <w:lang w:val="en-US"/>
        </w:rPr>
        <w:t>augmentedby</w:t>
      </w:r>
      <w:proofErr w:type="spellEnd"/>
      <w:r w:rsidRPr="005812DA">
        <w:rPr>
          <w:rFonts w:ascii="Courier New" w:hAnsi="Courier New" w:cs="Courier New"/>
          <w:lang w:val="en-US"/>
        </w:rPr>
        <w:t xml:space="preserve"> from module info with the</w:t>
      </w:r>
    </w:p>
    <w:p w14:paraId="2FD73E7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module-augmented-by grouping</w:t>
      </w:r>
      <w:proofErr w:type="gramStart"/>
      <w:r w:rsidRPr="005812DA">
        <w:rPr>
          <w:rFonts w:ascii="Courier New" w:hAnsi="Courier New" w:cs="Courier New"/>
          <w:lang w:val="en-US"/>
        </w:rPr>
        <w:t>" ;</w:t>
      </w:r>
      <w:proofErr w:type="gramEnd"/>
    </w:p>
    <w:p w14:paraId="6F84717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uses </w:t>
      </w:r>
      <w:proofErr w:type="spellStart"/>
      <w:r w:rsidRPr="005812DA">
        <w:rPr>
          <w:rFonts w:ascii="Courier New" w:hAnsi="Courier New" w:cs="Courier New"/>
          <w:lang w:val="en-US"/>
        </w:rPr>
        <w:t>yanglib-</w:t>
      </w:r>
      <w:proofErr w:type="gramStart"/>
      <w:r w:rsidRPr="005812DA">
        <w:rPr>
          <w:rFonts w:ascii="Courier New" w:hAnsi="Courier New" w:cs="Courier New"/>
          <w:lang w:val="en-US"/>
        </w:rPr>
        <w:t>aug:module</w:t>
      </w:r>
      <w:proofErr w:type="gramEnd"/>
      <w:r w:rsidRPr="005812DA">
        <w:rPr>
          <w:rFonts w:ascii="Courier New" w:hAnsi="Courier New" w:cs="Courier New"/>
          <w:lang w:val="en-US"/>
        </w:rPr>
        <w:t>-state-augmented-by</w:t>
      </w:r>
      <w:proofErr w:type="spellEnd"/>
      <w:r w:rsidRPr="005812DA">
        <w:rPr>
          <w:rFonts w:ascii="Courier New" w:hAnsi="Courier New" w:cs="Courier New"/>
          <w:lang w:val="en-US"/>
        </w:rPr>
        <w:t>;</w:t>
      </w:r>
    </w:p>
    <w:p w14:paraId="47019CF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23EFE5E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/*</w:t>
      </w:r>
    </w:p>
    <w:p w14:paraId="4552D86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* Groupings</w:t>
      </w:r>
    </w:p>
    <w:p w14:paraId="1643F3C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*/</w:t>
      </w:r>
    </w:p>
    <w:p w14:paraId="47ECF54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grouping module-state-augmented-by {</w:t>
      </w:r>
    </w:p>
    <w:p w14:paraId="6889D37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description</w:t>
      </w:r>
    </w:p>
    <w:p w14:paraId="0A8385E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"This grouping defines a list with keys being the module</w:t>
      </w:r>
    </w:p>
    <w:p w14:paraId="72B4D5C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name and </w:t>
      </w:r>
      <w:proofErr w:type="spellStart"/>
      <w:r w:rsidRPr="005812DA">
        <w:rPr>
          <w:rFonts w:ascii="Courier New" w:hAnsi="Courier New" w:cs="Courier New"/>
          <w:lang w:val="en-US"/>
        </w:rPr>
        <w:t>revison</w:t>
      </w:r>
      <w:proofErr w:type="spellEnd"/>
      <w:r w:rsidRPr="005812DA">
        <w:rPr>
          <w:rFonts w:ascii="Courier New" w:hAnsi="Courier New" w:cs="Courier New"/>
          <w:lang w:val="en-US"/>
        </w:rPr>
        <w:t>. The list contains the augmented-by list.";</w:t>
      </w:r>
    </w:p>
    <w:p w14:paraId="1E7AB5A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list augmented-by {</w:t>
      </w:r>
    </w:p>
    <w:p w14:paraId="649760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key "name revision";</w:t>
      </w:r>
    </w:p>
    <w:p w14:paraId="1E513AA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status deprecated;</w:t>
      </w:r>
    </w:p>
    <w:p w14:paraId="2D44A54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description</w:t>
      </w:r>
    </w:p>
    <w:p w14:paraId="3D85C25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"List of YANG augmented-by module names and revisions</w:t>
      </w:r>
    </w:p>
    <w:p w14:paraId="4F7CDE11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used by this server to modify the conformance of</w:t>
      </w:r>
    </w:p>
    <w:p w14:paraId="04600BF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the module associated with this entry.  Note that</w:t>
      </w:r>
    </w:p>
    <w:p w14:paraId="73B6E74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the same module can be used for augmented-by for</w:t>
      </w:r>
    </w:p>
    <w:p w14:paraId="4AD2862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multiple modules, so the same entry MAY appear</w:t>
      </w:r>
    </w:p>
    <w:p w14:paraId="0970477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within multiple 'module' entries.</w:t>
      </w:r>
    </w:p>
    <w:p w14:paraId="3372E2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The augment module MUST be present in the 'module'</w:t>
      </w:r>
    </w:p>
    <w:p w14:paraId="596BC1C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list, with the same name and revision values.</w:t>
      </w:r>
    </w:p>
    <w:p w14:paraId="15F6B47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The 'conformance-type' value will be '</w:t>
      </w:r>
      <w:proofErr w:type="gramStart"/>
      <w:r w:rsidRPr="005812DA">
        <w:rPr>
          <w:rFonts w:ascii="Courier New" w:hAnsi="Courier New" w:cs="Courier New"/>
          <w:lang w:val="en-US"/>
        </w:rPr>
        <w:t>implement</w:t>
      </w:r>
      <w:proofErr w:type="gramEnd"/>
      <w:r w:rsidRPr="005812DA">
        <w:rPr>
          <w:rFonts w:ascii="Courier New" w:hAnsi="Courier New" w:cs="Courier New"/>
          <w:lang w:val="en-US"/>
        </w:rPr>
        <w:t>' for</w:t>
      </w:r>
    </w:p>
    <w:p w14:paraId="3476B8D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5812DA">
        <w:rPr>
          <w:rFonts w:ascii="Courier New" w:hAnsi="Courier New" w:cs="Courier New"/>
          <w:lang w:val="fr-CH"/>
        </w:rPr>
        <w:t>the</w:t>
      </w:r>
      <w:proofErr w:type="gramEnd"/>
      <w:r w:rsidRPr="005812DA">
        <w:rPr>
          <w:rFonts w:ascii="Courier New" w:hAnsi="Courier New" w:cs="Courier New"/>
          <w:lang w:val="fr-CH"/>
        </w:rPr>
        <w:t xml:space="preserve"> augment module.";</w:t>
      </w:r>
    </w:p>
    <w:p w14:paraId="499CCD2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r w:rsidRPr="005812DA">
        <w:rPr>
          <w:rFonts w:ascii="Courier New" w:hAnsi="Courier New" w:cs="Courier New"/>
          <w:lang w:val="en-US"/>
        </w:rPr>
        <w:t xml:space="preserve">Expires 4 September 2025            </w:t>
      </w:r>
      <w:proofErr w:type="gramStart"/>
      <w:r w:rsidRPr="005812DA">
        <w:rPr>
          <w:rFonts w:ascii="Courier New" w:hAnsi="Courier New" w:cs="Courier New"/>
          <w:lang w:val="en-US"/>
        </w:rPr>
        <w:t xml:space="preserve">   [</w:t>
      </w:r>
      <w:proofErr w:type="gramEnd"/>
      <w:r w:rsidRPr="005812DA">
        <w:rPr>
          <w:rFonts w:ascii="Courier New" w:hAnsi="Courier New" w:cs="Courier New"/>
          <w:lang w:val="en-US"/>
        </w:rPr>
        <w:t>Page 27]</w:t>
      </w:r>
    </w:p>
    <w:p w14:paraId="1F76C62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br w:type="page"/>
      </w:r>
    </w:p>
    <w:p w14:paraId="2A9CAB7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576B0A9C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leaf name {</w:t>
      </w:r>
    </w:p>
    <w:p w14:paraId="4082F1B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type </w:t>
      </w:r>
      <w:proofErr w:type="spellStart"/>
      <w:r w:rsidRPr="005812DA">
        <w:rPr>
          <w:rFonts w:ascii="Courier New" w:hAnsi="Courier New" w:cs="Courier New"/>
          <w:lang w:val="en-US"/>
        </w:rPr>
        <w:t>leafref</w:t>
      </w:r>
      <w:proofErr w:type="spellEnd"/>
      <w:r w:rsidRPr="005812DA">
        <w:rPr>
          <w:rFonts w:ascii="Courier New" w:hAnsi="Courier New" w:cs="Courier New"/>
          <w:lang w:val="en-US"/>
        </w:rPr>
        <w:t xml:space="preserve"> {</w:t>
      </w:r>
    </w:p>
    <w:p w14:paraId="7A7FDAA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path "/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yanglib:name</w:t>
      </w:r>
      <w:proofErr w:type="spellEnd"/>
      <w:r w:rsidRPr="005812DA">
        <w:rPr>
          <w:rFonts w:ascii="Courier New" w:hAnsi="Courier New" w:cs="Courier New"/>
          <w:lang w:val="en-US"/>
        </w:rPr>
        <w:t>";</w:t>
      </w:r>
    </w:p>
    <w:p w14:paraId="15F475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}</w:t>
      </w:r>
    </w:p>
    <w:p w14:paraId="5E578B8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description</w:t>
      </w:r>
    </w:p>
    <w:p w14:paraId="5F91201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"Identifies a given module in the YANG Library by</w:t>
      </w:r>
    </w:p>
    <w:p w14:paraId="5D8844C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its name.";</w:t>
      </w:r>
    </w:p>
    <w:p w14:paraId="4FC46CC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}</w:t>
      </w:r>
    </w:p>
    <w:p w14:paraId="3D8CDA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leaf revision {</w:t>
      </w:r>
    </w:p>
    <w:p w14:paraId="5FA3039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type </w:t>
      </w:r>
      <w:proofErr w:type="spellStart"/>
      <w:r w:rsidRPr="005812DA">
        <w:rPr>
          <w:rFonts w:ascii="Courier New" w:hAnsi="Courier New" w:cs="Courier New"/>
          <w:lang w:val="en-US"/>
        </w:rPr>
        <w:t>leafref</w:t>
      </w:r>
      <w:proofErr w:type="spellEnd"/>
      <w:r w:rsidRPr="005812DA">
        <w:rPr>
          <w:rFonts w:ascii="Courier New" w:hAnsi="Courier New" w:cs="Courier New"/>
          <w:lang w:val="en-US"/>
        </w:rPr>
        <w:t xml:space="preserve"> {</w:t>
      </w:r>
    </w:p>
    <w:p w14:paraId="0BCDD32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path "/</w:t>
      </w:r>
      <w:proofErr w:type="spellStart"/>
      <w:proofErr w:type="gramStart"/>
      <w:r w:rsidRPr="005812DA">
        <w:rPr>
          <w:rFonts w:ascii="Courier New" w:hAnsi="Courier New" w:cs="Courier New"/>
          <w:lang w:val="en-US"/>
        </w:rPr>
        <w:t>yanglib:modules</w:t>
      </w:r>
      <w:proofErr w:type="gramEnd"/>
      <w:r w:rsidRPr="005812DA">
        <w:rPr>
          <w:rFonts w:ascii="Courier New" w:hAnsi="Courier New" w:cs="Courier New"/>
          <w:lang w:val="en-US"/>
        </w:rPr>
        <w:t>-state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yanglib:module</w:t>
      </w:r>
      <w:proofErr w:type="spellEnd"/>
      <w:r w:rsidRPr="005812DA">
        <w:rPr>
          <w:rFonts w:ascii="Courier New" w:hAnsi="Courier New" w:cs="Courier New"/>
          <w:lang w:val="en-US"/>
        </w:rPr>
        <w:t>/</w:t>
      </w:r>
      <w:proofErr w:type="spellStart"/>
      <w:r w:rsidRPr="005812DA">
        <w:rPr>
          <w:rFonts w:ascii="Courier New" w:hAnsi="Courier New" w:cs="Courier New"/>
          <w:lang w:val="en-US"/>
        </w:rPr>
        <w:t>yanglib:revision</w:t>
      </w:r>
      <w:proofErr w:type="spellEnd"/>
      <w:r w:rsidRPr="005812DA">
        <w:rPr>
          <w:rFonts w:ascii="Courier New" w:hAnsi="Courier New" w:cs="Courier New"/>
          <w:lang w:val="en-US"/>
        </w:rPr>
        <w:t>";</w:t>
      </w:r>
    </w:p>
    <w:p w14:paraId="722B7A4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}</w:t>
      </w:r>
    </w:p>
    <w:p w14:paraId="08FFE01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description</w:t>
      </w:r>
    </w:p>
    <w:p w14:paraId="5B43F55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    "Revision of the module";</w:t>
      </w:r>
    </w:p>
    <w:p w14:paraId="5929076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  }</w:t>
      </w:r>
    </w:p>
    <w:p w14:paraId="160D64E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  }</w:t>
      </w:r>
    </w:p>
    <w:p w14:paraId="1AE539D4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  }</w:t>
      </w:r>
    </w:p>
    <w:p w14:paraId="66E8452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}</w:t>
      </w:r>
    </w:p>
    <w:p w14:paraId="77B2639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&lt;CODE ENDS&gt;</w:t>
      </w:r>
    </w:p>
    <w:p w14:paraId="11A3004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Contributors</w:t>
      </w:r>
    </w:p>
    <w:p w14:paraId="354D8F36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following people all contributed to creating this document:</w:t>
      </w:r>
    </w:p>
    <w:p w14:paraId="7B7BDD0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Acknowledgements</w:t>
      </w:r>
    </w:p>
    <w:p w14:paraId="59DB9AF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 author would like to thank Jan Lindblad and Jean Quilbeuf for</w:t>
      </w:r>
    </w:p>
    <w:p w14:paraId="58D55AA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their help during the design of the YANG module, and Rob Wilton,</w:t>
      </w:r>
    </w:p>
    <w:p w14:paraId="0C02F5B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Thomas Graf for their valuable comments.</w:t>
      </w:r>
    </w:p>
    <w:p w14:paraId="6898059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>Authors' Addresses</w:t>
      </w:r>
    </w:p>
    <w:p w14:paraId="2B1AD1C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Zhuoyao</w:t>
      </w:r>
    </w:p>
    <w:p w14:paraId="3EEEEFC0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Huawei</w:t>
      </w:r>
    </w:p>
    <w:p w14:paraId="6F706985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t xml:space="preserve">   Townsend Street, 4th Floor George's Court</w:t>
      </w:r>
    </w:p>
    <w:p w14:paraId="468D0C2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r w:rsidRPr="005812DA">
        <w:rPr>
          <w:rFonts w:ascii="Courier New" w:hAnsi="Courier New" w:cs="Courier New"/>
          <w:lang w:val="fr-CH"/>
        </w:rPr>
        <w:t>Dublin</w:t>
      </w:r>
    </w:p>
    <w:p w14:paraId="2C18F3BD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Ireland</w:t>
      </w:r>
    </w:p>
    <w:p w14:paraId="544B67E2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</w:t>
      </w:r>
      <w:proofErr w:type="gramStart"/>
      <w:r w:rsidRPr="005812DA">
        <w:rPr>
          <w:rFonts w:ascii="Courier New" w:hAnsi="Courier New" w:cs="Courier New"/>
          <w:lang w:val="fr-CH"/>
        </w:rPr>
        <w:t>Email:</w:t>
      </w:r>
      <w:proofErr w:type="gramEnd"/>
      <w:r w:rsidRPr="005812DA">
        <w:rPr>
          <w:rFonts w:ascii="Courier New" w:hAnsi="Courier New" w:cs="Courier New"/>
          <w:lang w:val="fr-CH"/>
        </w:rPr>
        <w:t xml:space="preserve"> zhuoyao.lin1@huawei-partners.com</w:t>
      </w:r>
    </w:p>
    <w:p w14:paraId="6BDD3B37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Benoit Claise</w:t>
      </w:r>
    </w:p>
    <w:p w14:paraId="21359F5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Huawei</w:t>
      </w:r>
    </w:p>
    <w:p w14:paraId="212DEDD3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</w:t>
      </w:r>
      <w:proofErr w:type="gramStart"/>
      <w:r w:rsidRPr="005812DA">
        <w:rPr>
          <w:rFonts w:ascii="Courier New" w:hAnsi="Courier New" w:cs="Courier New"/>
          <w:lang w:val="fr-CH"/>
        </w:rPr>
        <w:t>Email:</w:t>
      </w:r>
      <w:proofErr w:type="gramEnd"/>
      <w:r w:rsidRPr="005812DA">
        <w:rPr>
          <w:rFonts w:ascii="Courier New" w:hAnsi="Courier New" w:cs="Courier New"/>
          <w:lang w:val="fr-CH"/>
        </w:rPr>
        <w:t xml:space="preserve"> benoit.claise@huawei.com</w:t>
      </w:r>
    </w:p>
    <w:p w14:paraId="7A0973B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r w:rsidRPr="005812DA">
        <w:rPr>
          <w:rFonts w:ascii="Courier New" w:hAnsi="Courier New" w:cs="Courier New"/>
          <w:lang w:val="en-US"/>
        </w:rPr>
        <w:t xml:space="preserve">Expires 4 September 2025            </w:t>
      </w:r>
      <w:proofErr w:type="gramStart"/>
      <w:r w:rsidRPr="005812DA">
        <w:rPr>
          <w:rFonts w:ascii="Courier New" w:hAnsi="Courier New" w:cs="Courier New"/>
          <w:lang w:val="en-US"/>
        </w:rPr>
        <w:t xml:space="preserve">   [</w:t>
      </w:r>
      <w:proofErr w:type="gramEnd"/>
      <w:r w:rsidRPr="005812DA">
        <w:rPr>
          <w:rFonts w:ascii="Courier New" w:hAnsi="Courier New" w:cs="Courier New"/>
          <w:lang w:val="en-US"/>
        </w:rPr>
        <w:t>Page 28]</w:t>
      </w:r>
    </w:p>
    <w:p w14:paraId="57AA33C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br w:type="page"/>
      </w:r>
    </w:p>
    <w:p w14:paraId="37919849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en-US"/>
        </w:rPr>
      </w:pPr>
      <w:r w:rsidRPr="005812DA">
        <w:rPr>
          <w:rFonts w:ascii="Courier New" w:hAnsi="Courier New" w:cs="Courier New"/>
          <w:lang w:val="en-US"/>
        </w:rPr>
        <w:lastRenderedPageBreak/>
        <w:t>Internet-</w:t>
      </w:r>
      <w:proofErr w:type="gramStart"/>
      <w:r w:rsidRPr="005812DA">
        <w:rPr>
          <w:rFonts w:ascii="Courier New" w:hAnsi="Courier New" w:cs="Courier New"/>
          <w:lang w:val="en-US"/>
        </w:rPr>
        <w:t>Draft  Augmented</w:t>
      </w:r>
      <w:proofErr w:type="gramEnd"/>
      <w:r w:rsidRPr="005812DA">
        <w:rPr>
          <w:rFonts w:ascii="Courier New" w:hAnsi="Courier New" w:cs="Courier New"/>
          <w:lang w:val="en-US"/>
        </w:rPr>
        <w:t>-by Addition into the IETF-YANG      March 2025</w:t>
      </w:r>
    </w:p>
    <w:p w14:paraId="678C026E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en-US"/>
        </w:rPr>
        <w:t xml:space="preserve">   </w:t>
      </w:r>
      <w:r w:rsidRPr="005812DA">
        <w:rPr>
          <w:rFonts w:ascii="Courier New" w:hAnsi="Courier New" w:cs="Courier New"/>
          <w:lang w:val="it-IT"/>
        </w:rPr>
        <w:t xml:space="preserve">Ignacio Dominguez </w:t>
      </w:r>
      <w:proofErr w:type="spellStart"/>
      <w:r w:rsidRPr="005812DA">
        <w:rPr>
          <w:rFonts w:ascii="Courier New" w:hAnsi="Courier New" w:cs="Courier New"/>
          <w:lang w:val="it-IT"/>
        </w:rPr>
        <w:t>Martinez-Casanueva</w:t>
      </w:r>
      <w:proofErr w:type="spellEnd"/>
    </w:p>
    <w:p w14:paraId="014634F8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it-IT"/>
        </w:rPr>
      </w:pPr>
      <w:r w:rsidRPr="005812DA">
        <w:rPr>
          <w:rFonts w:ascii="Courier New" w:hAnsi="Courier New" w:cs="Courier New"/>
          <w:lang w:val="it-IT"/>
        </w:rPr>
        <w:t xml:space="preserve">   Telefonica</w:t>
      </w:r>
    </w:p>
    <w:p w14:paraId="7D6ABCFF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it-IT"/>
        </w:rPr>
        <w:t xml:space="preserve">   </w:t>
      </w:r>
      <w:r w:rsidRPr="005812DA">
        <w:rPr>
          <w:rFonts w:ascii="Courier New" w:hAnsi="Courier New" w:cs="Courier New"/>
          <w:lang w:val="fr-CH"/>
        </w:rPr>
        <w:t xml:space="preserve">Ronda de la </w:t>
      </w:r>
      <w:proofErr w:type="spellStart"/>
      <w:r w:rsidRPr="005812DA">
        <w:rPr>
          <w:rFonts w:ascii="Courier New" w:hAnsi="Courier New" w:cs="Courier New"/>
          <w:lang w:val="fr-CH"/>
        </w:rPr>
        <w:t>Comunicacion</w:t>
      </w:r>
      <w:proofErr w:type="spellEnd"/>
      <w:r w:rsidRPr="005812DA">
        <w:rPr>
          <w:rFonts w:ascii="Courier New" w:hAnsi="Courier New" w:cs="Courier New"/>
          <w:lang w:val="fr-CH"/>
        </w:rPr>
        <w:t>, S/N</w:t>
      </w:r>
    </w:p>
    <w:p w14:paraId="02E1779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Madrid 28050</w:t>
      </w:r>
    </w:p>
    <w:p w14:paraId="1EB622CB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Spain</w:t>
      </w:r>
    </w:p>
    <w:p w14:paraId="4C61830A" w14:textId="77777777" w:rsidR="001E667C" w:rsidRPr="005812DA" w:rsidRDefault="001E667C" w:rsidP="001E667C">
      <w:pPr>
        <w:pStyle w:val="PlainText"/>
        <w:rPr>
          <w:rFonts w:ascii="Courier New" w:hAnsi="Courier New" w:cs="Courier New"/>
          <w:lang w:val="fr-CH"/>
        </w:rPr>
      </w:pPr>
      <w:r w:rsidRPr="005812DA">
        <w:rPr>
          <w:rFonts w:ascii="Courier New" w:hAnsi="Courier New" w:cs="Courier New"/>
          <w:lang w:val="fr-CH"/>
        </w:rPr>
        <w:t xml:space="preserve">   </w:t>
      </w:r>
      <w:proofErr w:type="gramStart"/>
      <w:r w:rsidRPr="005812DA">
        <w:rPr>
          <w:rFonts w:ascii="Courier New" w:hAnsi="Courier New" w:cs="Courier New"/>
          <w:lang w:val="fr-CH"/>
        </w:rPr>
        <w:t>Email:</w:t>
      </w:r>
      <w:proofErr w:type="gramEnd"/>
      <w:r w:rsidRPr="005812DA">
        <w:rPr>
          <w:rFonts w:ascii="Courier New" w:hAnsi="Courier New" w:cs="Courier New"/>
          <w:lang w:val="fr-CH"/>
        </w:rPr>
        <w:t xml:space="preserve"> ignacio.dominguezmartinez@telefonica.com</w:t>
      </w:r>
    </w:p>
    <w:p w14:paraId="53ECF770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  <w:r w:rsidRPr="005812DA">
        <w:rPr>
          <w:rFonts w:ascii="Courier New" w:hAnsi="Courier New" w:cs="Courier New"/>
          <w:lang w:val="fr-CH"/>
        </w:rPr>
        <w:t xml:space="preserve">Lin, et al.             </w:t>
      </w:r>
      <w:proofErr w:type="spellStart"/>
      <w:r w:rsidRPr="001E667C">
        <w:rPr>
          <w:rFonts w:ascii="Courier New" w:hAnsi="Courier New" w:cs="Courier New"/>
        </w:rPr>
        <w:t>Expires</w:t>
      </w:r>
      <w:proofErr w:type="spellEnd"/>
      <w:r w:rsidRPr="001E667C">
        <w:rPr>
          <w:rFonts w:ascii="Courier New" w:hAnsi="Courier New" w:cs="Courier New"/>
        </w:rPr>
        <w:t xml:space="preserve"> 4 September 2025            </w:t>
      </w:r>
      <w:proofErr w:type="gramStart"/>
      <w:r w:rsidRPr="001E667C">
        <w:rPr>
          <w:rFonts w:ascii="Courier New" w:hAnsi="Courier New" w:cs="Courier New"/>
        </w:rPr>
        <w:t xml:space="preserve">   [</w:t>
      </w:r>
      <w:proofErr w:type="gramEnd"/>
      <w:r w:rsidRPr="001E667C">
        <w:rPr>
          <w:rFonts w:ascii="Courier New" w:hAnsi="Courier New" w:cs="Courier New"/>
        </w:rPr>
        <w:t>Page 29]</w:t>
      </w:r>
    </w:p>
    <w:p w14:paraId="44DD779A" w14:textId="77777777" w:rsidR="001E667C" w:rsidRPr="001E667C" w:rsidRDefault="001E667C" w:rsidP="001E667C">
      <w:pPr>
        <w:pStyle w:val="PlainText"/>
        <w:rPr>
          <w:rFonts w:ascii="Courier New" w:hAnsi="Courier New" w:cs="Courier New"/>
        </w:rPr>
      </w:pPr>
    </w:p>
    <w:sectPr w:rsidR="001E667C" w:rsidRPr="001E667C" w:rsidSect="001E667C">
      <w:pgSz w:w="11906" w:h="16838"/>
      <w:pgMar w:top="1417" w:right="1335" w:bottom="1134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af Thomas, INI-NET-VNC-E2E">
    <w15:presenceInfo w15:providerId="AD" w15:userId="S::Thomas.Graf@swisscom.com::487bc3e3-9ce7-4cdd-b7b4-8899ea88d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7C"/>
    <w:rsid w:val="001C2399"/>
    <w:rsid w:val="001E667C"/>
    <w:rsid w:val="005812DA"/>
    <w:rsid w:val="0096322C"/>
    <w:rsid w:val="00A36578"/>
    <w:rsid w:val="00CC14E2"/>
    <w:rsid w:val="00DB13F4"/>
    <w:rsid w:val="00E3141B"/>
    <w:rsid w:val="00F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522"/>
  <w15:chartTrackingRefBased/>
  <w15:docId w15:val="{923C294E-EC6D-4A81-A1EF-06273A17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6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6CC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5812D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2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2DA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draft-ietf-netconf-yang-library-augmentedby-02.dotx</Template>
  <TotalTime>0</TotalTime>
  <Pages>29</Pages>
  <Words>8441</Words>
  <Characters>53183</Characters>
  <Application>Microsoft Office Word</Application>
  <DocSecurity>0</DocSecurity>
  <Lines>443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Thomas, INI-NET-VNC-E2E</dc:creator>
  <cp:keywords/>
  <dc:description/>
  <cp:lastModifiedBy>Graf Thomas, INI-NET-VNC-E2E</cp:lastModifiedBy>
  <cp:revision>2</cp:revision>
  <dcterms:created xsi:type="dcterms:W3CDTF">2025-03-05T06:41:00Z</dcterms:created>
  <dcterms:modified xsi:type="dcterms:W3CDTF">2025-03-05T06:41:00Z</dcterms:modified>
</cp:coreProperties>
</file>