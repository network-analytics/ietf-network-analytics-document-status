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67CA" w14:textId="77777777" w:rsidR="00000000" w:rsidRPr="0045449E" w:rsidRDefault="00000000" w:rsidP="0045449E">
      <w:pPr>
        <w:pStyle w:val="PlainText"/>
        <w:rPr>
          <w:rFonts w:ascii="Courier New" w:hAnsi="Courier New" w:cs="Courier New"/>
        </w:rPr>
      </w:pPr>
    </w:p>
    <w:p w14:paraId="7661941C" w14:textId="77777777" w:rsidR="00000000" w:rsidRPr="0045449E" w:rsidRDefault="00000000" w:rsidP="0045449E">
      <w:pPr>
        <w:pStyle w:val="PlainText"/>
        <w:rPr>
          <w:rFonts w:ascii="Courier New" w:hAnsi="Courier New" w:cs="Courier New"/>
        </w:rPr>
      </w:pPr>
    </w:p>
    <w:p w14:paraId="187BED50" w14:textId="77777777" w:rsidR="00000000" w:rsidRPr="0045449E" w:rsidRDefault="00000000" w:rsidP="0045449E">
      <w:pPr>
        <w:pStyle w:val="PlainText"/>
        <w:rPr>
          <w:rFonts w:ascii="Courier New" w:hAnsi="Courier New" w:cs="Courier New"/>
        </w:rPr>
      </w:pPr>
    </w:p>
    <w:p w14:paraId="654BC258" w14:textId="77777777" w:rsidR="00000000" w:rsidRPr="0045449E" w:rsidRDefault="00000000" w:rsidP="0045449E">
      <w:pPr>
        <w:pStyle w:val="PlainText"/>
        <w:rPr>
          <w:rFonts w:ascii="Courier New" w:hAnsi="Courier New" w:cs="Courier New"/>
        </w:rPr>
      </w:pPr>
    </w:p>
    <w:p w14:paraId="266B9139" w14:textId="77777777"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IPPM                                                         G. Fioccola</w:t>
      </w:r>
    </w:p>
    <w:p w14:paraId="07AEF6BA" w14:textId="77777777"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Internet-Draft                                                   T. Zhou</w:t>
      </w:r>
    </w:p>
    <w:p w14:paraId="5E3BE7D4" w14:textId="77777777"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Intended status: Standards Track                                  Huawei</w:t>
      </w:r>
    </w:p>
    <w:p w14:paraId="3B399AF0" w14:textId="6A6770EF"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Expires: 23 June 2025                                   20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   On-</w:t>
      </w:r>
      <w:del w:id="0" w:author="Graf Thomas, INI-NET-VNC-E2E" w:date="2025-03-02T14:31:00Z">
        <w:r w:rsidRPr="004905DF" w:rsidDel="004905DF">
          <w:rPr>
            <w:rFonts w:ascii="Courier New" w:hAnsi="Courier New" w:cs="Courier New"/>
            <w:lang w:val="en-US"/>
          </w:rPr>
          <w:delText xml:space="preserve">path </w:delText>
        </w:r>
      </w:del>
      <w:ins w:id="1" w:author="Graf Thomas, INI-NET-VNC-E2E" w:date="2025-03-02T14:31:00Z">
        <w:r w:rsidR="004905DF">
          <w:rPr>
            <w:rFonts w:ascii="Courier New" w:hAnsi="Courier New" w:cs="Courier New"/>
            <w:lang w:val="en-US"/>
          </w:rPr>
          <w:t>P</w:t>
        </w:r>
        <w:r w:rsidR="004905DF" w:rsidRPr="004905DF">
          <w:rPr>
            <w:rFonts w:ascii="Courier New" w:hAnsi="Courier New" w:cs="Courier New"/>
            <w:lang w:val="en-US"/>
          </w:rPr>
          <w:t xml:space="preserve">ath </w:t>
        </w:r>
      </w:ins>
      <w:r w:rsidRPr="004905DF">
        <w:rPr>
          <w:rFonts w:ascii="Courier New" w:hAnsi="Courier New" w:cs="Courier New"/>
          <w:lang w:val="en-US"/>
        </w:rPr>
        <w:t>Telemetry YANG Data Model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draft-fz-ippm-on-path-telemetry-yang-01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Abstract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This document proposes a YANG data model for monitoring </w:t>
      </w:r>
      <w:del w:id="2" w:author="Graf Thomas, INI-NET-VNC-E2E" w:date="2025-03-02T14:31:00Z">
        <w:r w:rsidRPr="004905DF" w:rsidDel="004905DF">
          <w:rPr>
            <w:rFonts w:ascii="Courier New" w:hAnsi="Courier New" w:cs="Courier New"/>
            <w:lang w:val="en-US"/>
          </w:rPr>
          <w:delText>on</w:delText>
        </w:r>
      </w:del>
      <w:ins w:id="3" w:author="Graf Thomas, INI-NET-VNC-E2E" w:date="2025-03-02T14:31:00Z">
        <w:r w:rsidR="004905DF">
          <w:rPr>
            <w:rFonts w:ascii="Courier New" w:hAnsi="Courier New" w:cs="Courier New"/>
            <w:lang w:val="en-US"/>
          </w:rPr>
          <w:t>O</w:t>
        </w:r>
        <w:r w:rsidR="004905DF" w:rsidRPr="004905DF">
          <w:rPr>
            <w:rFonts w:ascii="Courier New" w:hAnsi="Courier New" w:cs="Courier New"/>
            <w:lang w:val="en-US"/>
          </w:rPr>
          <w:t>n</w:t>
        </w:r>
      </w:ins>
      <w:r w:rsidRPr="004905DF">
        <w:rPr>
          <w:rFonts w:ascii="Courier New" w:hAnsi="Courier New" w:cs="Courier New"/>
          <w:lang w:val="en-US"/>
        </w:rPr>
        <w:t>-</w:t>
      </w:r>
      <w:del w:id="4" w:author="Graf Thomas, INI-NET-VNC-E2E" w:date="2025-03-02T14:31:00Z">
        <w:r w:rsidRPr="004905DF" w:rsidDel="004905DF">
          <w:rPr>
            <w:rFonts w:ascii="Courier New" w:hAnsi="Courier New" w:cs="Courier New"/>
            <w:lang w:val="en-US"/>
          </w:rPr>
          <w:delText>path</w:delText>
        </w:r>
      </w:del>
      <w:ins w:id="5" w:author="Graf Thomas, INI-NET-VNC-E2E" w:date="2025-03-02T14:31:00Z">
        <w:r w:rsidR="004905DF">
          <w:rPr>
            <w:rFonts w:ascii="Courier New" w:hAnsi="Courier New" w:cs="Courier New"/>
            <w:lang w:val="en-US"/>
          </w:rPr>
          <w:t>P</w:t>
        </w:r>
        <w:r w:rsidR="004905DF" w:rsidRPr="004905DF">
          <w:rPr>
            <w:rFonts w:ascii="Courier New" w:hAnsi="Courier New" w:cs="Courier New"/>
            <w:lang w:val="en-US"/>
          </w:rPr>
          <w:t>ath</w:t>
        </w:r>
      </w:ins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</w:t>
      </w:r>
      <w:del w:id="6" w:author="Graf Thomas, INI-NET-VNC-E2E" w:date="2025-03-02T15:02:00Z">
        <w:r w:rsidRPr="004905DF" w:rsidDel="0068050A">
          <w:rPr>
            <w:rFonts w:ascii="Courier New" w:hAnsi="Courier New" w:cs="Courier New"/>
            <w:lang w:val="en-US"/>
          </w:rPr>
          <w:delText xml:space="preserve">telemetry </w:delText>
        </w:r>
      </w:del>
      <w:ins w:id="7" w:author="Graf Thomas, INI-NET-VNC-E2E" w:date="2025-03-02T15:02:00Z">
        <w:r w:rsidR="0068050A">
          <w:rPr>
            <w:rFonts w:ascii="Courier New" w:hAnsi="Courier New" w:cs="Courier New"/>
            <w:lang w:val="en-US"/>
          </w:rPr>
          <w:t>network performance</w:t>
        </w:r>
        <w:r w:rsidR="0068050A" w:rsidRPr="004905DF">
          <w:rPr>
            <w:rFonts w:ascii="Courier New" w:hAnsi="Courier New" w:cs="Courier New"/>
            <w:lang w:val="en-US"/>
          </w:rPr>
          <w:t xml:space="preserve"> </w:t>
        </w:r>
      </w:ins>
      <w:r w:rsidRPr="004905DF">
        <w:rPr>
          <w:rFonts w:ascii="Courier New" w:hAnsi="Courier New" w:cs="Courier New"/>
          <w:lang w:val="en-US"/>
        </w:rPr>
        <w:t>information</w:t>
      </w:r>
      <w:ins w:id="8" w:author="Graf Thomas, INI-NET-VNC-E2E" w:date="2025-03-02T15:02:00Z">
        <w:r w:rsidR="0068050A">
          <w:rPr>
            <w:rFonts w:ascii="Courier New" w:hAnsi="Courier New" w:cs="Courier New"/>
            <w:lang w:val="en-US"/>
          </w:rPr>
          <w:t xml:space="preserve"> to </w:t>
        </w:r>
      </w:ins>
      <w:ins w:id="9" w:author="Graf Thomas, INI-NET-VNC-E2E" w:date="2025-03-02T15:03:00Z">
        <w:r w:rsidR="0068050A">
          <w:rPr>
            <w:rFonts w:ascii="Courier New" w:hAnsi="Courier New" w:cs="Courier New"/>
            <w:lang w:val="en-US"/>
          </w:rPr>
          <w:t xml:space="preserve">be published in </w:t>
        </w:r>
      </w:ins>
      <w:ins w:id="10" w:author="Graf Thomas, INI-NET-VNC-E2E" w:date="2025-03-02T15:02:00Z">
        <w:r w:rsidR="0068050A">
          <w:rPr>
            <w:rFonts w:ascii="Courier New" w:hAnsi="Courier New" w:cs="Courier New"/>
            <w:lang w:val="en-US"/>
          </w:rPr>
          <w:t>YANG notifications</w:t>
        </w:r>
      </w:ins>
      <w:r w:rsidRPr="004905DF">
        <w:rPr>
          <w:rFonts w:ascii="Courier New" w:hAnsi="Courier New" w:cs="Courier New"/>
          <w:lang w:val="en-US"/>
        </w:rPr>
        <w:t>.  The Alternate-Marking Method and In-situ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Operations, Administration, and Maintenance (IOAM) are </w:t>
      </w:r>
      <w:del w:id="11" w:author="Graf Thomas, INI-NET-VNC-E2E" w:date="2025-03-02T14:31:00Z">
        <w:r w:rsidRPr="004905DF" w:rsidDel="004905DF">
          <w:rPr>
            <w:rFonts w:ascii="Courier New" w:hAnsi="Courier New" w:cs="Courier New"/>
            <w:lang w:val="en-US"/>
          </w:rPr>
          <w:delText>the on</w:delText>
        </w:r>
      </w:del>
      <w:ins w:id="12" w:author="Graf Thomas, INI-NET-VNC-E2E" w:date="2025-03-02T14:31:00Z">
        <w:r w:rsidR="004905DF">
          <w:rPr>
            <w:rFonts w:ascii="Courier New" w:hAnsi="Courier New" w:cs="Courier New"/>
            <w:lang w:val="en-US"/>
          </w:rPr>
          <w:t>O</w:t>
        </w:r>
        <w:r w:rsidR="004905DF" w:rsidRPr="004905DF">
          <w:rPr>
            <w:rFonts w:ascii="Courier New" w:hAnsi="Courier New" w:cs="Courier New"/>
            <w:lang w:val="en-US"/>
          </w:rPr>
          <w:t>n</w:t>
        </w:r>
      </w:ins>
      <w:r w:rsidRPr="004905DF">
        <w:rPr>
          <w:rFonts w:ascii="Courier New" w:hAnsi="Courier New" w:cs="Courier New"/>
          <w:lang w:val="en-US"/>
        </w:rPr>
        <w:t>-</w:t>
      </w:r>
      <w:del w:id="13" w:author="Graf Thomas, INI-NET-VNC-E2E" w:date="2025-03-02T14:31:00Z">
        <w:r w:rsidRPr="004905DF" w:rsidDel="004905DF">
          <w:rPr>
            <w:rFonts w:ascii="Courier New" w:hAnsi="Courier New" w:cs="Courier New"/>
            <w:lang w:val="en-US"/>
          </w:rPr>
          <w:delText>path</w:delText>
        </w:r>
      </w:del>
      <w:ins w:id="14" w:author="Graf Thomas, INI-NET-VNC-E2E" w:date="2025-03-02T14:31:00Z">
        <w:r w:rsidR="004905DF">
          <w:rPr>
            <w:rFonts w:ascii="Courier New" w:hAnsi="Courier New" w:cs="Courier New"/>
            <w:lang w:val="en-US"/>
          </w:rPr>
          <w:t>P</w:t>
        </w:r>
        <w:r w:rsidR="004905DF" w:rsidRPr="004905DF">
          <w:rPr>
            <w:rFonts w:ascii="Courier New" w:hAnsi="Courier New" w:cs="Courier New"/>
            <w:lang w:val="en-US"/>
          </w:rPr>
          <w:t>ath</w:t>
        </w:r>
      </w:ins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hybrid measurement methods considered in this document.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Status of This Memo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provisions of BCP 78 and BCP 79.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This Internet-Draft will expire on 23 June 2025.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Copyright Notice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Copyright (c) 2024 IETF Trust and the persons identified as the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document authors.  All rights reserved.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1]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Table of Contents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1.  </w:t>
      </w:r>
      <w:proofErr w:type="gramStart"/>
      <w:r w:rsidRPr="004905DF">
        <w:rPr>
          <w:rFonts w:ascii="Courier New" w:hAnsi="Courier New" w:cs="Courier New"/>
          <w:lang w:val="en-US"/>
        </w:rPr>
        <w:t>Introduction 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. . . . . . . . . . . . . . . . . . . .   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1.1.  Requirements Language . . . . . . . . . . . . . . . . . .   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1.2.  Conventions . . . . . . . . . . . . . . . . . . </w:t>
      </w:r>
      <w:proofErr w:type="gramStart"/>
      <w:r w:rsidRPr="004905DF">
        <w:rPr>
          <w:rFonts w:ascii="Courier New" w:hAnsi="Courier New" w:cs="Courier New"/>
          <w:lang w:val="en-US"/>
        </w:rPr>
        <w:t>.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  3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2.  Use </w:t>
      </w:r>
      <w:proofErr w:type="gramStart"/>
      <w:r w:rsidRPr="004905DF">
        <w:rPr>
          <w:rFonts w:ascii="Courier New" w:hAnsi="Courier New" w:cs="Courier New"/>
          <w:lang w:val="en-US"/>
        </w:rPr>
        <w:t>Case 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. . . . . . . . . . . . . . . . . . . . . .   3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3.  On-path Telemetry Tree </w:t>
      </w:r>
      <w:proofErr w:type="gramStart"/>
      <w:r w:rsidRPr="004905DF">
        <w:rPr>
          <w:rFonts w:ascii="Courier New" w:hAnsi="Courier New" w:cs="Courier New"/>
          <w:lang w:val="en-US"/>
        </w:rPr>
        <w:t>Diagram 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. . . . . . . . . . .   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4.  On-path Telemetry </w:t>
      </w:r>
      <w:proofErr w:type="gramStart"/>
      <w:r w:rsidRPr="004905DF">
        <w:rPr>
          <w:rFonts w:ascii="Courier New" w:hAnsi="Courier New" w:cs="Courier New"/>
          <w:lang w:val="en-US"/>
        </w:rPr>
        <w:t>Data 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. . . . . . . . . . . . . . .   5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5.  On-Path Telemetry YANG Data Model . . . . . . . . . </w:t>
      </w:r>
      <w:proofErr w:type="gramStart"/>
      <w:r w:rsidRPr="004905DF">
        <w:rPr>
          <w:rFonts w:ascii="Courier New" w:hAnsi="Courier New" w:cs="Courier New"/>
          <w:lang w:val="en-US"/>
        </w:rPr>
        <w:t>.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  6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6.  Security Considerations . . . . . . . . . . . . . . . </w:t>
      </w:r>
      <w:proofErr w:type="gramStart"/>
      <w:r w:rsidRPr="004905DF">
        <w:rPr>
          <w:rFonts w:ascii="Courier New" w:hAnsi="Courier New" w:cs="Courier New"/>
          <w:lang w:val="en-US"/>
        </w:rPr>
        <w:t>.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 20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7.  IANA Considerations . . . . . . . . . . . . . . . . . . . . .  21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8.  </w:t>
      </w:r>
      <w:proofErr w:type="gramStart"/>
      <w:r w:rsidRPr="004905DF">
        <w:rPr>
          <w:rFonts w:ascii="Courier New" w:hAnsi="Courier New" w:cs="Courier New"/>
          <w:lang w:val="en-US"/>
        </w:rPr>
        <w:t>Acknowledgements 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. . . . . . . . . . . . . . . . . .  22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9.  </w:t>
      </w:r>
      <w:proofErr w:type="gramStart"/>
      <w:r w:rsidRPr="004905DF">
        <w:rPr>
          <w:rFonts w:ascii="Courier New" w:hAnsi="Courier New" w:cs="Courier New"/>
          <w:lang w:val="en-US"/>
        </w:rPr>
        <w:t>Contributors 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. . . . . . . . . . . . . . . . . . . .  22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10. </w:t>
      </w:r>
      <w:proofErr w:type="gramStart"/>
      <w:r w:rsidRPr="004905DF">
        <w:rPr>
          <w:rFonts w:ascii="Courier New" w:hAnsi="Courier New" w:cs="Courier New"/>
          <w:lang w:val="en-US"/>
        </w:rPr>
        <w:t>References 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. . . . . . . . . . . . . . . . . . . . .  22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10.1.  Normative References . . . . . . . . . . . . . . . . . .  22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10.2.  Informative References . . . . . . . . . . . . </w:t>
      </w:r>
      <w:proofErr w:type="gramStart"/>
      <w:r w:rsidRPr="004905DF">
        <w:rPr>
          <w:rFonts w:ascii="Courier New" w:hAnsi="Courier New" w:cs="Courier New"/>
          <w:lang w:val="en-US"/>
        </w:rPr>
        <w:t>.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 23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4905DF">
        <w:rPr>
          <w:rFonts w:ascii="Courier New" w:hAnsi="Courier New" w:cs="Courier New"/>
          <w:lang w:val="en-US"/>
        </w:rPr>
        <w:t>Addresses  . . .</w:t>
      </w:r>
      <w:proofErr w:type="gramEnd"/>
      <w:r w:rsidRPr="004905DF">
        <w:rPr>
          <w:rFonts w:ascii="Courier New" w:hAnsi="Courier New" w:cs="Courier New"/>
          <w:lang w:val="en-US"/>
        </w:rPr>
        <w:t xml:space="preserve"> . . . . . . . . . . . . . . . . . . . .  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1.  Introduction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Alternate-Marking Method [RFC9341] [RFC9342] (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) is a technique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used to perform packet loss, delay, and jitter measurements on in-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flight packets.  In-situ Operations, Administration, and Maintenance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(IOAM) is a method to produce operational and telemetry information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that may be exported using the in-band or out-of-band method.  The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data types and data formats for IOAM data records have been defined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in [RFC9197] [RFC9326].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This document defines a YANG data model for monitoring </w:t>
      </w:r>
      <w:del w:id="15" w:author="Graf Thomas, INI-NET-VNC-E2E" w:date="2025-03-02T15:04:00Z">
        <w:r w:rsidRPr="004905DF" w:rsidDel="0068050A">
          <w:rPr>
            <w:rFonts w:ascii="Courier New" w:hAnsi="Courier New" w:cs="Courier New"/>
            <w:lang w:val="en-US"/>
          </w:rPr>
          <w:delText>on</w:delText>
        </w:r>
      </w:del>
      <w:ins w:id="16" w:author="Graf Thomas, INI-NET-VNC-E2E" w:date="2025-03-02T15:04:00Z">
        <w:r w:rsidR="0068050A">
          <w:rPr>
            <w:rFonts w:ascii="Courier New" w:hAnsi="Courier New" w:cs="Courier New"/>
            <w:lang w:val="en-US"/>
          </w:rPr>
          <w:t>O</w:t>
        </w:r>
        <w:r w:rsidR="0068050A" w:rsidRPr="004905DF">
          <w:rPr>
            <w:rFonts w:ascii="Courier New" w:hAnsi="Courier New" w:cs="Courier New"/>
            <w:lang w:val="en-US"/>
          </w:rPr>
          <w:t>n</w:t>
        </w:r>
      </w:ins>
      <w:r w:rsidRPr="004905DF">
        <w:rPr>
          <w:rFonts w:ascii="Courier New" w:hAnsi="Courier New" w:cs="Courier New"/>
          <w:lang w:val="en-US"/>
        </w:rPr>
        <w:t>-</w:t>
      </w:r>
      <w:del w:id="17" w:author="Graf Thomas, INI-NET-VNC-E2E" w:date="2025-03-02T15:04:00Z">
        <w:r w:rsidRPr="004905DF" w:rsidDel="0068050A">
          <w:rPr>
            <w:rFonts w:ascii="Courier New" w:hAnsi="Courier New" w:cs="Courier New"/>
            <w:lang w:val="en-US"/>
          </w:rPr>
          <w:delText>path</w:delText>
        </w:r>
      </w:del>
      <w:ins w:id="18" w:author="Graf Thomas, INI-NET-VNC-E2E" w:date="2025-03-02T15:04:00Z">
        <w:r w:rsidR="0068050A">
          <w:rPr>
            <w:rFonts w:ascii="Courier New" w:hAnsi="Courier New" w:cs="Courier New"/>
            <w:lang w:val="en-US"/>
          </w:rPr>
          <w:t>P</w:t>
        </w:r>
        <w:r w:rsidR="0068050A" w:rsidRPr="004905DF">
          <w:rPr>
            <w:rFonts w:ascii="Courier New" w:hAnsi="Courier New" w:cs="Courier New"/>
            <w:lang w:val="en-US"/>
          </w:rPr>
          <w:t>ath</w:t>
        </w:r>
      </w:ins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telemetry information of Alternate Marking Method and IOAM.  It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provides YANG data models with performance monitoring parameters that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can be subscribed </w:t>
      </w:r>
      <w:del w:id="19" w:author="Graf Thomas, INI-NET-VNC-E2E" w:date="2025-03-02T14:33:00Z">
        <w:r w:rsidRPr="004905DF" w:rsidDel="004905DF">
          <w:rPr>
            <w:rFonts w:ascii="Courier New" w:hAnsi="Courier New" w:cs="Courier New"/>
            <w:lang w:val="en-US"/>
          </w:rPr>
          <w:delText xml:space="preserve">to </w:delText>
        </w:r>
      </w:del>
      <w:r w:rsidRPr="004905DF">
        <w:rPr>
          <w:rFonts w:ascii="Courier New" w:hAnsi="Courier New" w:cs="Courier New"/>
          <w:lang w:val="en-US"/>
        </w:rPr>
        <w:t xml:space="preserve">for monitoring and telemetry via </w:t>
      </w:r>
      <w:del w:id="20" w:author="Graf Thomas, INI-NET-VNC-E2E" w:date="2025-03-02T14:33:00Z">
        <w:r w:rsidRPr="004905DF" w:rsidDel="004905DF">
          <w:rPr>
            <w:rFonts w:ascii="Courier New" w:hAnsi="Courier New" w:cs="Courier New"/>
            <w:lang w:val="en-US"/>
          </w:rPr>
          <w:delText>the mechanism</w:delText>
        </w:r>
      </w:del>
      <w:ins w:id="21" w:author="Graf Thomas, INI-NET-VNC-E2E" w:date="2025-03-02T14:33:00Z">
        <w:r w:rsidR="004905DF">
          <w:rPr>
            <w:rFonts w:ascii="Courier New" w:hAnsi="Courier New" w:cs="Courier New"/>
            <w:lang w:val="en-US"/>
          </w:rPr>
          <w:t>YANG-Push</w:t>
        </w:r>
      </w:ins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specified in</w:t>
      </w:r>
      <w:ins w:id="22" w:author="Graf Thomas, INI-NET-VNC-E2E" w:date="2025-03-02T14:33:00Z">
        <w:r w:rsidR="004905DF">
          <w:rPr>
            <w:rFonts w:ascii="Courier New" w:hAnsi="Courier New" w:cs="Courier New"/>
            <w:lang w:val="en-US"/>
          </w:rPr>
          <w:t xml:space="preserve"> </w:t>
        </w:r>
      </w:ins>
      <w:ins w:id="23" w:author="Graf Thomas, INI-NET-VNC-E2E" w:date="2025-03-02T14:34:00Z">
        <w:r w:rsidR="004905DF" w:rsidRPr="004905DF">
          <w:rPr>
            <w:rFonts w:ascii="Courier New" w:hAnsi="Courier New" w:cs="Courier New"/>
            <w:lang w:val="en-US"/>
          </w:rPr>
          <w:t>[RFC86</w:t>
        </w:r>
        <w:r w:rsidR="004905DF">
          <w:rPr>
            <w:rFonts w:ascii="Courier New" w:hAnsi="Courier New" w:cs="Courier New"/>
            <w:lang w:val="en-US"/>
          </w:rPr>
          <w:t>39</w:t>
        </w:r>
        <w:r w:rsidR="004905DF" w:rsidRPr="004905DF">
          <w:rPr>
            <w:rFonts w:ascii="Courier New" w:hAnsi="Courier New" w:cs="Courier New"/>
            <w:lang w:val="en-US"/>
          </w:rPr>
          <w:t>]</w:t>
        </w:r>
        <w:r w:rsidR="004905DF">
          <w:rPr>
            <w:rFonts w:ascii="Courier New" w:hAnsi="Courier New" w:cs="Courier New"/>
            <w:lang w:val="en-US"/>
          </w:rPr>
          <w:t xml:space="preserve"> </w:t>
        </w:r>
      </w:ins>
      <w:del w:id="24" w:author="Graf Thomas, INI-NET-VNC-E2E" w:date="2025-03-02T14:34:00Z">
        <w:r w:rsidRPr="004905DF" w:rsidDel="004905DF">
          <w:rPr>
            <w:rFonts w:ascii="Courier New" w:hAnsi="Courier New" w:cs="Courier New"/>
            <w:lang w:val="en-US"/>
          </w:rPr>
          <w:delText xml:space="preserve"> </w:delText>
        </w:r>
      </w:del>
      <w:r w:rsidRPr="004905DF">
        <w:rPr>
          <w:rFonts w:ascii="Courier New" w:hAnsi="Courier New" w:cs="Courier New"/>
          <w:lang w:val="en-US"/>
        </w:rPr>
        <w:t>[RFC8640] and [RFC8641].</w:t>
      </w:r>
    </w:p>
    <w:p w:rsidR="00000000" w:rsidRPr="004905DF" w:rsidDel="004905DF" w:rsidRDefault="00000000" w:rsidP="004905DF">
      <w:pPr>
        <w:pStyle w:val="PlainText"/>
        <w:rPr>
          <w:del w:id="25" w:author="Graf Thomas, INI-NET-VNC-E2E" w:date="2025-03-02T14:35:00Z"/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This document </w:t>
      </w:r>
      <w:del w:id="26" w:author="Graf Thomas, INI-NET-VNC-E2E" w:date="2025-03-02T14:35:00Z">
        <w:r w:rsidRPr="004905DF" w:rsidDel="004905DF">
          <w:rPr>
            <w:rFonts w:ascii="Courier New" w:hAnsi="Courier New" w:cs="Courier New"/>
            <w:lang w:val="en-US"/>
          </w:rPr>
          <w:delText>does not introduce new telemetry metrics for network</w:delText>
        </w:r>
      </w:del>
    </w:p>
    <w:p w:rsidR="00000000" w:rsidRPr="004905DF" w:rsidRDefault="00000000" w:rsidP="004905DF">
      <w:pPr>
        <w:pStyle w:val="PlainText"/>
        <w:rPr>
          <w:rFonts w:ascii="Courier New" w:hAnsi="Courier New" w:cs="Courier New"/>
          <w:lang w:val="en-US"/>
        </w:rPr>
      </w:pPr>
      <w:del w:id="27" w:author="Graf Thomas, INI-NET-VNC-E2E" w:date="2025-03-02T14:35:00Z">
        <w:r w:rsidRPr="004905DF" w:rsidDel="004905DF">
          <w:rPr>
            <w:rFonts w:ascii="Courier New" w:hAnsi="Courier New" w:cs="Courier New"/>
            <w:lang w:val="en-US"/>
          </w:rPr>
          <w:delText xml:space="preserve">   performance for measuring network performance, but it </w:delText>
        </w:r>
      </w:del>
      <w:r w:rsidRPr="004905DF">
        <w:rPr>
          <w:rFonts w:ascii="Courier New" w:hAnsi="Courier New" w:cs="Courier New"/>
          <w:lang w:val="en-US"/>
        </w:rPr>
        <w:t>uses the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existing mechanisms of [RFC9341], [RFC9342], [RFC9197], [RFC9326]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monitor the performance of the network and </w:t>
      </w:r>
      <w:del w:id="28" w:author="Graf Thomas, INI-NET-VNC-E2E" w:date="2025-03-02T14:35:00Z">
        <w:r w:rsidRPr="004905DF" w:rsidDel="004905DF">
          <w:rPr>
            <w:rFonts w:ascii="Courier New" w:hAnsi="Courier New" w:cs="Courier New"/>
            <w:lang w:val="en-US"/>
          </w:rPr>
          <w:delText xml:space="preserve">the </w:delText>
        </w:r>
      </w:del>
      <w:ins w:id="29" w:author="Graf Thomas, INI-NET-VNC-E2E" w:date="2025-03-02T14:35:00Z">
        <w:r w:rsidR="004905DF">
          <w:rPr>
            <w:rFonts w:ascii="Courier New" w:hAnsi="Courier New" w:cs="Courier New"/>
            <w:lang w:val="en-US"/>
          </w:rPr>
          <w:t xml:space="preserve">connectivity </w:t>
        </w:r>
      </w:ins>
      <w:r w:rsidRPr="004905DF">
        <w:rPr>
          <w:rFonts w:ascii="Courier New" w:hAnsi="Courier New" w:cs="Courier New"/>
          <w:lang w:val="en-US"/>
        </w:rPr>
        <w:t>services.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1.1.  Requirements Language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capitals, as shown here.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Fioccola &amp; Zhou           Expires 23 June 2025               </w:t>
      </w:r>
      <w:proofErr w:type="gramStart"/>
      <w:r w:rsidRPr="004905DF">
        <w:rPr>
          <w:rFonts w:ascii="Courier New" w:hAnsi="Courier New" w:cs="Courier New"/>
          <w:lang w:val="en-US"/>
        </w:rPr>
        <w:t xml:space="preserve">   [</w:t>
      </w:r>
      <w:proofErr w:type="gramEnd"/>
      <w:r w:rsidRPr="004905DF">
        <w:rPr>
          <w:rFonts w:ascii="Courier New" w:hAnsi="Courier New" w:cs="Courier New"/>
          <w:lang w:val="en-US"/>
        </w:rPr>
        <w:t>Page 2]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1.2.  Conventions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following terms are defined in [RFC7950] and are used in this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en-US"/>
        </w:rPr>
        <w:t xml:space="preserve">   </w:t>
      </w:r>
      <w:proofErr w:type="spellStart"/>
      <w:r w:rsidRPr="004905DF">
        <w:rPr>
          <w:rFonts w:ascii="Courier New" w:hAnsi="Courier New" w:cs="Courier New"/>
          <w:lang w:val="it-IT"/>
        </w:rPr>
        <w:t>specification</w:t>
      </w:r>
      <w:proofErr w:type="spellEnd"/>
      <w:r w:rsidRPr="004905DF">
        <w:rPr>
          <w:rFonts w:ascii="Courier New" w:hAnsi="Courier New" w:cs="Courier New"/>
          <w:lang w:val="it-IT"/>
        </w:rPr>
        <w:t>: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*  </w:t>
      </w:r>
      <w:proofErr w:type="spellStart"/>
      <w:r w:rsidRPr="004905DF">
        <w:rPr>
          <w:rFonts w:ascii="Courier New" w:hAnsi="Courier New" w:cs="Courier New"/>
          <w:lang w:val="it-IT"/>
        </w:rPr>
        <w:t>augment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*  data model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*  data </w:t>
      </w:r>
      <w:proofErr w:type="spellStart"/>
      <w:r w:rsidRPr="004905DF">
        <w:rPr>
          <w:rFonts w:ascii="Courier New" w:hAnsi="Courier New" w:cs="Courier New"/>
          <w:lang w:val="it-IT"/>
        </w:rPr>
        <w:t>node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it-IT"/>
        </w:rPr>
        <w:t xml:space="preserve">   </w:t>
      </w:r>
      <w:r w:rsidRPr="004905DF">
        <w:rPr>
          <w:rFonts w:ascii="Courier New" w:hAnsi="Courier New" w:cs="Courier New"/>
          <w:lang w:val="en-US"/>
        </w:rPr>
        <w:t>The terminology for describing YANG data models is found in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[RFC7950].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2.  Use Case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Some applications may use the subscription model specified in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[RFC8641] to subscribe to the </w:t>
      </w:r>
      <w:del w:id="30" w:author="Graf Thomas, INI-NET-VNC-E2E" w:date="2025-03-02T14:58:00Z">
        <w:r w:rsidRPr="004905DF" w:rsidDel="005C6F26">
          <w:rPr>
            <w:rFonts w:ascii="Courier New" w:hAnsi="Courier New" w:cs="Courier New"/>
            <w:lang w:val="en-US"/>
          </w:rPr>
          <w:delText>on</w:delText>
        </w:r>
      </w:del>
      <w:ins w:id="31" w:author="Graf Thomas, INI-NET-VNC-E2E" w:date="2025-03-02T14:58:00Z">
        <w:r w:rsidR="005C6F26">
          <w:rPr>
            <w:rFonts w:ascii="Courier New" w:hAnsi="Courier New" w:cs="Courier New"/>
            <w:lang w:val="en-US"/>
          </w:rPr>
          <w:t>O</w:t>
        </w:r>
        <w:r w:rsidR="005C6F26" w:rsidRPr="004905DF">
          <w:rPr>
            <w:rFonts w:ascii="Courier New" w:hAnsi="Courier New" w:cs="Courier New"/>
            <w:lang w:val="en-US"/>
          </w:rPr>
          <w:t>n</w:t>
        </w:r>
      </w:ins>
      <w:r w:rsidRPr="004905DF">
        <w:rPr>
          <w:rFonts w:ascii="Courier New" w:hAnsi="Courier New" w:cs="Courier New"/>
          <w:lang w:val="en-US"/>
        </w:rPr>
        <w:t>-</w:t>
      </w:r>
      <w:del w:id="32" w:author="Graf Thomas, INI-NET-VNC-E2E" w:date="2025-03-02T14:58:00Z">
        <w:r w:rsidRPr="004905DF" w:rsidDel="005C6F26">
          <w:rPr>
            <w:rFonts w:ascii="Courier New" w:hAnsi="Courier New" w:cs="Courier New"/>
            <w:lang w:val="en-US"/>
          </w:rPr>
          <w:delText xml:space="preserve">path </w:delText>
        </w:r>
      </w:del>
      <w:ins w:id="33" w:author="Graf Thomas, INI-NET-VNC-E2E" w:date="2025-03-02T14:58:00Z">
        <w:r w:rsidR="005C6F26">
          <w:rPr>
            <w:rFonts w:ascii="Courier New" w:hAnsi="Courier New" w:cs="Courier New"/>
            <w:lang w:val="en-US"/>
          </w:rPr>
          <w:t>P</w:t>
        </w:r>
        <w:r w:rsidR="005C6F26" w:rsidRPr="004905DF">
          <w:rPr>
            <w:rFonts w:ascii="Courier New" w:hAnsi="Courier New" w:cs="Courier New"/>
            <w:lang w:val="en-US"/>
          </w:rPr>
          <w:t xml:space="preserve">ath </w:t>
        </w:r>
      </w:ins>
      <w:r w:rsidRPr="004905DF">
        <w:rPr>
          <w:rFonts w:ascii="Courier New" w:hAnsi="Courier New" w:cs="Courier New"/>
          <w:lang w:val="en-US"/>
        </w:rPr>
        <w:t>telemetry network performance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data.  For example, </w:t>
      </w:r>
      <w:del w:id="34" w:author="Graf Thomas, INI-NET-VNC-E2E" w:date="2025-03-02T14:37:00Z">
        <w:r w:rsidRPr="004905DF" w:rsidDel="004905DF">
          <w:rPr>
            <w:rFonts w:ascii="Courier New" w:hAnsi="Courier New" w:cs="Courier New"/>
            <w:lang w:val="en-US"/>
          </w:rPr>
          <w:delText xml:space="preserve">network </w:delText>
        </w:r>
      </w:del>
      <w:ins w:id="35" w:author="Graf Thomas, INI-NET-VNC-E2E" w:date="2025-03-02T14:37:00Z">
        <w:r w:rsidR="004905DF">
          <w:rPr>
            <w:rFonts w:ascii="Courier New" w:hAnsi="Courier New" w:cs="Courier New"/>
            <w:lang w:val="en-US"/>
          </w:rPr>
          <w:t>N</w:t>
        </w:r>
        <w:r w:rsidR="004905DF" w:rsidRPr="004905DF">
          <w:rPr>
            <w:rFonts w:ascii="Courier New" w:hAnsi="Courier New" w:cs="Courier New"/>
            <w:lang w:val="en-US"/>
          </w:rPr>
          <w:t xml:space="preserve">etwork </w:t>
        </w:r>
      </w:ins>
      <w:del w:id="36" w:author="Graf Thomas, INI-NET-VNC-E2E" w:date="2025-03-02T14:37:00Z">
        <w:r w:rsidRPr="004905DF" w:rsidDel="004905DF">
          <w:rPr>
            <w:rFonts w:ascii="Courier New" w:hAnsi="Courier New" w:cs="Courier New"/>
            <w:lang w:val="en-US"/>
          </w:rPr>
          <w:delText xml:space="preserve">telemetry </w:delText>
        </w:r>
      </w:del>
      <w:ins w:id="37" w:author="Graf Thomas, INI-NET-VNC-E2E" w:date="2025-03-02T14:37:00Z">
        <w:r w:rsidR="004905DF">
          <w:rPr>
            <w:rFonts w:ascii="Courier New" w:hAnsi="Courier New" w:cs="Courier New"/>
            <w:lang w:val="en-US"/>
          </w:rPr>
          <w:t>T</w:t>
        </w:r>
        <w:r w:rsidR="004905DF" w:rsidRPr="004905DF">
          <w:rPr>
            <w:rFonts w:ascii="Courier New" w:hAnsi="Courier New" w:cs="Courier New"/>
            <w:lang w:val="en-US"/>
          </w:rPr>
          <w:t xml:space="preserve">elemetry </w:t>
        </w:r>
        <w:r w:rsidR="004905DF">
          <w:rPr>
            <w:rFonts w:ascii="Courier New" w:hAnsi="Courier New" w:cs="Courier New"/>
            <w:lang w:val="en-US"/>
          </w:rPr>
          <w:t xml:space="preserve">[RFC9232] </w:t>
        </w:r>
      </w:ins>
      <w:r w:rsidRPr="004905DF">
        <w:rPr>
          <w:rFonts w:ascii="Courier New" w:hAnsi="Courier New" w:cs="Courier New"/>
          <w:lang w:val="en-US"/>
        </w:rPr>
        <w:t xml:space="preserve">updates may be </w:t>
      </w:r>
      <w:del w:id="38" w:author="Graf Thomas, INI-NET-VNC-E2E" w:date="2025-03-02T14:59:00Z">
        <w:r w:rsidRPr="004905DF" w:rsidDel="005C6F26">
          <w:rPr>
            <w:rFonts w:ascii="Courier New" w:hAnsi="Courier New" w:cs="Courier New"/>
            <w:lang w:val="en-US"/>
          </w:rPr>
          <w:delText xml:space="preserve">obtained </w:delText>
        </w:r>
      </w:del>
      <w:ins w:id="39" w:author="Graf Thomas, INI-NET-VNC-E2E" w:date="2025-03-02T14:59:00Z">
        <w:r w:rsidR="005C6F26">
          <w:rPr>
            <w:rFonts w:ascii="Courier New" w:hAnsi="Courier New" w:cs="Courier New"/>
            <w:lang w:val="en-US"/>
          </w:rPr>
          <w:t>subscribed</w:t>
        </w:r>
        <w:r w:rsidR="005C6F26" w:rsidRPr="004905DF">
          <w:rPr>
            <w:rFonts w:ascii="Courier New" w:hAnsi="Courier New" w:cs="Courier New"/>
            <w:lang w:val="en-US"/>
          </w:rPr>
          <w:t xml:space="preserve"> </w:t>
        </w:r>
      </w:ins>
      <w:del w:id="40" w:author="Graf Thomas, INI-NET-VNC-E2E" w:date="2025-03-02T14:59:00Z">
        <w:r w:rsidRPr="004905DF" w:rsidDel="005C6F26">
          <w:rPr>
            <w:rFonts w:ascii="Courier New" w:hAnsi="Courier New" w:cs="Courier New"/>
            <w:lang w:val="en-US"/>
          </w:rPr>
          <w:delText>through</w:delText>
        </w:r>
      </w:del>
      <w:ins w:id="41" w:author="Graf Thomas, INI-NET-VNC-E2E" w:date="2025-03-02T14:59:00Z">
        <w:r w:rsidR="005C6F26">
          <w:rPr>
            <w:rFonts w:ascii="Courier New" w:hAnsi="Courier New" w:cs="Courier New"/>
            <w:lang w:val="en-US"/>
          </w:rPr>
          <w:t>to</w:t>
        </w:r>
      </w:ins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</w:t>
      </w:r>
      <w:ins w:id="42" w:author="Graf Thomas, INI-NET-VNC-E2E" w:date="2025-03-02T14:37:00Z">
        <w:r w:rsidR="004905DF">
          <w:rPr>
            <w:rFonts w:ascii="Courier New" w:hAnsi="Courier New" w:cs="Courier New"/>
            <w:lang w:val="en-US"/>
          </w:rPr>
          <w:t xml:space="preserve">YANG-Push </w:t>
        </w:r>
      </w:ins>
      <w:r w:rsidRPr="004905DF">
        <w:rPr>
          <w:rFonts w:ascii="Courier New" w:hAnsi="Courier New" w:cs="Courier New"/>
          <w:lang w:val="en-US"/>
        </w:rPr>
        <w:t>on-change notifications [RFC8641]</w:t>
      </w:r>
      <w:ins w:id="43" w:author="Graf Thomas, INI-NET-VNC-E2E" w:date="2025-03-02T15:00:00Z">
        <w:r w:rsidR="005C6F26">
          <w:rPr>
            <w:rFonts w:ascii="Courier New" w:hAnsi="Courier New" w:cs="Courier New"/>
            <w:lang w:val="en-US"/>
          </w:rPr>
          <w:t xml:space="preserve"> for state changes</w:t>
        </w:r>
      </w:ins>
      <w:r w:rsidRPr="004905DF">
        <w:rPr>
          <w:rFonts w:ascii="Courier New" w:hAnsi="Courier New" w:cs="Courier New"/>
          <w:lang w:val="en-US"/>
        </w:rPr>
        <w:t xml:space="preserve">.  </w:t>
      </w:r>
      <w:del w:id="44" w:author="Graf Thomas, INI-NET-VNC-E2E" w:date="2025-03-02T14:59:00Z">
        <w:r w:rsidRPr="004905DF" w:rsidDel="005C6F26">
          <w:rPr>
            <w:rFonts w:ascii="Courier New" w:hAnsi="Courier New" w:cs="Courier New"/>
            <w:lang w:val="en-US"/>
          </w:rPr>
          <w:delText xml:space="preserve">A </w:delText>
        </w:r>
      </w:del>
      <w:ins w:id="45" w:author="Graf Thomas, INI-NET-VNC-E2E" w:date="2025-03-02T14:37:00Z">
        <w:r w:rsidR="004905DF">
          <w:rPr>
            <w:rFonts w:ascii="Courier New" w:hAnsi="Courier New" w:cs="Courier New"/>
            <w:lang w:val="en-US"/>
          </w:rPr>
          <w:t xml:space="preserve">YANG-Push </w:t>
        </w:r>
      </w:ins>
      <w:r w:rsidRPr="004905DF">
        <w:rPr>
          <w:rFonts w:ascii="Courier New" w:hAnsi="Courier New" w:cs="Courier New"/>
          <w:lang w:val="en-US"/>
        </w:rPr>
        <w:t>periodic notification</w:t>
      </w:r>
      <w:ins w:id="46" w:author="Graf Thomas, INI-NET-VNC-E2E" w:date="2025-03-02T14:59:00Z">
        <w:r w:rsidR="005C6F26">
          <w:rPr>
            <w:rFonts w:ascii="Courier New" w:hAnsi="Courier New" w:cs="Courier New"/>
            <w:lang w:val="en-US"/>
          </w:rPr>
          <w:t>s</w:t>
        </w:r>
      </w:ins>
      <w:r w:rsidRPr="004905DF">
        <w:rPr>
          <w:rFonts w:ascii="Courier New" w:hAnsi="Courier New" w:cs="Courier New"/>
          <w:lang w:val="en-US"/>
        </w:rPr>
        <w:t xml:space="preserve"> [RFC8641]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can be </w:t>
      </w:r>
      <w:del w:id="47" w:author="Graf Thomas, INI-NET-VNC-E2E" w:date="2025-03-02T14:59:00Z">
        <w:r w:rsidRPr="004905DF" w:rsidDel="005C6F26">
          <w:rPr>
            <w:rFonts w:ascii="Courier New" w:hAnsi="Courier New" w:cs="Courier New"/>
            <w:lang w:val="en-US"/>
          </w:rPr>
          <w:delText xml:space="preserve">specified </w:delText>
        </w:r>
      </w:del>
      <w:ins w:id="48" w:author="Graf Thomas, INI-NET-VNC-E2E" w:date="2025-03-02T14:59:00Z">
        <w:r w:rsidR="005C6F26">
          <w:rPr>
            <w:rFonts w:ascii="Courier New" w:hAnsi="Courier New" w:cs="Courier New"/>
            <w:lang w:val="en-US"/>
          </w:rPr>
          <w:t>subscribed</w:t>
        </w:r>
        <w:r w:rsidR="005C6F26" w:rsidRPr="004905DF">
          <w:rPr>
            <w:rFonts w:ascii="Courier New" w:hAnsi="Courier New" w:cs="Courier New"/>
            <w:lang w:val="en-US"/>
          </w:rPr>
          <w:t xml:space="preserve"> </w:t>
        </w:r>
      </w:ins>
      <w:r w:rsidRPr="004905DF">
        <w:rPr>
          <w:rFonts w:ascii="Courier New" w:hAnsi="Courier New" w:cs="Courier New"/>
          <w:lang w:val="en-US"/>
        </w:rPr>
        <w:t>to obtain real-time performance data.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There is a need for real-time traffic monitoring of the network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optimize the network performance.  The next figure shows an example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of a high-level workflow for dynamic network control based on traffic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monitoring that could use the mechanism described in this document.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+---------------------------------------------------+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|              Orchestrator/Controller              |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+---------------------------------------------------+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|  /|\                     |  /|\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Monitor |   | Monitor              |   |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Request |   | Result      Possible |   |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|   |         Optimization |   | Optimization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\|</w:t>
      </w:r>
      <w:proofErr w:type="gramStart"/>
      <w:r w:rsidRPr="004905DF">
        <w:rPr>
          <w:rFonts w:ascii="Courier New" w:hAnsi="Courier New" w:cs="Courier New"/>
          <w:lang w:val="en-US"/>
        </w:rPr>
        <w:t>/  |</w:t>
      </w:r>
      <w:proofErr w:type="gramEnd"/>
      <w:r w:rsidRPr="004905DF">
        <w:rPr>
          <w:rFonts w:ascii="Courier New" w:hAnsi="Courier New" w:cs="Courier New"/>
          <w:lang w:val="en-US"/>
        </w:rPr>
        <w:t xml:space="preserve">                     \|/  | Result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+---------------------------------------------------+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|                      Network                      |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+---------------------------------------------------+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Figure 1: Workflow for dynamic network control based on traffic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                 monitoring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Controller sends a Monitor Request and receive Monitor Result.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</w:t>
      </w:r>
      <w:del w:id="49" w:author="Graf Thomas, INI-NET-VNC-E2E" w:date="2025-03-02T14:38:00Z">
        <w:r w:rsidRPr="004905DF" w:rsidDel="004905DF">
          <w:rPr>
            <w:rFonts w:ascii="Courier New" w:hAnsi="Courier New" w:cs="Courier New"/>
            <w:lang w:val="en-US"/>
          </w:rPr>
          <w:delText>As a consequence of</w:delText>
        </w:r>
      </w:del>
      <w:ins w:id="50" w:author="Graf Thomas, INI-NET-VNC-E2E" w:date="2025-03-02T14:38:00Z">
        <w:r w:rsidR="004905DF" w:rsidRPr="004905DF">
          <w:rPr>
            <w:rFonts w:ascii="Courier New" w:hAnsi="Courier New" w:cs="Courier New"/>
            <w:lang w:val="en-US"/>
          </w:rPr>
          <w:t>Because of</w:t>
        </w:r>
      </w:ins>
      <w:r w:rsidRPr="004905DF">
        <w:rPr>
          <w:rFonts w:ascii="Courier New" w:hAnsi="Courier New" w:cs="Courier New"/>
          <w:lang w:val="en-US"/>
        </w:rPr>
        <w:t xml:space="preserve"> this Closed-Loop approach, the controller can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take Optimization actions, that can be related to </w:t>
      </w:r>
      <w:del w:id="51" w:author="Graf Thomas, INI-NET-VNC-E2E" w:date="2025-03-02T14:39:00Z">
        <w:r w:rsidRPr="004905DF" w:rsidDel="004905DF">
          <w:rPr>
            <w:rFonts w:ascii="Courier New" w:hAnsi="Courier New" w:cs="Courier New"/>
            <w:lang w:val="en-US"/>
          </w:rPr>
          <w:delText xml:space="preserve">network </w:delText>
        </w:r>
      </w:del>
      <w:ins w:id="52" w:author="Graf Thomas, INI-NET-VNC-E2E" w:date="2025-03-02T14:39:00Z">
        <w:r w:rsidR="004905DF">
          <w:rPr>
            <w:rFonts w:ascii="Courier New" w:hAnsi="Courier New" w:cs="Courier New"/>
            <w:lang w:val="en-US"/>
          </w:rPr>
          <w:t>forwarding</w:t>
        </w:r>
        <w:r w:rsidR="004905DF" w:rsidRPr="004905DF">
          <w:rPr>
            <w:rFonts w:ascii="Courier New" w:hAnsi="Courier New" w:cs="Courier New"/>
            <w:lang w:val="en-US"/>
          </w:rPr>
          <w:t xml:space="preserve"> </w:t>
        </w:r>
      </w:ins>
      <w:r w:rsidRPr="004905DF">
        <w:rPr>
          <w:rFonts w:ascii="Courier New" w:hAnsi="Courier New" w:cs="Courier New"/>
          <w:lang w:val="en-US"/>
        </w:rPr>
        <w:t>path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modification or performance measurements variation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([I-</w:t>
      </w:r>
      <w:proofErr w:type="spellStart"/>
      <w:r w:rsidRPr="004905DF">
        <w:rPr>
          <w:rFonts w:ascii="Courier New" w:hAnsi="Courier New" w:cs="Courier New"/>
          <w:lang w:val="en-US"/>
        </w:rPr>
        <w:t>D.ydt</w:t>
      </w:r>
      <w:proofErr w:type="spellEnd"/>
      <w:r w:rsidRPr="004905DF">
        <w:rPr>
          <w:rFonts w:ascii="Courier New" w:hAnsi="Courier New" w:cs="Courier New"/>
          <w:lang w:val="en-US"/>
        </w:rPr>
        <w:t>-ippm-alt-mark-yang]), as also described in [RFC9342] with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regard to the flexible and adaptive performance measurements.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3]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lastRenderedPageBreak/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3.  On-</w:t>
      </w:r>
      <w:del w:id="53" w:author="Graf Thomas, INI-NET-VNC-E2E" w:date="2025-03-02T14:39:00Z">
        <w:r w:rsidRPr="004905DF" w:rsidDel="004905DF">
          <w:rPr>
            <w:rFonts w:ascii="Courier New" w:hAnsi="Courier New" w:cs="Courier New"/>
            <w:lang w:val="en-US"/>
          </w:rPr>
          <w:delText xml:space="preserve">path </w:delText>
        </w:r>
      </w:del>
      <w:ins w:id="54" w:author="Graf Thomas, INI-NET-VNC-E2E" w:date="2025-03-02T14:39:00Z">
        <w:r w:rsidR="004905DF">
          <w:rPr>
            <w:rFonts w:ascii="Courier New" w:hAnsi="Courier New" w:cs="Courier New"/>
            <w:lang w:val="en-US"/>
          </w:rPr>
          <w:t>P</w:t>
        </w:r>
        <w:r w:rsidR="004905DF" w:rsidRPr="004905DF">
          <w:rPr>
            <w:rFonts w:ascii="Courier New" w:hAnsi="Courier New" w:cs="Courier New"/>
            <w:lang w:val="en-US"/>
          </w:rPr>
          <w:t xml:space="preserve">ath </w:t>
        </w:r>
      </w:ins>
      <w:r w:rsidRPr="004905DF">
        <w:rPr>
          <w:rFonts w:ascii="Courier New" w:hAnsi="Courier New" w:cs="Courier New"/>
          <w:lang w:val="en-US"/>
        </w:rPr>
        <w:t>Telemetry Tree Diagram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Tree diagrams used in this document follow the notation defined in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[RFC8340].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On-</w:t>
      </w:r>
      <w:del w:id="55" w:author="Graf Thomas, INI-NET-VNC-E2E" w:date="2025-03-02T14:39:00Z">
        <w:r w:rsidRPr="004905DF" w:rsidDel="004905DF">
          <w:rPr>
            <w:rFonts w:ascii="Courier New" w:hAnsi="Courier New" w:cs="Courier New"/>
            <w:lang w:val="en-US"/>
          </w:rPr>
          <w:delText xml:space="preserve">path </w:delText>
        </w:r>
      </w:del>
      <w:ins w:id="56" w:author="Graf Thomas, INI-NET-VNC-E2E" w:date="2025-03-02T14:39:00Z">
        <w:r w:rsidR="004905DF">
          <w:rPr>
            <w:rFonts w:ascii="Courier New" w:hAnsi="Courier New" w:cs="Courier New"/>
            <w:lang w:val="en-US"/>
          </w:rPr>
          <w:t>P</w:t>
        </w:r>
        <w:r w:rsidR="004905DF" w:rsidRPr="004905DF">
          <w:rPr>
            <w:rFonts w:ascii="Courier New" w:hAnsi="Courier New" w:cs="Courier New"/>
            <w:lang w:val="en-US"/>
          </w:rPr>
          <w:t xml:space="preserve">ath </w:t>
        </w:r>
      </w:ins>
      <w:r w:rsidRPr="004905DF">
        <w:rPr>
          <w:rFonts w:ascii="Courier New" w:hAnsi="Courier New" w:cs="Courier New"/>
          <w:lang w:val="en-US"/>
        </w:rPr>
        <w:t>Telemetry model is organized as shown in the following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figure.  This model </w:t>
      </w:r>
      <w:del w:id="57" w:author="Graf Thomas, INI-NET-VNC-E2E" w:date="2025-03-02T14:39:00Z">
        <w:r w:rsidRPr="004905DF" w:rsidDel="004905DF">
          <w:rPr>
            <w:rFonts w:ascii="Courier New" w:hAnsi="Courier New" w:cs="Courier New"/>
            <w:lang w:val="en-US"/>
          </w:rPr>
          <w:delText>complement</w:delText>
        </w:r>
      </w:del>
      <w:ins w:id="58" w:author="Graf Thomas, INI-NET-VNC-E2E" w:date="2025-03-02T14:39:00Z">
        <w:r w:rsidR="004905DF" w:rsidRPr="004905DF">
          <w:rPr>
            <w:rFonts w:ascii="Courier New" w:hAnsi="Courier New" w:cs="Courier New"/>
            <w:lang w:val="en-US"/>
          </w:rPr>
          <w:t>complements</w:t>
        </w:r>
      </w:ins>
      <w:r w:rsidRPr="004905DF">
        <w:rPr>
          <w:rFonts w:ascii="Courier New" w:hAnsi="Courier New" w:cs="Courier New"/>
          <w:lang w:val="en-US"/>
        </w:rPr>
        <w:t xml:space="preserve">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model in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[I-</w:t>
      </w:r>
      <w:proofErr w:type="spellStart"/>
      <w:r w:rsidRPr="004905DF">
        <w:rPr>
          <w:rFonts w:ascii="Courier New" w:hAnsi="Courier New" w:cs="Courier New"/>
          <w:lang w:val="en-US"/>
        </w:rPr>
        <w:t>D.ydt</w:t>
      </w:r>
      <w:proofErr w:type="spellEnd"/>
      <w:r w:rsidRPr="004905DF">
        <w:rPr>
          <w:rFonts w:ascii="Courier New" w:hAnsi="Courier New" w:cs="Courier New"/>
          <w:lang w:val="en-US"/>
        </w:rPr>
        <w:t>-ippm-alt-mark-yang] and the IOAM model in [RFC9617].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module: on-path-telemetry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on-path-telemetry-data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timestamp?                    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yang:date</w:t>
      </w:r>
      <w:proofErr w:type="gramEnd"/>
      <w:r w:rsidRPr="004905DF">
        <w:rPr>
          <w:rFonts w:ascii="Courier New" w:hAnsi="Courier New" w:cs="Courier New"/>
          <w:lang w:val="en-US"/>
        </w:rPr>
        <w:t>-and-time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interface*                   </w:t>
      </w:r>
      <w:proofErr w:type="gramStart"/>
      <w:r w:rsidRPr="004905DF">
        <w:rPr>
          <w:rFonts w:ascii="Courier New" w:hAnsi="Courier New" w:cs="Courier New"/>
          <w:lang w:val="en-US"/>
        </w:rPr>
        <w:t xml:space="preserve">   [</w:t>
      </w:r>
      <w:proofErr w:type="gramEnd"/>
      <w:r w:rsidRPr="004905DF">
        <w:rPr>
          <w:rFonts w:ascii="Courier New" w:hAnsi="Courier New" w:cs="Courier New"/>
          <w:lang w:val="en-US"/>
        </w:rPr>
        <w:t>if-name]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if-name                    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if:interface</w:t>
      </w:r>
      <w:proofErr w:type="gramEnd"/>
      <w:r w:rsidRPr="004905DF">
        <w:rPr>
          <w:rFonts w:ascii="Courier New" w:hAnsi="Courier New" w:cs="Courier New"/>
          <w:lang w:val="en-US"/>
        </w:rPr>
        <w:t>-ref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profile-name                 string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filter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filter-type?              telemetry-filter-type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ace-name?              -&gt; /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acl:acls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/</w:t>
      </w:r>
      <w:proofErr w:type="spellStart"/>
      <w:r w:rsidRPr="004905DF">
        <w:rPr>
          <w:rFonts w:ascii="Courier New" w:hAnsi="Courier New" w:cs="Courier New"/>
          <w:lang w:val="en-US"/>
        </w:rPr>
        <w:t>acl</w:t>
      </w:r>
      <w:proofErr w:type="spellEnd"/>
      <w:r w:rsidRPr="004905DF">
        <w:rPr>
          <w:rFonts w:ascii="Courier New" w:hAnsi="Courier New" w:cs="Courier New"/>
          <w:lang w:val="en-US"/>
        </w:rPr>
        <w:t>/aces/ace/name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protocol-type?               telemetry-protocol-type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node-action                  telemetry-node-action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period?                      uint64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period-number?               uint64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flow-</w:t>
      </w:r>
      <w:proofErr w:type="spellStart"/>
      <w:r w:rsidRPr="004905DF">
        <w:rPr>
          <w:rFonts w:ascii="Courier New" w:hAnsi="Courier New" w:cs="Courier New"/>
          <w:lang w:val="en-US"/>
        </w:rPr>
        <w:t>mon</w:t>
      </w:r>
      <w:proofErr w:type="spellEnd"/>
      <w:r w:rsidRPr="004905DF">
        <w:rPr>
          <w:rFonts w:ascii="Courier New" w:hAnsi="Courier New" w:cs="Courier New"/>
          <w:lang w:val="en-US"/>
        </w:rPr>
        <w:t>-id?                 uint32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rw</w:t>
      </w:r>
      <w:proofErr w:type="spellEnd"/>
      <w:r w:rsidRPr="004905DF">
        <w:rPr>
          <w:rFonts w:ascii="Courier New" w:hAnsi="Courier New" w:cs="Courier New"/>
          <w:lang w:val="en-US"/>
        </w:rPr>
        <w:t xml:space="preserve"> method-type?                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-method-type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-loss-measurement?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in-traffic-pkts?          </w:t>
      </w:r>
      <w:proofErr w:type="gramStart"/>
      <w:r w:rsidRPr="004905DF">
        <w:rPr>
          <w:rFonts w:ascii="Courier New" w:hAnsi="Courier New" w:cs="Courier New"/>
          <w:lang w:val="en-US"/>
        </w:rPr>
        <w:t>yang:counter</w:t>
      </w:r>
      <w:proofErr w:type="gramEnd"/>
      <w:r w:rsidRPr="004905DF">
        <w:rPr>
          <w:rFonts w:ascii="Courier New" w:hAnsi="Courier New" w:cs="Courier New"/>
          <w:lang w:val="en-US"/>
        </w:rPr>
        <w:t>64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out-traffic-pkts?         </w:t>
      </w:r>
      <w:proofErr w:type="gramStart"/>
      <w:r w:rsidRPr="004905DF">
        <w:rPr>
          <w:rFonts w:ascii="Courier New" w:hAnsi="Courier New" w:cs="Courier New"/>
          <w:lang w:val="en-US"/>
        </w:rPr>
        <w:t>yang:counter</w:t>
      </w:r>
      <w:proofErr w:type="gramEnd"/>
      <w:r w:rsidRPr="004905DF">
        <w:rPr>
          <w:rFonts w:ascii="Courier New" w:hAnsi="Courier New" w:cs="Courier New"/>
          <w:lang w:val="en-US"/>
        </w:rPr>
        <w:t>64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in-traffic-bytes?         uint64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out-traffic-bytes?        uint64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-delay-measurement?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pkts-timestamps?        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yang:date</w:t>
      </w:r>
      <w:proofErr w:type="gramEnd"/>
      <w:r w:rsidRPr="004905DF">
        <w:rPr>
          <w:rFonts w:ascii="Courier New" w:hAnsi="Courier New" w:cs="Courier New"/>
          <w:lang w:val="en-US"/>
        </w:rPr>
        <w:t>-and-time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|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pkt-timestamp?       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yang:date</w:t>
      </w:r>
      <w:proofErr w:type="gramEnd"/>
      <w:r w:rsidRPr="004905DF">
        <w:rPr>
          <w:rFonts w:ascii="Courier New" w:hAnsi="Courier New" w:cs="Courier New"/>
          <w:lang w:val="en-US"/>
        </w:rPr>
        <w:t>-and-time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path-delay?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path-delay-mean           uint32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path-delay-min            uint32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path-delay-max            uint32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4905DF">
        <w:rPr>
          <w:rFonts w:ascii="Courier New" w:hAnsi="Courier New" w:cs="Courier New"/>
          <w:lang w:val="en-US"/>
        </w:rPr>
        <w:t>|  +</w:t>
      </w:r>
      <w:proofErr w:type="gramEnd"/>
      <w:r w:rsidRPr="004905DF">
        <w:rPr>
          <w:rFonts w:ascii="Courier New" w:hAnsi="Courier New" w:cs="Courier New"/>
          <w:lang w:val="en-US"/>
        </w:rPr>
        <w:t>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path-delay-sum            uint64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 xml:space="preserve">-incremental-tracing    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-trace-data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 xml:space="preserve">-tracing   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-trace-data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 xml:space="preserve">-direct-export          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-trace-data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4905DF">
        <w:rPr>
          <w:rFonts w:ascii="Courier New" w:hAnsi="Courier New" w:cs="Courier New"/>
          <w:lang w:val="en-US"/>
        </w:rPr>
        <w:t>ro</w:t>
      </w:r>
      <w:proofErr w:type="spellEnd"/>
      <w:r w:rsidRPr="004905DF">
        <w:rPr>
          <w:rFonts w:ascii="Courier New" w:hAnsi="Courier New" w:cs="Courier New"/>
          <w:lang w:val="en-US"/>
        </w:rPr>
        <w:t xml:space="preserve">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 xml:space="preserve">-proof-of-transit       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-pot-data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en-US"/>
        </w:rPr>
        <w:t xml:space="preserve">          </w:t>
      </w:r>
      <w:r w:rsidRPr="004905DF">
        <w:rPr>
          <w:rFonts w:ascii="Courier New" w:hAnsi="Courier New" w:cs="Courier New"/>
          <w:lang w:val="it-IT"/>
        </w:rPr>
        <w:t xml:space="preserve">+--ro </w:t>
      </w:r>
      <w:proofErr w:type="spellStart"/>
      <w:r w:rsidRPr="004905DF">
        <w:rPr>
          <w:rFonts w:ascii="Courier New" w:hAnsi="Courier New" w:cs="Courier New"/>
          <w:lang w:val="it-IT"/>
        </w:rPr>
        <w:t>ioam</w:t>
      </w:r>
      <w:proofErr w:type="spellEnd"/>
      <w:r w:rsidRPr="004905DF">
        <w:rPr>
          <w:rFonts w:ascii="Courier New" w:hAnsi="Courier New" w:cs="Courier New"/>
          <w:lang w:val="it-IT"/>
        </w:rPr>
        <w:t>-</w:t>
      </w:r>
      <w:proofErr w:type="spellStart"/>
      <w:r w:rsidRPr="004905DF">
        <w:rPr>
          <w:rFonts w:ascii="Courier New" w:hAnsi="Courier New" w:cs="Courier New"/>
          <w:lang w:val="it-IT"/>
        </w:rPr>
        <w:t>edge</w:t>
      </w:r>
      <w:proofErr w:type="spellEnd"/>
      <w:r w:rsidRPr="004905DF">
        <w:rPr>
          <w:rFonts w:ascii="Courier New" w:hAnsi="Courier New" w:cs="Courier New"/>
          <w:lang w:val="it-IT"/>
        </w:rPr>
        <w:t>-to-</w:t>
      </w:r>
      <w:proofErr w:type="spellStart"/>
      <w:r w:rsidRPr="004905DF">
        <w:rPr>
          <w:rFonts w:ascii="Courier New" w:hAnsi="Courier New" w:cs="Courier New"/>
          <w:lang w:val="it-IT"/>
        </w:rPr>
        <w:t>edge</w:t>
      </w:r>
      <w:proofErr w:type="spellEnd"/>
      <w:r w:rsidRPr="004905DF">
        <w:rPr>
          <w:rFonts w:ascii="Courier New" w:hAnsi="Courier New" w:cs="Courier New"/>
          <w:lang w:val="it-IT"/>
        </w:rPr>
        <w:t xml:space="preserve">            ioam-e2e-data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4]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4.  On-</w:t>
      </w:r>
      <w:del w:id="59" w:author="Graf Thomas, INI-NET-VNC-E2E" w:date="2025-03-02T14:39:00Z">
        <w:r w:rsidRPr="004905DF" w:rsidDel="004905DF">
          <w:rPr>
            <w:rFonts w:ascii="Courier New" w:hAnsi="Courier New" w:cs="Courier New"/>
            <w:lang w:val="en-US"/>
          </w:rPr>
          <w:delText xml:space="preserve">path </w:delText>
        </w:r>
      </w:del>
      <w:ins w:id="60" w:author="Graf Thomas, INI-NET-VNC-E2E" w:date="2025-03-02T14:39:00Z">
        <w:r w:rsidR="004905DF">
          <w:rPr>
            <w:rFonts w:ascii="Courier New" w:hAnsi="Courier New" w:cs="Courier New"/>
            <w:lang w:val="en-US"/>
          </w:rPr>
          <w:t>P</w:t>
        </w:r>
        <w:r w:rsidR="004905DF" w:rsidRPr="004905DF">
          <w:rPr>
            <w:rFonts w:ascii="Courier New" w:hAnsi="Courier New" w:cs="Courier New"/>
            <w:lang w:val="en-US"/>
          </w:rPr>
          <w:t xml:space="preserve">ath </w:t>
        </w:r>
      </w:ins>
      <w:r w:rsidRPr="004905DF">
        <w:rPr>
          <w:rFonts w:ascii="Courier New" w:hAnsi="Courier New" w:cs="Courier New"/>
          <w:lang w:val="en-US"/>
        </w:rPr>
        <w:t>Telemetry Data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"on-path-telemetry-data" contains </w:t>
      </w:r>
      <w:del w:id="61" w:author="Graf Thomas, INI-NET-VNC-E2E" w:date="2025-03-02T14:39:00Z">
        <w:r w:rsidRPr="004905DF" w:rsidDel="004905DF">
          <w:rPr>
            <w:rFonts w:ascii="Courier New" w:hAnsi="Courier New" w:cs="Courier New"/>
            <w:lang w:val="en-US"/>
          </w:rPr>
          <w:delText xml:space="preserve">the </w:delText>
        </w:r>
      </w:del>
      <w:r w:rsidRPr="004905DF">
        <w:rPr>
          <w:rFonts w:ascii="Courier New" w:hAnsi="Courier New" w:cs="Courier New"/>
          <w:lang w:val="en-US"/>
        </w:rPr>
        <w:t>detailed information for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telemetry data and IOAM telemetry data.  The information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includes: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timestamp</w:t>
      </w:r>
      <w:proofErr w:type="gramEnd"/>
      <w:r w:rsidRPr="004905DF">
        <w:rPr>
          <w:rFonts w:ascii="Courier New" w:hAnsi="Courier New" w:cs="Courier New"/>
          <w:lang w:val="en-US"/>
        </w:rPr>
        <w:t xml:space="preserve">: </w:t>
      </w:r>
      <w:del w:id="62" w:author="Graf Thomas, INI-NET-VNC-E2E" w:date="2025-03-02T14:41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is the timestamp of the message.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interface</w:t>
      </w:r>
      <w:proofErr w:type="gramEnd"/>
      <w:r w:rsidRPr="004905DF">
        <w:rPr>
          <w:rFonts w:ascii="Courier New" w:hAnsi="Courier New" w:cs="Courier New"/>
          <w:lang w:val="en-US"/>
        </w:rPr>
        <w:t>: indicates the list of interface where the On-</w:t>
      </w:r>
      <w:del w:id="63" w:author="Graf Thomas, INI-NET-VNC-E2E" w:date="2025-03-02T14:40:00Z">
        <w:r w:rsidRPr="004905DF" w:rsidDel="004905DF">
          <w:rPr>
            <w:rFonts w:ascii="Courier New" w:hAnsi="Courier New" w:cs="Courier New"/>
            <w:lang w:val="en-US"/>
          </w:rPr>
          <w:delText>path</w:delText>
        </w:r>
      </w:del>
      <w:ins w:id="64" w:author="Graf Thomas, INI-NET-VNC-E2E" w:date="2025-03-02T14:40:00Z">
        <w:r w:rsidR="004905DF">
          <w:rPr>
            <w:rFonts w:ascii="Courier New" w:hAnsi="Courier New" w:cs="Courier New"/>
            <w:lang w:val="en-US"/>
          </w:rPr>
          <w:t>P</w:t>
        </w:r>
        <w:r w:rsidR="004905DF" w:rsidRPr="004905DF">
          <w:rPr>
            <w:rFonts w:ascii="Courier New" w:hAnsi="Courier New" w:cs="Courier New"/>
            <w:lang w:val="en-US"/>
          </w:rPr>
          <w:t>ath</w:t>
        </w:r>
      </w:ins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Telemetry is applied.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"interface" contains the detailed information for the each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interface.  The information includes:</w:t>
      </w:r>
    </w:p>
    <w:p w:rsidR="00000000" w:rsidRPr="004905DF" w:rsidDel="002E40EE" w:rsidRDefault="00000000" w:rsidP="0045449E">
      <w:pPr>
        <w:pStyle w:val="PlainText"/>
        <w:rPr>
          <w:del w:id="65" w:author="Graf Thomas, INI-NET-VNC-E2E" w:date="2025-03-02T14:42:00Z"/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if</w:t>
      </w:r>
      <w:proofErr w:type="gramEnd"/>
      <w:r w:rsidRPr="004905DF">
        <w:rPr>
          <w:rFonts w:ascii="Courier New" w:hAnsi="Courier New" w:cs="Courier New"/>
          <w:lang w:val="en-US"/>
        </w:rPr>
        <w:t xml:space="preserve">-name: </w:t>
      </w:r>
      <w:del w:id="66" w:author="Graf Thomas, INI-NET-VNC-E2E" w:date="2025-03-02T14:41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is the interface name</w:t>
      </w:r>
      <w:ins w:id="67" w:author="Graf Thomas, INI-NET-VNC-E2E" w:date="2025-03-02T14:41:00Z">
        <w:r w:rsidR="002E40EE">
          <w:rPr>
            <w:rFonts w:ascii="Courier New" w:hAnsi="Courier New" w:cs="Courier New"/>
            <w:lang w:val="en-US"/>
          </w:rPr>
          <w:t xml:space="preserve"> as in </w:t>
        </w:r>
        <w:proofErr w:type="spellStart"/>
        <w:r w:rsidR="002E40EE" w:rsidRPr="002E40EE">
          <w:rPr>
            <w:rFonts w:ascii="Courier New" w:hAnsi="Courier New" w:cs="Courier New"/>
            <w:lang w:val="en-US"/>
            <w:rPrChange w:id="68" w:author="Graf Thomas, INI-NET-VNC-E2E" w:date="2025-03-02T14:41:00Z">
              <w:rPr>
                <w:rFonts w:ascii="Courier New" w:hAnsi="Courier New" w:cs="Courier New"/>
              </w:rPr>
            </w:rPrChange>
          </w:rPr>
          <w:t>ifName</w:t>
        </w:r>
        <w:proofErr w:type="spellEnd"/>
        <w:r w:rsidR="002E40EE">
          <w:rPr>
            <w:rFonts w:ascii="Courier New" w:hAnsi="Courier New" w:cs="Courier New"/>
            <w:lang w:val="en-US"/>
          </w:rPr>
          <w:t xml:space="preserve"> [RFC</w:t>
        </w:r>
      </w:ins>
      <w:ins w:id="69" w:author="Graf Thomas, INI-NET-VNC-E2E" w:date="2025-03-02T14:42:00Z">
        <w:r w:rsidR="002E40EE">
          <w:rPr>
            <w:rFonts w:ascii="Courier New" w:hAnsi="Courier New" w:cs="Courier New"/>
            <w:lang w:val="en-US"/>
          </w:rPr>
          <w:t>2863</w:t>
        </w:r>
      </w:ins>
      <w:ins w:id="70" w:author="Graf Thomas, INI-NET-VNC-E2E" w:date="2025-03-02T14:41:00Z">
        <w:r w:rsidR="002E40EE">
          <w:rPr>
            <w:rFonts w:ascii="Courier New" w:hAnsi="Courier New" w:cs="Courier New"/>
            <w:lang w:val="en-US"/>
          </w:rPr>
          <w:t>]</w:t>
        </w:r>
      </w:ins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profile</w:t>
      </w:r>
      <w:proofErr w:type="gramEnd"/>
      <w:r w:rsidRPr="004905DF">
        <w:rPr>
          <w:rFonts w:ascii="Courier New" w:hAnsi="Courier New" w:cs="Courier New"/>
          <w:lang w:val="en-US"/>
        </w:rPr>
        <w:t xml:space="preserve">-name: </w:t>
      </w:r>
      <w:del w:id="71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is the unique identifier for each profile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filter</w:t>
      </w:r>
      <w:proofErr w:type="gramEnd"/>
      <w:r w:rsidRPr="004905DF">
        <w:rPr>
          <w:rFonts w:ascii="Courier New" w:hAnsi="Courier New" w:cs="Courier New"/>
          <w:lang w:val="en-US"/>
        </w:rPr>
        <w:t xml:space="preserve">: </w:t>
      </w:r>
      <w:del w:id="72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is used to identify the monitored flow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protocol</w:t>
      </w:r>
      <w:proofErr w:type="gramEnd"/>
      <w:r w:rsidRPr="004905DF">
        <w:rPr>
          <w:rFonts w:ascii="Courier New" w:hAnsi="Courier New" w:cs="Courier New"/>
          <w:lang w:val="en-US"/>
        </w:rPr>
        <w:t xml:space="preserve">-type: </w:t>
      </w:r>
      <w:del w:id="73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is used to indicate the protocol where the On-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path telemetry is applied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node</w:t>
      </w:r>
      <w:proofErr w:type="gramEnd"/>
      <w:r w:rsidRPr="004905DF">
        <w:rPr>
          <w:rFonts w:ascii="Courier New" w:hAnsi="Courier New" w:cs="Courier New"/>
          <w:lang w:val="en-US"/>
        </w:rPr>
        <w:t>-action: indicates the operation applied to the flow.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period</w:t>
      </w:r>
      <w:proofErr w:type="gramEnd"/>
      <w:r w:rsidRPr="004905DF">
        <w:rPr>
          <w:rFonts w:ascii="Courier New" w:hAnsi="Courier New" w:cs="Courier New"/>
          <w:lang w:val="en-US"/>
        </w:rPr>
        <w:t xml:space="preserve">: </w:t>
      </w:r>
      <w:del w:id="74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the period.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period</w:t>
      </w:r>
      <w:proofErr w:type="gramEnd"/>
      <w:r w:rsidRPr="004905DF">
        <w:rPr>
          <w:rFonts w:ascii="Courier New" w:hAnsi="Courier New" w:cs="Courier New"/>
          <w:lang w:val="en-US"/>
        </w:rPr>
        <w:t xml:space="preserve">-number: </w:t>
      </w:r>
      <w:del w:id="75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 xml:space="preserve">indicates the period number (for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see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[I-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-ippm-alt-mark-deployment]).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flow</w:t>
      </w:r>
      <w:proofErr w:type="gramEnd"/>
      <w:r w:rsidRPr="004905DF">
        <w:rPr>
          <w:rFonts w:ascii="Courier New" w:hAnsi="Courier New" w:cs="Courier New"/>
          <w:lang w:val="en-US"/>
        </w:rPr>
        <w:t>-</w:t>
      </w:r>
      <w:proofErr w:type="spellStart"/>
      <w:r w:rsidRPr="004905DF">
        <w:rPr>
          <w:rFonts w:ascii="Courier New" w:hAnsi="Courier New" w:cs="Courier New"/>
          <w:lang w:val="en-US"/>
        </w:rPr>
        <w:t>mon</w:t>
      </w:r>
      <w:proofErr w:type="spellEnd"/>
      <w:r w:rsidRPr="004905DF">
        <w:rPr>
          <w:rFonts w:ascii="Courier New" w:hAnsi="Courier New" w:cs="Courier New"/>
          <w:lang w:val="en-US"/>
        </w:rPr>
        <w:t xml:space="preserve">-id: </w:t>
      </w:r>
      <w:del w:id="76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is used to identify the monitored flow and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correlate the exported data of the same flow from multiple nodes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and from multiple packets.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 xml:space="preserve">-loss-measurement: </w:t>
      </w:r>
      <w:del w:id="77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loss counters.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 xml:space="preserve">-delay-measurement: </w:t>
      </w:r>
      <w:del w:id="78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packet timestamps.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ioam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 xml:space="preserve">-incremental-tracing: </w:t>
      </w:r>
      <w:del w:id="79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IOAM incremental tracing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data.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ioam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 xml:space="preserve">-tracing: </w:t>
      </w:r>
      <w:del w:id="80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IOAM pre</w:t>
      </w:r>
      <w:ins w:id="81" w:author="Graf Thomas, INI-NET-VNC-E2E" w:date="2025-03-02T14:42:00Z">
        <w:r w:rsidR="002E40EE">
          <w:rPr>
            <w:rFonts w:ascii="Courier New" w:hAnsi="Courier New" w:cs="Courier New"/>
            <w:lang w:val="en-US"/>
          </w:rPr>
          <w:t>-</w:t>
        </w:r>
      </w:ins>
      <w:r w:rsidRPr="004905DF">
        <w:rPr>
          <w:rFonts w:ascii="Courier New" w:hAnsi="Courier New" w:cs="Courier New"/>
          <w:lang w:val="en-US"/>
        </w:rPr>
        <w:t>allocated tracing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data.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ioam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 xml:space="preserve">-direct-export: </w:t>
      </w:r>
      <w:del w:id="82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direct export data.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ioam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 xml:space="preserve">-proof-of-transit: </w:t>
      </w:r>
      <w:del w:id="83" w:author="Graf Thomas, INI-NET-VNC-E2E" w:date="2025-03-02T14:42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proof of transit data.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5]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ioam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 xml:space="preserve">-edge-to-edge: </w:t>
      </w:r>
      <w:del w:id="84" w:author="Graf Thomas, INI-NET-VNC-E2E" w:date="2025-03-02T14:43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edge-to-edge data.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"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-loss-measurement" contains: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in</w:t>
      </w:r>
      <w:proofErr w:type="gramEnd"/>
      <w:r w:rsidRPr="004905DF">
        <w:rPr>
          <w:rFonts w:ascii="Courier New" w:hAnsi="Courier New" w:cs="Courier New"/>
          <w:lang w:val="en-US"/>
        </w:rPr>
        <w:t xml:space="preserve">-traffic-pkts: </w:t>
      </w:r>
      <w:del w:id="85" w:author="Graf Thomas, INI-NET-VNC-E2E" w:date="2025-03-02T14:43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the inbound packets of the period.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out</w:t>
      </w:r>
      <w:proofErr w:type="gramEnd"/>
      <w:r w:rsidRPr="004905DF">
        <w:rPr>
          <w:rFonts w:ascii="Courier New" w:hAnsi="Courier New" w:cs="Courier New"/>
          <w:lang w:val="en-US"/>
        </w:rPr>
        <w:t xml:space="preserve">-traffic-pkts: </w:t>
      </w:r>
      <w:del w:id="86" w:author="Graf Thomas, INI-NET-VNC-E2E" w:date="2025-03-02T14:43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the outbound packets of the period.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in</w:t>
      </w:r>
      <w:proofErr w:type="gramEnd"/>
      <w:r w:rsidRPr="004905DF">
        <w:rPr>
          <w:rFonts w:ascii="Courier New" w:hAnsi="Courier New" w:cs="Courier New"/>
          <w:lang w:val="en-US"/>
        </w:rPr>
        <w:t xml:space="preserve">-traffic-bytes: </w:t>
      </w:r>
      <w:del w:id="87" w:author="Graf Thomas, INI-NET-VNC-E2E" w:date="2025-03-02T14:43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the inbound bytes of the period.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out</w:t>
      </w:r>
      <w:proofErr w:type="gramEnd"/>
      <w:r w:rsidRPr="004905DF">
        <w:rPr>
          <w:rFonts w:ascii="Courier New" w:hAnsi="Courier New" w:cs="Courier New"/>
          <w:lang w:val="en-US"/>
        </w:rPr>
        <w:t xml:space="preserve">-traffic-bytes: </w:t>
      </w:r>
      <w:del w:id="88" w:author="Graf Thomas, INI-NET-VNC-E2E" w:date="2025-03-02T14:43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the outbound bytes of the period.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"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-delay-measurement" contains: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pkts</w:t>
      </w:r>
      <w:proofErr w:type="gramEnd"/>
      <w:r w:rsidRPr="004905DF">
        <w:rPr>
          <w:rFonts w:ascii="Courier New" w:hAnsi="Courier New" w:cs="Courier New"/>
          <w:lang w:val="en-US"/>
        </w:rPr>
        <w:t xml:space="preserve">-timestamps: </w:t>
      </w:r>
      <w:del w:id="89" w:author="Graf Thomas, INI-NET-VNC-E2E" w:date="2025-03-02T14:43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the list of packet timestamps for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delay measurement in the period (pkt-timestamp).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"path-delay" in introduced in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-opsawg-</w:t>
      </w:r>
      <w:proofErr w:type="spellStart"/>
      <w:r w:rsidRPr="004905DF">
        <w:rPr>
          <w:rFonts w:ascii="Courier New" w:hAnsi="Courier New" w:cs="Courier New"/>
          <w:lang w:val="en-US"/>
        </w:rPr>
        <w:t>ipfix</w:t>
      </w:r>
      <w:proofErr w:type="spellEnd"/>
      <w:r w:rsidRPr="004905DF">
        <w:rPr>
          <w:rFonts w:ascii="Courier New" w:hAnsi="Courier New" w:cs="Courier New"/>
          <w:lang w:val="en-US"/>
        </w:rPr>
        <w:t>-on-path-telemetry] and contains: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path</w:t>
      </w:r>
      <w:proofErr w:type="gramEnd"/>
      <w:r w:rsidRPr="004905DF">
        <w:rPr>
          <w:rFonts w:ascii="Courier New" w:hAnsi="Courier New" w:cs="Courier New"/>
          <w:lang w:val="en-US"/>
        </w:rPr>
        <w:t xml:space="preserve">-delay-mean: </w:t>
      </w:r>
      <w:del w:id="90" w:author="Graf Thomas, INI-NET-VNC-E2E" w:date="2025-03-02T14:43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the mean path delay between the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encapsulation/marking node and the local node.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path</w:t>
      </w:r>
      <w:proofErr w:type="gramEnd"/>
      <w:r w:rsidRPr="004905DF">
        <w:rPr>
          <w:rFonts w:ascii="Courier New" w:hAnsi="Courier New" w:cs="Courier New"/>
          <w:lang w:val="en-US"/>
        </w:rPr>
        <w:t xml:space="preserve">-delay-min: </w:t>
      </w:r>
      <w:del w:id="91" w:author="Graf Thomas, INI-NET-VNC-E2E" w:date="2025-03-02T14:43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the lowest path delay between the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encapsulation/marking node and the local node.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path</w:t>
      </w:r>
      <w:proofErr w:type="gramEnd"/>
      <w:r w:rsidRPr="004905DF">
        <w:rPr>
          <w:rFonts w:ascii="Courier New" w:hAnsi="Courier New" w:cs="Courier New"/>
          <w:lang w:val="en-US"/>
        </w:rPr>
        <w:t xml:space="preserve">-delay-max: </w:t>
      </w:r>
      <w:del w:id="92" w:author="Graf Thomas, INI-NET-VNC-E2E" w:date="2025-03-02T14:43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the highest path delay between the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encapsulation/marking node and the local node.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</w:t>
      </w:r>
      <w:proofErr w:type="gramStart"/>
      <w:r w:rsidRPr="004905DF">
        <w:rPr>
          <w:rFonts w:ascii="Courier New" w:hAnsi="Courier New" w:cs="Courier New"/>
          <w:lang w:val="en-US"/>
        </w:rPr>
        <w:t>path</w:t>
      </w:r>
      <w:proofErr w:type="gramEnd"/>
      <w:r w:rsidRPr="004905DF">
        <w:rPr>
          <w:rFonts w:ascii="Courier New" w:hAnsi="Courier New" w:cs="Courier New"/>
          <w:lang w:val="en-US"/>
        </w:rPr>
        <w:t xml:space="preserve">-delay-sum: </w:t>
      </w:r>
      <w:del w:id="93" w:author="Graf Thomas, INI-NET-VNC-E2E" w:date="2025-03-02T14:43:00Z">
        <w:r w:rsidRPr="004905DF" w:rsidDel="002E40EE">
          <w:rPr>
            <w:rFonts w:ascii="Courier New" w:hAnsi="Courier New" w:cs="Courier New"/>
            <w:lang w:val="en-US"/>
          </w:rPr>
          <w:delText xml:space="preserve">it </w:delText>
        </w:r>
      </w:del>
      <w:r w:rsidRPr="004905DF">
        <w:rPr>
          <w:rFonts w:ascii="Courier New" w:hAnsi="Courier New" w:cs="Courier New"/>
          <w:lang w:val="en-US"/>
        </w:rPr>
        <w:t>indicates the sum of the path delay between the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encapsulation/marking node and the local node.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5.  On-Path Telemetry YANG Data Model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&lt;CODE BEGINS&gt; file "ietf-on-path-telemetry@2024-12-20.yang"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module </w:t>
      </w:r>
      <w:proofErr w:type="spellStart"/>
      <w:r w:rsidRPr="004905DF">
        <w:rPr>
          <w:rFonts w:ascii="Courier New" w:hAnsi="Courier New" w:cs="Courier New"/>
          <w:lang w:val="en-US"/>
        </w:rPr>
        <w:t>ietf</w:t>
      </w:r>
      <w:proofErr w:type="spellEnd"/>
      <w:r w:rsidRPr="004905DF">
        <w:rPr>
          <w:rFonts w:ascii="Courier New" w:hAnsi="Courier New" w:cs="Courier New"/>
          <w:lang w:val="en-US"/>
        </w:rPr>
        <w:t>-on-path-telemetry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yang-version 1.1;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namespace "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urn:ietf</w:t>
      </w:r>
      <w:proofErr w:type="gramEnd"/>
      <w:r w:rsidRPr="004905DF">
        <w:rPr>
          <w:rFonts w:ascii="Courier New" w:hAnsi="Courier New" w:cs="Courier New"/>
          <w:lang w:val="en-US"/>
        </w:rPr>
        <w:t>:params:xml:ns:yang:ietf-on-path-telemetry</w:t>
      </w:r>
      <w:proofErr w:type="spellEnd"/>
      <w:r w:rsidRPr="004905DF">
        <w:rPr>
          <w:rFonts w:ascii="Courier New" w:hAnsi="Courier New" w:cs="Courier New"/>
          <w:lang w:val="en-US"/>
        </w:rPr>
        <w:t>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prefix "on-path-telemetry";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import </w:t>
      </w:r>
      <w:proofErr w:type="spellStart"/>
      <w:r w:rsidRPr="004905DF">
        <w:rPr>
          <w:rFonts w:ascii="Courier New" w:hAnsi="Courier New" w:cs="Courier New"/>
          <w:lang w:val="en-US"/>
        </w:rPr>
        <w:t>ietf</w:t>
      </w:r>
      <w:proofErr w:type="spellEnd"/>
      <w:r w:rsidRPr="004905DF">
        <w:rPr>
          <w:rFonts w:ascii="Courier New" w:hAnsi="Courier New" w:cs="Courier New"/>
          <w:lang w:val="en-US"/>
        </w:rPr>
        <w:t>-access-control-list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prefix </w:t>
      </w:r>
      <w:proofErr w:type="spellStart"/>
      <w:r w:rsidRPr="004905DF">
        <w:rPr>
          <w:rFonts w:ascii="Courier New" w:hAnsi="Courier New" w:cs="Courier New"/>
          <w:lang w:val="en-US"/>
        </w:rPr>
        <w:t>acl</w:t>
      </w:r>
      <w:proofErr w:type="spellEnd"/>
      <w:r w:rsidRPr="004905DF">
        <w:rPr>
          <w:rFonts w:ascii="Courier New" w:hAnsi="Courier New" w:cs="Courier New"/>
          <w:lang w:val="en-US"/>
        </w:rPr>
        <w:t>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reference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"RFC 8519: YANG Data Model for Network Access Control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Lists (ACLs)";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import </w:t>
      </w:r>
      <w:proofErr w:type="spellStart"/>
      <w:r w:rsidRPr="004905DF">
        <w:rPr>
          <w:rFonts w:ascii="Courier New" w:hAnsi="Courier New" w:cs="Courier New"/>
          <w:lang w:val="en-US"/>
        </w:rPr>
        <w:t>ietf</w:t>
      </w:r>
      <w:proofErr w:type="spellEnd"/>
      <w:r w:rsidRPr="004905DF">
        <w:rPr>
          <w:rFonts w:ascii="Courier New" w:hAnsi="Courier New" w:cs="Courier New"/>
          <w:lang w:val="en-US"/>
        </w:rPr>
        <w:t>-interfaces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6]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prefix if;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reference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"RFC 8343: A YANG Data Model for Interface Management";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import </w:t>
      </w:r>
      <w:proofErr w:type="spellStart"/>
      <w:r w:rsidRPr="004905DF">
        <w:rPr>
          <w:rFonts w:ascii="Courier New" w:hAnsi="Courier New" w:cs="Courier New"/>
          <w:lang w:val="en-US"/>
        </w:rPr>
        <w:t>ietf</w:t>
      </w:r>
      <w:proofErr w:type="spellEnd"/>
      <w:r w:rsidRPr="004905DF">
        <w:rPr>
          <w:rFonts w:ascii="Courier New" w:hAnsi="Courier New" w:cs="Courier New"/>
          <w:lang w:val="en-US"/>
        </w:rPr>
        <w:t>-yang-types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prefix yang;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reference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"Section 3 of RFC 6991";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organization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"IETF IPPM (IP Performance Metrics) Working Group";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contact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"WG Web: &lt;https://datatracker.ietf.org/wg/ippm&gt;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WG List: &lt;ippm@ietf.org&gt;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Author: giuseppe.fioccola@huawei.com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Author: zhoutianran@huawei.com";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"This YANG module specifies a vendor-independent data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model for Alternate Marking Telemetry.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The key words 'MUST', 'MUST NOT', 'REQUIRED', 'SHALL', 'SHALL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NOT', 'SHOULD', 'SHOULD NOT', 'RECOMMENDED', 'NOT RECOMMENDED',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'MAY', and 'OPTIONAL' in this document are to be interpreted as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described in BCP 14 (RFC 2119) (RFC 8174) when, and only when,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they appear in all capitals, as shown here.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Copyright (c) 2024 IETF Trust and the persons identified as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authors of the code.  All rights reserved.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Redistribution and use in source and binary forms, with or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without modification, is permitted pursuant to, and subject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the license terms contained in, the Revised BSD License set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forth in Section 4.c of the IETF Trust's Legal Provisions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Relating to IETF Documents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(https://trustee.ietf.org/license-info).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This version of this YANG module is part of RFC XXXX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(https://www.rfc-editor.org/info/rfcXXXX); see the RFC itself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for full legal notices.";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revision 2024-12-20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 "First revision.";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 "RFC XXXX: A YANG Data Model for On-path Telemetry";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en-US"/>
        </w:rPr>
        <w:t xml:space="preserve">     </w:t>
      </w:r>
      <w:r w:rsidRPr="004905DF">
        <w:rPr>
          <w:rFonts w:ascii="Courier New" w:hAnsi="Courier New" w:cs="Courier New"/>
          <w:lang w:val="fr-CH"/>
        </w:rPr>
        <w:t>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7]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/*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* FEATURES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*/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feature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"This feature indicated that the Alternate-Marking Method is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supported.";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"RFC 9341: Alternate-Marking Method;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RFC 9342: Clustered Alternate-Marking Method";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feature </w:t>
      </w:r>
      <w:proofErr w:type="spellStart"/>
      <w:r w:rsidRPr="004905DF">
        <w:rPr>
          <w:rFonts w:ascii="Courier New" w:hAnsi="Courier New" w:cs="Courier New"/>
          <w:lang w:val="en-US"/>
        </w:rPr>
        <w:t>pathdelay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"This feature indicated that the Path Delay is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supported.";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"[I-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-opsawg-</w:t>
      </w:r>
      <w:proofErr w:type="spellStart"/>
      <w:r w:rsidRPr="004905DF">
        <w:rPr>
          <w:rFonts w:ascii="Courier New" w:hAnsi="Courier New" w:cs="Courier New"/>
          <w:lang w:val="en-US"/>
        </w:rPr>
        <w:t>ipfix</w:t>
      </w:r>
      <w:proofErr w:type="spellEnd"/>
      <w:r w:rsidRPr="004905DF">
        <w:rPr>
          <w:rFonts w:ascii="Courier New" w:hAnsi="Courier New" w:cs="Courier New"/>
          <w:lang w:val="en-US"/>
        </w:rPr>
        <w:t>-on-path-telemetry]";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feature </w:t>
      </w:r>
      <w:proofErr w:type="gramStart"/>
      <w:r w:rsidRPr="004905DF">
        <w:rPr>
          <w:rFonts w:ascii="Courier New" w:hAnsi="Courier New" w:cs="Courier New"/>
          <w:lang w:val="en-US"/>
        </w:rPr>
        <w:t>incremental-trace</w:t>
      </w:r>
      <w:proofErr w:type="gram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"This feature indicated that the incremental tracing option is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supported.";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 "RFC 9197: Data Fields for In-situ OAM";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feature 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>-trace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"This feature indicated that the 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 xml:space="preserve"> tracing option is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supported.";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 "RFC 9197: Data Fields for In-situ OAM";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feature direct-export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"This feature indicated that the direct export option is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supported.";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 "RFC 9326: In-situ OAM Direct Exporting";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feature proof-of-transit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Fioccola &amp; Zhou           Expires 23 June 2025               </w:t>
      </w:r>
      <w:proofErr w:type="gramStart"/>
      <w:r w:rsidRPr="004905DF">
        <w:rPr>
          <w:rFonts w:ascii="Courier New" w:hAnsi="Courier New" w:cs="Courier New"/>
          <w:lang w:val="en-US"/>
        </w:rPr>
        <w:t xml:space="preserve">   [</w:t>
      </w:r>
      <w:proofErr w:type="gramEnd"/>
      <w:r w:rsidRPr="004905DF">
        <w:rPr>
          <w:rFonts w:ascii="Courier New" w:hAnsi="Courier New" w:cs="Courier New"/>
          <w:lang w:val="en-US"/>
        </w:rPr>
        <w:t>Page 8]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"This feature indicated that the proof of transit option is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supported";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 "RFC 9197: Data Fields for In-situ OAM";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feature edge-to-edge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"This feature indicated that the edge-to-edge option is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supported.";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 "RFC 9197: Data Fields for In-situ OAM";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/*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* IDENTITIES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*/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filter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"Base identity to represent a filter. A filter is used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specify the flow to which the On-Path Telemetry method is applied.";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en-US"/>
        </w:rPr>
        <w:t xml:space="preserve">     </w:t>
      </w:r>
      <w:r w:rsidRPr="004905DF">
        <w:rPr>
          <w:rFonts w:ascii="Courier New" w:hAnsi="Courier New" w:cs="Courier New"/>
          <w:lang w:val="it-IT"/>
        </w:rPr>
        <w:t>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</w:t>
      </w:r>
      <w:proofErr w:type="spellStart"/>
      <w:r w:rsidRPr="004905DF">
        <w:rPr>
          <w:rFonts w:ascii="Courier New" w:hAnsi="Courier New" w:cs="Courier New"/>
          <w:lang w:val="it-IT"/>
        </w:rPr>
        <w:t>identity</w:t>
      </w:r>
      <w:proofErr w:type="spellEnd"/>
      <w:r w:rsidRPr="004905DF">
        <w:rPr>
          <w:rFonts w:ascii="Courier New" w:hAnsi="Courier New" w:cs="Courier New"/>
          <w:lang w:val="it-IT"/>
        </w:rPr>
        <w:t xml:space="preserve"> </w:t>
      </w:r>
      <w:proofErr w:type="spellStart"/>
      <w:r w:rsidRPr="004905DF">
        <w:rPr>
          <w:rFonts w:ascii="Courier New" w:hAnsi="Courier New" w:cs="Courier New"/>
          <w:lang w:val="it-IT"/>
        </w:rPr>
        <w:t>acl</w:t>
      </w:r>
      <w:proofErr w:type="spellEnd"/>
      <w:r w:rsidRPr="004905DF">
        <w:rPr>
          <w:rFonts w:ascii="Courier New" w:hAnsi="Courier New" w:cs="Courier New"/>
          <w:lang w:val="it-IT"/>
        </w:rPr>
        <w:t>-filter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  base filter;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it-IT"/>
        </w:rPr>
        <w:t xml:space="preserve">       </w:t>
      </w:r>
      <w:r w:rsidRPr="004905DF">
        <w:rPr>
          <w:rFonts w:ascii="Courier New" w:hAnsi="Courier New" w:cs="Courier New"/>
          <w:lang w:val="en-US"/>
        </w:rPr>
        <w:t>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"Apply ACL rules to specify the flow.";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protocol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"Base identity to represent the protocol. It's used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indicate the protocol for the application of the On-Path Telemetry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4905DF">
        <w:rPr>
          <w:rFonts w:ascii="Courier New" w:hAnsi="Courier New" w:cs="Courier New"/>
          <w:lang w:val="it-IT"/>
        </w:rPr>
        <w:t>method</w:t>
      </w:r>
      <w:proofErr w:type="spellEnd"/>
      <w:r w:rsidRPr="004905DF">
        <w:rPr>
          <w:rFonts w:ascii="Courier New" w:hAnsi="Courier New" w:cs="Courier New"/>
          <w:lang w:val="it-IT"/>
        </w:rPr>
        <w:t>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</w:t>
      </w:r>
      <w:proofErr w:type="spellStart"/>
      <w:r w:rsidRPr="004905DF">
        <w:rPr>
          <w:rFonts w:ascii="Courier New" w:hAnsi="Courier New" w:cs="Courier New"/>
          <w:lang w:val="it-IT"/>
        </w:rPr>
        <w:t>identity</w:t>
      </w:r>
      <w:proofErr w:type="spellEnd"/>
      <w:r w:rsidRPr="004905DF">
        <w:rPr>
          <w:rFonts w:ascii="Courier New" w:hAnsi="Courier New" w:cs="Courier New"/>
          <w:lang w:val="it-IT"/>
        </w:rPr>
        <w:t xml:space="preserve"> ipv6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  base </w:t>
      </w:r>
      <w:proofErr w:type="spellStart"/>
      <w:r w:rsidRPr="004905DF">
        <w:rPr>
          <w:rFonts w:ascii="Courier New" w:hAnsi="Courier New" w:cs="Courier New"/>
          <w:lang w:val="it-IT"/>
        </w:rPr>
        <w:t>protocol</w:t>
      </w:r>
      <w:proofErr w:type="spellEnd"/>
      <w:r w:rsidRPr="004905DF">
        <w:rPr>
          <w:rFonts w:ascii="Courier New" w:hAnsi="Courier New" w:cs="Courier New"/>
          <w:lang w:val="it-IT"/>
        </w:rPr>
        <w:t>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it-IT"/>
        </w:rPr>
        <w:t xml:space="preserve">       </w:t>
      </w:r>
      <w:r w:rsidRPr="004905DF">
        <w:rPr>
          <w:rFonts w:ascii="Courier New" w:hAnsi="Courier New" w:cs="Courier New"/>
          <w:lang w:val="en-US"/>
        </w:rPr>
        <w:t>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"The On-Path Telemetry method is applied to IPv6 protocol.";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"RFC 9343: IPv6 Application of the Alternate-Marking Method,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RFC 9486: In-situ OAM IPv6 Options";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srh</w:t>
      </w:r>
      <w:proofErr w:type="spellEnd"/>
      <w:r w:rsidRPr="004905DF">
        <w:rPr>
          <w:rFonts w:ascii="Courier New" w:hAnsi="Courier New" w:cs="Courier New"/>
          <w:lang w:val="en-US"/>
        </w:rPr>
        <w:t xml:space="preserve">  {</w:t>
      </w:r>
      <w:proofErr w:type="gram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Fioccola &amp; Zhou           Expires 23 June 2025               </w:t>
      </w:r>
      <w:proofErr w:type="gramStart"/>
      <w:r w:rsidRPr="004905DF">
        <w:rPr>
          <w:rFonts w:ascii="Courier New" w:hAnsi="Courier New" w:cs="Courier New"/>
          <w:lang w:val="en-US"/>
        </w:rPr>
        <w:t xml:space="preserve">   [</w:t>
      </w:r>
      <w:proofErr w:type="gramEnd"/>
      <w:r w:rsidRPr="004905DF">
        <w:rPr>
          <w:rFonts w:ascii="Courier New" w:hAnsi="Courier New" w:cs="Courier New"/>
          <w:lang w:val="en-US"/>
        </w:rPr>
        <w:t>Page 9]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base protocol;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"The On-Path Telemetry method is applied to SRH.";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"[I-</w:t>
      </w:r>
      <w:proofErr w:type="gramStart"/>
      <w:r w:rsidRPr="004905DF">
        <w:rPr>
          <w:rFonts w:ascii="Courier New" w:hAnsi="Courier New" w:cs="Courier New"/>
          <w:lang w:val="en-US"/>
        </w:rPr>
        <w:t>D.fz</w:t>
      </w:r>
      <w:proofErr w:type="gramEnd"/>
      <w:r w:rsidRPr="004905DF">
        <w:rPr>
          <w:rFonts w:ascii="Courier New" w:hAnsi="Courier New" w:cs="Courier New"/>
          <w:lang w:val="en-US"/>
        </w:rPr>
        <w:t>-spring-srv6-alt-mark]: Application of the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Alternate Marking Method to the Segment Routing Header";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mpls</w:t>
      </w:r>
      <w:proofErr w:type="spellEnd"/>
      <w:r w:rsidRPr="004905DF">
        <w:rPr>
          <w:rFonts w:ascii="Courier New" w:hAnsi="Courier New" w:cs="Courier New"/>
          <w:lang w:val="en-US"/>
        </w:rPr>
        <w:t xml:space="preserve">  {</w:t>
      </w:r>
      <w:proofErr w:type="gram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base protocol;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"The On-Path Telemetry method is applied to MPLS.";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"[I-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</w:t>
      </w:r>
      <w:proofErr w:type="spellStart"/>
      <w:r w:rsidRPr="004905DF">
        <w:rPr>
          <w:rFonts w:ascii="Courier New" w:hAnsi="Courier New" w:cs="Courier New"/>
          <w:lang w:val="en-US"/>
        </w:rPr>
        <w:t>mpls</w:t>
      </w:r>
      <w:proofErr w:type="spellEnd"/>
      <w:r w:rsidRPr="004905DF">
        <w:rPr>
          <w:rFonts w:ascii="Courier New" w:hAnsi="Courier New" w:cs="Courier New"/>
          <w:lang w:val="en-US"/>
        </w:rPr>
        <w:t>-</w:t>
      </w:r>
      <w:proofErr w:type="spellStart"/>
      <w:r w:rsidRPr="004905DF">
        <w:rPr>
          <w:rFonts w:ascii="Courier New" w:hAnsi="Courier New" w:cs="Courier New"/>
          <w:lang w:val="en-US"/>
        </w:rPr>
        <w:t>inband</w:t>
      </w:r>
      <w:proofErr w:type="spellEnd"/>
      <w:r w:rsidRPr="004905DF">
        <w:rPr>
          <w:rFonts w:ascii="Courier New" w:hAnsi="Courier New" w:cs="Courier New"/>
          <w:lang w:val="en-US"/>
        </w:rPr>
        <w:t>-pm-encapsulation]: Application of the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Alternate Marking Method to the MPLS Label Stack";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nsh</w:t>
      </w:r>
      <w:proofErr w:type="spellEnd"/>
      <w:r w:rsidRPr="004905DF">
        <w:rPr>
          <w:rFonts w:ascii="Courier New" w:hAnsi="Courier New" w:cs="Courier New"/>
          <w:lang w:val="en-US"/>
        </w:rPr>
        <w:t xml:space="preserve">  {</w:t>
      </w:r>
      <w:proofErr w:type="gram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base protocol;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"The described IOAM data is embedded in NSH.";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reference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"RFC 9452: Network Service Header (NSH)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Encapsulation for In-situ OAM (IOAM) Data";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node-action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"Base identity to represent the node actions. It's used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indicate what action the node will take.";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action-marking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base node-action;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indicates that the node must mark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data field,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according to the operations described in RFC 9341 and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RFC 9342";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action-unmarking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base node-action;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indicates that the node must unmark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data field,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according to the operations described in RFC 9341 and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en-US"/>
        </w:rPr>
        <w:t xml:space="preserve">             </w:t>
      </w:r>
      <w:r w:rsidRPr="004905DF">
        <w:rPr>
          <w:rFonts w:ascii="Courier New" w:hAnsi="Courier New" w:cs="Courier New"/>
          <w:lang w:val="fr-CH"/>
        </w:rPr>
        <w:t>RFC 9342</w:t>
      </w:r>
      <w:proofErr w:type="gramStart"/>
      <w:r w:rsidRPr="004905DF">
        <w:rPr>
          <w:rFonts w:ascii="Courier New" w:hAnsi="Courier New" w:cs="Courier New"/>
          <w:lang w:val="fr-CH"/>
        </w:rPr>
        <w:t>";</w:t>
      </w:r>
      <w:proofErr w:type="gram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10]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action-read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base node-action;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indicates the node only reads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data,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according to the operations described in RFC 9341 and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en-US"/>
        </w:rPr>
        <w:t xml:space="preserve">             </w:t>
      </w:r>
      <w:r w:rsidRPr="004905DF">
        <w:rPr>
          <w:rFonts w:ascii="Courier New" w:hAnsi="Courier New" w:cs="Courier New"/>
          <w:lang w:val="fr-CH"/>
        </w:rPr>
        <w:t>RFC 9342</w:t>
      </w:r>
      <w:proofErr w:type="gramStart"/>
      <w:r w:rsidRPr="004905DF">
        <w:rPr>
          <w:rFonts w:ascii="Courier New" w:hAnsi="Courier New" w:cs="Courier New"/>
          <w:lang w:val="fr-CH"/>
        </w:rPr>
        <w:t>";</w:t>
      </w:r>
      <w:proofErr w:type="gram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</w:t>
      </w:r>
      <w:proofErr w:type="spellStart"/>
      <w:proofErr w:type="gramStart"/>
      <w:r w:rsidRPr="004905DF">
        <w:rPr>
          <w:rFonts w:ascii="Courier New" w:hAnsi="Courier New" w:cs="Courier New"/>
          <w:lang w:val="fr-CH"/>
        </w:rPr>
        <w:t>identity</w:t>
      </w:r>
      <w:proofErr w:type="spellEnd"/>
      <w:proofErr w:type="gramEnd"/>
      <w:r w:rsidRPr="004905DF">
        <w:rPr>
          <w:rFonts w:ascii="Courier New" w:hAnsi="Courier New" w:cs="Courier New"/>
          <w:lang w:val="fr-CH"/>
        </w:rPr>
        <w:t xml:space="preserve"> action-</w:t>
      </w:r>
      <w:proofErr w:type="spellStart"/>
      <w:r w:rsidRPr="004905DF">
        <w:rPr>
          <w:rFonts w:ascii="Courier New" w:hAnsi="Courier New" w:cs="Courier New"/>
          <w:lang w:val="fr-CH"/>
        </w:rPr>
        <w:t>encapsulate</w:t>
      </w:r>
      <w:proofErr w:type="spellEnd"/>
      <w:r w:rsidRPr="004905DF">
        <w:rPr>
          <w:rFonts w:ascii="Courier New" w:hAnsi="Courier New" w:cs="Courier New"/>
          <w:lang w:val="fr-CH"/>
        </w:rPr>
        <w:t xml:space="preserve">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  </w:t>
      </w:r>
      <w:proofErr w:type="gramStart"/>
      <w:r w:rsidRPr="004905DF">
        <w:rPr>
          <w:rFonts w:ascii="Courier New" w:hAnsi="Courier New" w:cs="Courier New"/>
          <w:lang w:val="fr-CH"/>
        </w:rPr>
        <w:t>base</w:t>
      </w:r>
      <w:proofErr w:type="gramEnd"/>
      <w:r w:rsidRPr="004905DF">
        <w:rPr>
          <w:rFonts w:ascii="Courier New" w:hAnsi="Courier New" w:cs="Courier New"/>
          <w:lang w:val="fr-CH"/>
        </w:rPr>
        <w:t xml:space="preserve"> </w:t>
      </w:r>
      <w:proofErr w:type="spellStart"/>
      <w:r w:rsidRPr="004905DF">
        <w:rPr>
          <w:rFonts w:ascii="Courier New" w:hAnsi="Courier New" w:cs="Courier New"/>
          <w:lang w:val="fr-CH"/>
        </w:rPr>
        <w:t>node</w:t>
      </w:r>
      <w:proofErr w:type="spellEnd"/>
      <w:r w:rsidRPr="004905DF">
        <w:rPr>
          <w:rFonts w:ascii="Courier New" w:hAnsi="Courier New" w:cs="Courier New"/>
          <w:lang w:val="fr-CH"/>
        </w:rPr>
        <w:t>-action;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  </w:t>
      </w:r>
      <w:proofErr w:type="gramStart"/>
      <w:r w:rsidRPr="004905DF">
        <w:rPr>
          <w:rFonts w:ascii="Courier New" w:hAnsi="Courier New" w:cs="Courier New"/>
          <w:lang w:val="fr-CH"/>
        </w:rPr>
        <w:t>description</w:t>
      </w:r>
      <w:proofErr w:type="gram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fr-CH"/>
        </w:rPr>
        <w:t xml:space="preserve">         </w:t>
      </w:r>
      <w:r w:rsidRPr="004905DF">
        <w:rPr>
          <w:rFonts w:ascii="Courier New" w:hAnsi="Courier New" w:cs="Courier New"/>
          <w:lang w:val="en-US"/>
        </w:rPr>
        <w:t>"It indicates the node is to encapsulate the IOAM packet";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action-decapsulate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base node-action;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indicates the node is to decapsulate the IOAM packet";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action-transit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base node-action;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indicates the node is to transit the IOAM packet";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period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indicates the On-Path Telemetry Period.";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period-number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indicates the Period Number.";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flow-</w:t>
      </w:r>
      <w:proofErr w:type="spellStart"/>
      <w:r w:rsidRPr="004905DF">
        <w:rPr>
          <w:rFonts w:ascii="Courier New" w:hAnsi="Courier New" w:cs="Courier New"/>
          <w:lang w:val="en-US"/>
        </w:rPr>
        <w:t>mon</w:t>
      </w:r>
      <w:proofErr w:type="spellEnd"/>
      <w:r w:rsidRPr="004905DF">
        <w:rPr>
          <w:rFonts w:ascii="Courier New" w:hAnsi="Courier New" w:cs="Courier New"/>
          <w:lang w:val="en-US"/>
        </w:rPr>
        <w:t>-id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indicates the </w:t>
      </w:r>
      <w:proofErr w:type="spellStart"/>
      <w:r w:rsidRPr="004905DF">
        <w:rPr>
          <w:rFonts w:ascii="Courier New" w:hAnsi="Courier New" w:cs="Courier New"/>
          <w:lang w:val="en-US"/>
        </w:rPr>
        <w:t>FlowMonID</w:t>
      </w:r>
      <w:proofErr w:type="spellEnd"/>
      <w:r w:rsidRPr="004905DF">
        <w:rPr>
          <w:rFonts w:ascii="Courier New" w:hAnsi="Courier New" w:cs="Courier New"/>
          <w:lang w:val="en-US"/>
        </w:rPr>
        <w:t>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method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"Base identity to represent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method type.";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trace-data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en-US"/>
        </w:rPr>
        <w:t xml:space="preserve">   [</w:t>
      </w:r>
      <w:proofErr w:type="gramEnd"/>
      <w:r w:rsidRPr="004905DF">
        <w:rPr>
          <w:rFonts w:ascii="Courier New" w:hAnsi="Courier New" w:cs="Courier New"/>
          <w:lang w:val="en-US"/>
        </w:rPr>
        <w:t>Page 11]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"Base identity to represent trace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pot-data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"Base identity to represent POT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en-US"/>
        </w:rPr>
        <w:t xml:space="preserve">      </w:t>
      </w:r>
      <w:r w:rsidRPr="004905DF">
        <w:rPr>
          <w:rFonts w:ascii="Courier New" w:hAnsi="Courier New" w:cs="Courier New"/>
          <w:lang w:val="it-IT"/>
        </w:rPr>
        <w:t>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</w:t>
      </w:r>
      <w:proofErr w:type="spellStart"/>
      <w:r w:rsidRPr="004905DF">
        <w:rPr>
          <w:rFonts w:ascii="Courier New" w:hAnsi="Courier New" w:cs="Courier New"/>
          <w:lang w:val="it-IT"/>
        </w:rPr>
        <w:t>identity</w:t>
      </w:r>
      <w:proofErr w:type="spellEnd"/>
      <w:r w:rsidRPr="004905DF">
        <w:rPr>
          <w:rFonts w:ascii="Courier New" w:hAnsi="Courier New" w:cs="Courier New"/>
          <w:lang w:val="it-IT"/>
        </w:rPr>
        <w:t xml:space="preserve"> e2e-data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  </w:t>
      </w:r>
      <w:proofErr w:type="spellStart"/>
      <w:r w:rsidRPr="004905DF">
        <w:rPr>
          <w:rFonts w:ascii="Courier New" w:hAnsi="Courier New" w:cs="Courier New"/>
          <w:lang w:val="it-IT"/>
        </w:rPr>
        <w:t>description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    "Base </w:t>
      </w:r>
      <w:proofErr w:type="spellStart"/>
      <w:r w:rsidRPr="004905DF">
        <w:rPr>
          <w:rFonts w:ascii="Courier New" w:hAnsi="Courier New" w:cs="Courier New"/>
          <w:lang w:val="it-IT"/>
        </w:rPr>
        <w:t>identity</w:t>
      </w:r>
      <w:proofErr w:type="spellEnd"/>
      <w:r w:rsidRPr="004905DF">
        <w:rPr>
          <w:rFonts w:ascii="Courier New" w:hAnsi="Courier New" w:cs="Courier New"/>
          <w:lang w:val="it-IT"/>
        </w:rPr>
        <w:t xml:space="preserve"> to </w:t>
      </w:r>
      <w:proofErr w:type="spellStart"/>
      <w:r w:rsidRPr="004905DF">
        <w:rPr>
          <w:rFonts w:ascii="Courier New" w:hAnsi="Courier New" w:cs="Courier New"/>
          <w:lang w:val="it-IT"/>
        </w:rPr>
        <w:t>represent</w:t>
      </w:r>
      <w:proofErr w:type="spellEnd"/>
      <w:r w:rsidRPr="004905DF">
        <w:rPr>
          <w:rFonts w:ascii="Courier New" w:hAnsi="Courier New" w:cs="Courier New"/>
          <w:lang w:val="it-IT"/>
        </w:rPr>
        <w:t xml:space="preserve"> E2E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it-IT"/>
        </w:rPr>
        <w:t xml:space="preserve">      </w:t>
      </w:r>
      <w:r w:rsidRPr="004905DF">
        <w:rPr>
          <w:rFonts w:ascii="Courier New" w:hAnsi="Courier New" w:cs="Courier New"/>
          <w:lang w:val="en-US"/>
        </w:rPr>
        <w:t>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telemetry-param-type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"Base identity for telemetry param types";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loss-measurement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base telemetry-param-type;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"To specify loss counters according to RFC 9341";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identity delay-measurement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base telemetry-param-type;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"To specify timestamps for delay according to RFC 9341";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/*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* TYPE DEFINITIONS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*/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typedef telemetry-filter-type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905DF">
        <w:rPr>
          <w:rFonts w:ascii="Courier New" w:hAnsi="Courier New" w:cs="Courier New"/>
          <w:lang w:val="fr-CH"/>
        </w:rPr>
        <w:t>type</w:t>
      </w:r>
      <w:proofErr w:type="gramEnd"/>
      <w:r w:rsidRPr="004905DF">
        <w:rPr>
          <w:rFonts w:ascii="Courier New" w:hAnsi="Courier New" w:cs="Courier New"/>
          <w:lang w:val="fr-CH"/>
        </w:rPr>
        <w:t xml:space="preserve"> </w:t>
      </w:r>
      <w:proofErr w:type="spellStart"/>
      <w:r w:rsidRPr="004905DF">
        <w:rPr>
          <w:rFonts w:ascii="Courier New" w:hAnsi="Courier New" w:cs="Courier New"/>
          <w:lang w:val="fr-CH"/>
        </w:rPr>
        <w:t>identityref</w:t>
      </w:r>
      <w:proofErr w:type="spellEnd"/>
      <w:r w:rsidRPr="004905DF">
        <w:rPr>
          <w:rFonts w:ascii="Courier New" w:hAnsi="Courier New" w:cs="Courier New"/>
          <w:lang w:val="fr-CH"/>
        </w:rPr>
        <w:t xml:space="preserve">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    </w:t>
      </w:r>
      <w:proofErr w:type="gramStart"/>
      <w:r w:rsidRPr="004905DF">
        <w:rPr>
          <w:rFonts w:ascii="Courier New" w:hAnsi="Courier New" w:cs="Courier New"/>
          <w:lang w:val="fr-CH"/>
        </w:rPr>
        <w:t>base</w:t>
      </w:r>
      <w:proofErr w:type="gramEnd"/>
      <w:r w:rsidRPr="004905DF">
        <w:rPr>
          <w:rFonts w:ascii="Courier New" w:hAnsi="Courier New" w:cs="Courier New"/>
          <w:lang w:val="fr-CH"/>
        </w:rPr>
        <w:t xml:space="preserve"> </w:t>
      </w:r>
      <w:proofErr w:type="spellStart"/>
      <w:r w:rsidRPr="004905DF">
        <w:rPr>
          <w:rFonts w:ascii="Courier New" w:hAnsi="Courier New" w:cs="Courier New"/>
          <w:lang w:val="fr-CH"/>
        </w:rPr>
        <w:t>filter</w:t>
      </w:r>
      <w:proofErr w:type="spellEnd"/>
      <w:r w:rsidRPr="004905DF">
        <w:rPr>
          <w:rFonts w:ascii="Courier New" w:hAnsi="Courier New" w:cs="Courier New"/>
          <w:lang w:val="fr-CH"/>
        </w:rPr>
        <w:t>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  </w:t>
      </w:r>
      <w:proofErr w:type="gramStart"/>
      <w:r w:rsidRPr="004905DF">
        <w:rPr>
          <w:rFonts w:ascii="Courier New" w:hAnsi="Courier New" w:cs="Courier New"/>
          <w:lang w:val="fr-CH"/>
        </w:rPr>
        <w:t>description</w:t>
      </w:r>
      <w:proofErr w:type="gram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fr-CH"/>
        </w:rPr>
        <w:t xml:space="preserve">         </w:t>
      </w:r>
      <w:r w:rsidRPr="004905DF">
        <w:rPr>
          <w:rFonts w:ascii="Courier New" w:hAnsi="Courier New" w:cs="Courier New"/>
          <w:lang w:val="en-US"/>
        </w:rPr>
        <w:t>"It specifies a known type of filter.";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typedef telemetry-node-action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type </w:t>
      </w:r>
      <w:proofErr w:type="spellStart"/>
      <w:r w:rsidRPr="004905DF">
        <w:rPr>
          <w:rFonts w:ascii="Courier New" w:hAnsi="Courier New" w:cs="Courier New"/>
          <w:lang w:val="en-US"/>
        </w:rPr>
        <w:t>identityref</w:t>
      </w:r>
      <w:proofErr w:type="spellEnd"/>
      <w:r w:rsidRPr="004905DF">
        <w:rPr>
          <w:rFonts w:ascii="Courier New" w:hAnsi="Courier New" w:cs="Courier New"/>
          <w:lang w:val="en-US"/>
        </w:rPr>
        <w:t xml:space="preserve">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4905DF">
        <w:rPr>
          <w:rFonts w:ascii="Courier New" w:hAnsi="Courier New" w:cs="Courier New"/>
          <w:lang w:val="fr-CH"/>
        </w:rPr>
        <w:t>base</w:t>
      </w:r>
      <w:proofErr w:type="gramEnd"/>
      <w:r w:rsidRPr="004905DF">
        <w:rPr>
          <w:rFonts w:ascii="Courier New" w:hAnsi="Courier New" w:cs="Courier New"/>
          <w:lang w:val="fr-CH"/>
        </w:rPr>
        <w:t xml:space="preserve"> </w:t>
      </w:r>
      <w:proofErr w:type="spellStart"/>
      <w:r w:rsidRPr="004905DF">
        <w:rPr>
          <w:rFonts w:ascii="Courier New" w:hAnsi="Courier New" w:cs="Courier New"/>
          <w:lang w:val="fr-CH"/>
        </w:rPr>
        <w:t>node</w:t>
      </w:r>
      <w:proofErr w:type="spellEnd"/>
      <w:r w:rsidRPr="004905DF">
        <w:rPr>
          <w:rFonts w:ascii="Courier New" w:hAnsi="Courier New" w:cs="Courier New"/>
          <w:lang w:val="fr-CH"/>
        </w:rPr>
        <w:t>-action;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  </w:t>
      </w:r>
      <w:proofErr w:type="gramStart"/>
      <w:r w:rsidRPr="004905DF">
        <w:rPr>
          <w:rFonts w:ascii="Courier New" w:hAnsi="Courier New" w:cs="Courier New"/>
          <w:lang w:val="fr-CH"/>
        </w:rPr>
        <w:t>description</w:t>
      </w:r>
      <w:proofErr w:type="gram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12]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specifies a node action.";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typedef telemetry-protocol-type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type </w:t>
      </w:r>
      <w:proofErr w:type="spellStart"/>
      <w:r w:rsidRPr="004905DF">
        <w:rPr>
          <w:rFonts w:ascii="Courier New" w:hAnsi="Courier New" w:cs="Courier New"/>
          <w:lang w:val="en-US"/>
        </w:rPr>
        <w:t>identityref</w:t>
      </w:r>
      <w:proofErr w:type="spellEnd"/>
      <w:r w:rsidRPr="004905DF">
        <w:rPr>
          <w:rFonts w:ascii="Courier New" w:hAnsi="Courier New" w:cs="Courier New"/>
          <w:lang w:val="en-US"/>
        </w:rPr>
        <w:t xml:space="preserve">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base protocol;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specifies a known type of carrier protocol for the On-path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Telemetry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typedef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-method-type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type </w:t>
      </w:r>
      <w:proofErr w:type="spellStart"/>
      <w:r w:rsidRPr="004905DF">
        <w:rPr>
          <w:rFonts w:ascii="Courier New" w:hAnsi="Courier New" w:cs="Courier New"/>
          <w:lang w:val="en-US"/>
        </w:rPr>
        <w:t>identityref</w:t>
      </w:r>
      <w:proofErr w:type="spellEnd"/>
      <w:r w:rsidRPr="004905DF">
        <w:rPr>
          <w:rFonts w:ascii="Courier New" w:hAnsi="Courier New" w:cs="Courier New"/>
          <w:lang w:val="en-US"/>
        </w:rPr>
        <w:t xml:space="preserve">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base method;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specifies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method used.";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typedef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-trace-data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type </w:t>
      </w:r>
      <w:proofErr w:type="spellStart"/>
      <w:r w:rsidRPr="004905DF">
        <w:rPr>
          <w:rFonts w:ascii="Courier New" w:hAnsi="Courier New" w:cs="Courier New"/>
          <w:lang w:val="en-US"/>
        </w:rPr>
        <w:t>identityref</w:t>
      </w:r>
      <w:proofErr w:type="spellEnd"/>
      <w:r w:rsidRPr="004905DF">
        <w:rPr>
          <w:rFonts w:ascii="Courier New" w:hAnsi="Courier New" w:cs="Courier New"/>
          <w:lang w:val="en-US"/>
        </w:rPr>
        <w:t xml:space="preserve">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base trace-data;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specifies the trace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typedef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-pot-data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type </w:t>
      </w:r>
      <w:proofErr w:type="spellStart"/>
      <w:r w:rsidRPr="004905DF">
        <w:rPr>
          <w:rFonts w:ascii="Courier New" w:hAnsi="Courier New" w:cs="Courier New"/>
          <w:lang w:val="en-US"/>
        </w:rPr>
        <w:t>identityref</w:t>
      </w:r>
      <w:proofErr w:type="spellEnd"/>
      <w:r w:rsidRPr="004905DF">
        <w:rPr>
          <w:rFonts w:ascii="Courier New" w:hAnsi="Courier New" w:cs="Courier New"/>
          <w:lang w:val="en-US"/>
        </w:rPr>
        <w:t xml:space="preserve">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base pot-data;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specifies the pot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en-US"/>
        </w:rPr>
        <w:t xml:space="preserve">     </w:t>
      </w:r>
      <w:r w:rsidRPr="004905DF">
        <w:rPr>
          <w:rFonts w:ascii="Courier New" w:hAnsi="Courier New" w:cs="Courier New"/>
          <w:lang w:val="it-IT"/>
        </w:rPr>
        <w:t>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</w:t>
      </w:r>
      <w:proofErr w:type="spellStart"/>
      <w:r w:rsidRPr="004905DF">
        <w:rPr>
          <w:rFonts w:ascii="Courier New" w:hAnsi="Courier New" w:cs="Courier New"/>
          <w:lang w:val="it-IT"/>
        </w:rPr>
        <w:t>typedef</w:t>
      </w:r>
      <w:proofErr w:type="spellEnd"/>
      <w:r w:rsidRPr="004905DF">
        <w:rPr>
          <w:rFonts w:ascii="Courier New" w:hAnsi="Courier New" w:cs="Courier New"/>
          <w:lang w:val="it-IT"/>
        </w:rPr>
        <w:t xml:space="preserve"> ioam-e2e-data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  </w:t>
      </w:r>
      <w:proofErr w:type="spellStart"/>
      <w:r w:rsidRPr="004905DF">
        <w:rPr>
          <w:rFonts w:ascii="Courier New" w:hAnsi="Courier New" w:cs="Courier New"/>
          <w:lang w:val="it-IT"/>
        </w:rPr>
        <w:t>type</w:t>
      </w:r>
      <w:proofErr w:type="spellEnd"/>
      <w:r w:rsidRPr="004905DF">
        <w:rPr>
          <w:rFonts w:ascii="Courier New" w:hAnsi="Courier New" w:cs="Courier New"/>
          <w:lang w:val="it-IT"/>
        </w:rPr>
        <w:t xml:space="preserve"> </w:t>
      </w:r>
      <w:proofErr w:type="spellStart"/>
      <w:r w:rsidRPr="004905DF">
        <w:rPr>
          <w:rFonts w:ascii="Courier New" w:hAnsi="Courier New" w:cs="Courier New"/>
          <w:lang w:val="it-IT"/>
        </w:rPr>
        <w:t>identityref</w:t>
      </w:r>
      <w:proofErr w:type="spellEnd"/>
      <w:r w:rsidRPr="004905DF">
        <w:rPr>
          <w:rFonts w:ascii="Courier New" w:hAnsi="Courier New" w:cs="Courier New"/>
          <w:lang w:val="it-IT"/>
        </w:rPr>
        <w:t xml:space="preserve">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it-IT"/>
        </w:rPr>
        <w:t xml:space="preserve">         </w:t>
      </w:r>
      <w:r w:rsidRPr="004905DF">
        <w:rPr>
          <w:rFonts w:ascii="Courier New" w:hAnsi="Courier New" w:cs="Courier New"/>
          <w:lang w:val="en-US"/>
        </w:rPr>
        <w:t>base e2e-data;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"It specifies the edge-to-edge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/*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* GROUP DEFINITIONS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*/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en-US"/>
        </w:rPr>
        <w:t xml:space="preserve">   [</w:t>
      </w:r>
      <w:proofErr w:type="gramEnd"/>
      <w:r w:rsidRPr="004905DF">
        <w:rPr>
          <w:rFonts w:ascii="Courier New" w:hAnsi="Courier New" w:cs="Courier New"/>
          <w:lang w:val="en-US"/>
        </w:rPr>
        <w:t>Page 13]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grouping timestamp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"Grouping for identifying the time.";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leaf timestamp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type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yang:date</w:t>
      </w:r>
      <w:proofErr w:type="gramEnd"/>
      <w:r w:rsidRPr="004905DF">
        <w:rPr>
          <w:rFonts w:ascii="Courier New" w:hAnsi="Courier New" w:cs="Courier New"/>
          <w:lang w:val="en-US"/>
        </w:rPr>
        <w:t>-and-time</w:t>
      </w:r>
      <w:proofErr w:type="spellEnd"/>
      <w:r w:rsidRPr="004905DF">
        <w:rPr>
          <w:rFonts w:ascii="Courier New" w:hAnsi="Courier New" w:cs="Courier New"/>
          <w:lang w:val="en-US"/>
        </w:rPr>
        <w:t>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"Specify the time.";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grouping telemetry-filter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 "A grouping for On-path Telemetry filter definition";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filter-type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telemetry-filter-type;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 "filter type";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ace-name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when "derived-from-or-self</w:t>
      </w:r>
      <w:proofErr w:type="gramStart"/>
      <w:r w:rsidRPr="004905DF">
        <w:rPr>
          <w:rFonts w:ascii="Courier New" w:hAnsi="Courier New" w:cs="Courier New"/>
          <w:lang w:val="en-US"/>
        </w:rPr>
        <w:t>(..</w:t>
      </w:r>
      <w:proofErr w:type="gramEnd"/>
      <w:r w:rsidRPr="004905DF">
        <w:rPr>
          <w:rFonts w:ascii="Courier New" w:hAnsi="Courier New" w:cs="Courier New"/>
          <w:lang w:val="en-US"/>
        </w:rPr>
        <w:t>/filter-type,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'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on</w:t>
      </w:r>
      <w:proofErr w:type="gramEnd"/>
      <w:r w:rsidRPr="004905DF">
        <w:rPr>
          <w:rFonts w:ascii="Courier New" w:hAnsi="Courier New" w:cs="Courier New"/>
          <w:lang w:val="en-US"/>
        </w:rPr>
        <w:t>-path-telemetry:acl-filter</w:t>
      </w:r>
      <w:proofErr w:type="spellEnd"/>
      <w:r w:rsidRPr="004905DF">
        <w:rPr>
          <w:rFonts w:ascii="Courier New" w:hAnsi="Courier New" w:cs="Courier New"/>
          <w:lang w:val="en-US"/>
        </w:rPr>
        <w:t>')";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</w:t>
      </w:r>
      <w:proofErr w:type="spellStart"/>
      <w:r w:rsidRPr="004905DF">
        <w:rPr>
          <w:rFonts w:ascii="Courier New" w:hAnsi="Courier New" w:cs="Courier New"/>
          <w:lang w:val="en-US"/>
        </w:rPr>
        <w:t>leafref</w:t>
      </w:r>
      <w:proofErr w:type="spellEnd"/>
      <w:r w:rsidRPr="004905DF">
        <w:rPr>
          <w:rFonts w:ascii="Courier New" w:hAnsi="Courier New" w:cs="Courier New"/>
          <w:lang w:val="en-US"/>
        </w:rPr>
        <w:t xml:space="preserve">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path "/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acl:acls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/</w:t>
      </w:r>
      <w:proofErr w:type="spellStart"/>
      <w:r w:rsidRPr="004905DF">
        <w:rPr>
          <w:rFonts w:ascii="Courier New" w:hAnsi="Courier New" w:cs="Courier New"/>
          <w:lang w:val="en-US"/>
        </w:rPr>
        <w:t>acl:acl</w:t>
      </w:r>
      <w:proofErr w:type="spellEnd"/>
      <w:r w:rsidRPr="004905DF">
        <w:rPr>
          <w:rFonts w:ascii="Courier New" w:hAnsi="Courier New" w:cs="Courier New"/>
          <w:lang w:val="en-US"/>
        </w:rPr>
        <w:t>/</w:t>
      </w:r>
      <w:proofErr w:type="spellStart"/>
      <w:r w:rsidRPr="004905DF">
        <w:rPr>
          <w:rFonts w:ascii="Courier New" w:hAnsi="Courier New" w:cs="Courier New"/>
          <w:lang w:val="en-US"/>
        </w:rPr>
        <w:t>acl:aces</w:t>
      </w:r>
      <w:proofErr w:type="spellEnd"/>
      <w:r w:rsidRPr="004905DF">
        <w:rPr>
          <w:rFonts w:ascii="Courier New" w:hAnsi="Courier New" w:cs="Courier New"/>
          <w:lang w:val="en-US"/>
        </w:rPr>
        <w:t>/</w:t>
      </w:r>
      <w:proofErr w:type="spellStart"/>
      <w:r w:rsidRPr="004905DF">
        <w:rPr>
          <w:rFonts w:ascii="Courier New" w:hAnsi="Courier New" w:cs="Courier New"/>
          <w:lang w:val="en-US"/>
        </w:rPr>
        <w:t>acl:ace</w:t>
      </w:r>
      <w:proofErr w:type="spellEnd"/>
      <w:r w:rsidRPr="004905DF">
        <w:rPr>
          <w:rFonts w:ascii="Courier New" w:hAnsi="Courier New" w:cs="Courier New"/>
          <w:lang w:val="en-US"/>
        </w:rPr>
        <w:t>/</w:t>
      </w:r>
      <w:proofErr w:type="spellStart"/>
      <w:r w:rsidRPr="004905DF">
        <w:rPr>
          <w:rFonts w:ascii="Courier New" w:hAnsi="Courier New" w:cs="Courier New"/>
          <w:lang w:val="en-US"/>
        </w:rPr>
        <w:t>acl:name</w:t>
      </w:r>
      <w:proofErr w:type="spellEnd"/>
      <w:r w:rsidRPr="004905DF">
        <w:rPr>
          <w:rFonts w:ascii="Courier New" w:hAnsi="Courier New" w:cs="Courier New"/>
          <w:lang w:val="en-US"/>
        </w:rPr>
        <w:t>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 "The Access Control Entry name is used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refer to an ACL specification.";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grouping telemetry-setup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"A grouping for On-path Telemetry profile.";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node-action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telemetry-node-action;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"This object indicates the action that the node needs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take, i.e. marking/read/unmarking/encapsulate/transit/decapsulate.";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period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uint64;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</w:t>
      </w:r>
      <w:del w:id="94" w:author="Graf Thomas, INI-NET-VNC-E2E" w:date="2025-03-02T14:45:00Z">
        <w:r w:rsidRPr="004905DF" w:rsidDel="002E40EE">
          <w:rPr>
            <w:rFonts w:ascii="Courier New" w:hAnsi="Courier New" w:cs="Courier New"/>
            <w:lang w:val="en-US"/>
          </w:rPr>
          <w:delText>It s</w:delText>
        </w:r>
      </w:del>
      <w:ins w:id="95" w:author="Graf Thomas, INI-NET-VNC-E2E" w:date="2025-03-02T14:45:00Z">
        <w:r w:rsidR="002E40EE">
          <w:rPr>
            <w:rFonts w:ascii="Courier New" w:hAnsi="Courier New" w:cs="Courier New"/>
            <w:lang w:val="en-US"/>
          </w:rPr>
          <w:t>S</w:t>
        </w:r>
      </w:ins>
      <w:r w:rsidRPr="004905DF">
        <w:rPr>
          <w:rFonts w:ascii="Courier New" w:hAnsi="Courier New" w:cs="Courier New"/>
          <w:lang w:val="en-US"/>
        </w:rPr>
        <w:t>pecifies the On-path Telemetry period.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It is the marking period for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period-number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en-US"/>
        </w:rPr>
        <w:t xml:space="preserve">   [</w:t>
      </w:r>
      <w:proofErr w:type="gramEnd"/>
      <w:r w:rsidRPr="004905DF">
        <w:rPr>
          <w:rFonts w:ascii="Courier New" w:hAnsi="Courier New" w:cs="Courier New"/>
          <w:lang w:val="en-US"/>
        </w:rPr>
        <w:t>Page 14]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uint64;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</w:t>
      </w:r>
      <w:del w:id="96" w:author="Graf Thomas, INI-NET-VNC-E2E" w:date="2025-03-02T14:45:00Z">
        <w:r w:rsidRPr="004905DF" w:rsidDel="002E40EE">
          <w:rPr>
            <w:rFonts w:ascii="Courier New" w:hAnsi="Courier New" w:cs="Courier New"/>
            <w:lang w:val="en-US"/>
          </w:rPr>
          <w:delText>It s</w:delText>
        </w:r>
      </w:del>
      <w:ins w:id="97" w:author="Graf Thomas, INI-NET-VNC-E2E" w:date="2025-03-02T14:45:00Z">
        <w:r w:rsidR="002E40EE">
          <w:rPr>
            <w:rFonts w:ascii="Courier New" w:hAnsi="Courier New" w:cs="Courier New"/>
            <w:lang w:val="en-US"/>
          </w:rPr>
          <w:t>S</w:t>
        </w:r>
      </w:ins>
      <w:r w:rsidRPr="004905DF">
        <w:rPr>
          <w:rFonts w:ascii="Courier New" w:hAnsi="Courier New" w:cs="Courier New"/>
          <w:lang w:val="en-US"/>
        </w:rPr>
        <w:t>pecifies the On-path Telemetry period number.";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leaf </w:t>
      </w:r>
      <w:proofErr w:type="spellStart"/>
      <w:r w:rsidRPr="004905DF">
        <w:rPr>
          <w:rFonts w:ascii="Courier New" w:hAnsi="Courier New" w:cs="Courier New"/>
          <w:lang w:val="en-US"/>
        </w:rPr>
        <w:t>flowmonid</w:t>
      </w:r>
      <w:proofErr w:type="spellEnd"/>
      <w:r w:rsidRPr="004905DF">
        <w:rPr>
          <w:rFonts w:ascii="Courier New" w:hAnsi="Courier New" w:cs="Courier New"/>
          <w:lang w:val="en-US"/>
        </w:rPr>
        <w:t xml:space="preserve">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uint32;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</w:t>
      </w:r>
      <w:del w:id="98" w:author="Graf Thomas, INI-NET-VNC-E2E" w:date="2025-03-02T14:45:00Z">
        <w:r w:rsidRPr="004905DF" w:rsidDel="002E40EE">
          <w:rPr>
            <w:rFonts w:ascii="Courier New" w:hAnsi="Courier New" w:cs="Courier New"/>
            <w:lang w:val="en-US"/>
          </w:rPr>
          <w:delText>It s</w:delText>
        </w:r>
      </w:del>
      <w:ins w:id="99" w:author="Graf Thomas, INI-NET-VNC-E2E" w:date="2025-03-02T14:45:00Z">
        <w:r w:rsidR="002E40EE">
          <w:rPr>
            <w:rFonts w:ascii="Courier New" w:hAnsi="Courier New" w:cs="Courier New"/>
            <w:lang w:val="en-US"/>
          </w:rPr>
          <w:t>S</w:t>
        </w:r>
      </w:ins>
      <w:r w:rsidRPr="004905DF">
        <w:rPr>
          <w:rFonts w:ascii="Courier New" w:hAnsi="Courier New" w:cs="Courier New"/>
          <w:lang w:val="en-US"/>
        </w:rPr>
        <w:t xml:space="preserve">pecifies the 20-bit </w:t>
      </w:r>
      <w:proofErr w:type="spellStart"/>
      <w:r w:rsidRPr="004905DF">
        <w:rPr>
          <w:rFonts w:ascii="Courier New" w:hAnsi="Courier New" w:cs="Courier New"/>
          <w:lang w:val="en-US"/>
        </w:rPr>
        <w:t>FlowMonID</w:t>
      </w:r>
      <w:proofErr w:type="spellEnd"/>
      <w:r w:rsidRPr="004905DF">
        <w:rPr>
          <w:rFonts w:ascii="Courier New" w:hAnsi="Courier New" w:cs="Courier New"/>
          <w:lang w:val="en-US"/>
        </w:rPr>
        <w:t>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method-type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-method-type;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</w:t>
      </w:r>
      <w:del w:id="100" w:author="Graf Thomas, INI-NET-VNC-E2E" w:date="2025-03-02T14:45:00Z">
        <w:r w:rsidRPr="004905DF" w:rsidDel="002E40EE">
          <w:rPr>
            <w:rFonts w:ascii="Courier New" w:hAnsi="Courier New" w:cs="Courier New"/>
            <w:lang w:val="en-US"/>
          </w:rPr>
          <w:delText>It s</w:delText>
        </w:r>
      </w:del>
      <w:ins w:id="101" w:author="Graf Thomas, INI-NET-VNC-E2E" w:date="2025-03-02T14:45:00Z">
        <w:r w:rsidR="002E40EE">
          <w:rPr>
            <w:rFonts w:ascii="Courier New" w:hAnsi="Courier New" w:cs="Courier New"/>
            <w:lang w:val="en-US"/>
          </w:rPr>
          <w:t>S</w:t>
        </w:r>
      </w:ins>
      <w:r w:rsidRPr="004905DF">
        <w:rPr>
          <w:rFonts w:ascii="Courier New" w:hAnsi="Courier New" w:cs="Courier New"/>
          <w:lang w:val="en-US"/>
        </w:rPr>
        <w:t xml:space="preserve">pecifies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method type.";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grouping loss-counters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"The set of counters for RFC 9341 loss calculation.";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in-traffic-pkts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</w:t>
      </w:r>
      <w:proofErr w:type="gramStart"/>
      <w:r w:rsidRPr="004905DF">
        <w:rPr>
          <w:rFonts w:ascii="Courier New" w:hAnsi="Courier New" w:cs="Courier New"/>
          <w:lang w:val="en-US"/>
        </w:rPr>
        <w:t>yang:counter</w:t>
      </w:r>
      <w:proofErr w:type="gramEnd"/>
      <w:r w:rsidRPr="004905DF">
        <w:rPr>
          <w:rFonts w:ascii="Courier New" w:hAnsi="Courier New" w:cs="Courier New"/>
          <w:lang w:val="en-US"/>
        </w:rPr>
        <w:t>64;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"Total inbound packets of the period according to RFC 9341";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out-traffic-pkts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</w:t>
      </w:r>
      <w:proofErr w:type="gramStart"/>
      <w:r w:rsidRPr="004905DF">
        <w:rPr>
          <w:rFonts w:ascii="Courier New" w:hAnsi="Courier New" w:cs="Courier New"/>
          <w:lang w:val="en-US"/>
        </w:rPr>
        <w:t>yang:counter</w:t>
      </w:r>
      <w:proofErr w:type="gramEnd"/>
      <w:r w:rsidRPr="004905DF">
        <w:rPr>
          <w:rFonts w:ascii="Courier New" w:hAnsi="Courier New" w:cs="Courier New"/>
          <w:lang w:val="en-US"/>
        </w:rPr>
        <w:t>64;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"Total outbound packets of the period according to RFC 9341";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in-traffic-bytes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uint64;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"Total inbound bytes of the period according to RFC 9341";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out-traffic-bytes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uint64;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"Total outbound bytes of the period according to RFC 9341";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en-US"/>
        </w:rPr>
        <w:t xml:space="preserve">       </w:t>
      </w:r>
      <w:r w:rsidRPr="004905DF">
        <w:rPr>
          <w:rFonts w:ascii="Courier New" w:hAnsi="Courier New" w:cs="Courier New"/>
          <w:lang w:val="fr-CH"/>
        </w:rPr>
        <w:t>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15]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grouping delay-timestamps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</w:t>
      </w:r>
      <w:del w:id="102" w:author="Graf Thomas, INI-NET-VNC-E2E" w:date="2025-03-02T14:46:00Z">
        <w:r w:rsidRPr="004905DF" w:rsidDel="002E40EE">
          <w:rPr>
            <w:rFonts w:ascii="Courier New" w:hAnsi="Courier New" w:cs="Courier New"/>
            <w:lang w:val="en-US"/>
          </w:rPr>
          <w:delText>It i</w:delText>
        </w:r>
      </w:del>
      <w:ins w:id="103" w:author="Graf Thomas, INI-NET-VNC-E2E" w:date="2025-03-02T14:46:00Z">
        <w:r w:rsidR="002E40EE">
          <w:rPr>
            <w:rFonts w:ascii="Courier New" w:hAnsi="Courier New" w:cs="Courier New"/>
            <w:lang w:val="en-US"/>
          </w:rPr>
          <w:t>I</w:t>
        </w:r>
      </w:ins>
      <w:r w:rsidRPr="004905DF">
        <w:rPr>
          <w:rFonts w:ascii="Courier New" w:hAnsi="Courier New" w:cs="Courier New"/>
          <w:lang w:val="en-US"/>
        </w:rPr>
        <w:t>ndicates the set of timestamps for RFC 9341 delay calculation.";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container pkts-timestamps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"The list of timestamps of the period according to RFC 9341";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leaf pkt-timestamp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type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yang:date</w:t>
      </w:r>
      <w:proofErr w:type="gramEnd"/>
      <w:r w:rsidRPr="004905DF">
        <w:rPr>
          <w:rFonts w:ascii="Courier New" w:hAnsi="Courier New" w:cs="Courier New"/>
          <w:lang w:val="en-US"/>
        </w:rPr>
        <w:t>-and-time</w:t>
      </w:r>
      <w:proofErr w:type="spellEnd"/>
      <w:r w:rsidRPr="004905DF">
        <w:rPr>
          <w:rFonts w:ascii="Courier New" w:hAnsi="Courier New" w:cs="Courier New"/>
          <w:lang w:val="en-US"/>
        </w:rPr>
        <w:t>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"</w:t>
      </w:r>
      <w:del w:id="104" w:author="Graf Thomas, INI-NET-VNC-E2E" w:date="2025-03-02T14:46:00Z">
        <w:r w:rsidRPr="004905DF" w:rsidDel="002E40EE">
          <w:rPr>
            <w:rFonts w:ascii="Courier New" w:hAnsi="Courier New" w:cs="Courier New"/>
            <w:lang w:val="en-US"/>
          </w:rPr>
          <w:delText>To specify</w:delText>
        </w:r>
      </w:del>
      <w:ins w:id="105" w:author="Graf Thomas, INI-NET-VNC-E2E" w:date="2025-03-02T14:46:00Z">
        <w:r w:rsidR="002E40EE">
          <w:rPr>
            <w:rFonts w:ascii="Courier New" w:hAnsi="Courier New" w:cs="Courier New"/>
            <w:lang w:val="en-US"/>
          </w:rPr>
          <w:t>Specifies</w:t>
        </w:r>
      </w:ins>
      <w:r w:rsidRPr="004905DF">
        <w:rPr>
          <w:rFonts w:ascii="Courier New" w:hAnsi="Courier New" w:cs="Courier New"/>
          <w:lang w:val="en-US"/>
        </w:rPr>
        <w:t xml:space="preserve"> the timestamp of the delay packet for delay measurements";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grouping path-delay-metrics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</w:t>
      </w:r>
      <w:del w:id="106" w:author="Graf Thomas, INI-NET-VNC-E2E" w:date="2025-03-02T14:46:00Z">
        <w:r w:rsidRPr="004905DF" w:rsidDel="002E40EE">
          <w:rPr>
            <w:rFonts w:ascii="Courier New" w:hAnsi="Courier New" w:cs="Courier New"/>
            <w:lang w:val="en-US"/>
          </w:rPr>
          <w:delText>It i</w:delText>
        </w:r>
      </w:del>
      <w:ins w:id="107" w:author="Graf Thomas, INI-NET-VNC-E2E" w:date="2025-03-02T14:46:00Z">
        <w:r w:rsidR="002E40EE">
          <w:rPr>
            <w:rFonts w:ascii="Courier New" w:hAnsi="Courier New" w:cs="Courier New"/>
            <w:lang w:val="en-US"/>
          </w:rPr>
          <w:t>I</w:t>
        </w:r>
      </w:ins>
      <w:r w:rsidRPr="004905DF">
        <w:rPr>
          <w:rFonts w:ascii="Courier New" w:hAnsi="Courier New" w:cs="Courier New"/>
          <w:lang w:val="en-US"/>
        </w:rPr>
        <w:t>ndicates the path delay measurements.";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path-delay-mean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uint32;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"mean path delay as per [I-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-opsawg-</w:t>
      </w:r>
      <w:proofErr w:type="spellStart"/>
      <w:r w:rsidRPr="004905DF">
        <w:rPr>
          <w:rFonts w:ascii="Courier New" w:hAnsi="Courier New" w:cs="Courier New"/>
          <w:lang w:val="en-US"/>
        </w:rPr>
        <w:t>ipfix</w:t>
      </w:r>
      <w:proofErr w:type="spellEnd"/>
      <w:r w:rsidRPr="004905DF">
        <w:rPr>
          <w:rFonts w:ascii="Courier New" w:hAnsi="Courier New" w:cs="Courier New"/>
          <w:lang w:val="en-US"/>
        </w:rPr>
        <w:t>-on-path-telemetry]";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path-delay-min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uint32;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"min path delay as per [I-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-opsawg-</w:t>
      </w:r>
      <w:proofErr w:type="spellStart"/>
      <w:r w:rsidRPr="004905DF">
        <w:rPr>
          <w:rFonts w:ascii="Courier New" w:hAnsi="Courier New" w:cs="Courier New"/>
          <w:lang w:val="en-US"/>
        </w:rPr>
        <w:t>ipfix</w:t>
      </w:r>
      <w:proofErr w:type="spellEnd"/>
      <w:r w:rsidRPr="004905DF">
        <w:rPr>
          <w:rFonts w:ascii="Courier New" w:hAnsi="Courier New" w:cs="Courier New"/>
          <w:lang w:val="en-US"/>
        </w:rPr>
        <w:t>-on-path-telemetry]";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path-delay-max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uint32;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"max path delay as per [I-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-opsawg-</w:t>
      </w:r>
      <w:proofErr w:type="spellStart"/>
      <w:r w:rsidRPr="004905DF">
        <w:rPr>
          <w:rFonts w:ascii="Courier New" w:hAnsi="Courier New" w:cs="Courier New"/>
          <w:lang w:val="en-US"/>
        </w:rPr>
        <w:t>ipfix</w:t>
      </w:r>
      <w:proofErr w:type="spellEnd"/>
      <w:r w:rsidRPr="004905DF">
        <w:rPr>
          <w:rFonts w:ascii="Courier New" w:hAnsi="Courier New" w:cs="Courier New"/>
          <w:lang w:val="en-US"/>
        </w:rPr>
        <w:t>-on-path-telemetry]";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path-delay-sum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type uint64;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"sum of the path delay as per [I-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-opsawg-</w:t>
      </w:r>
      <w:proofErr w:type="spellStart"/>
      <w:r w:rsidRPr="004905DF">
        <w:rPr>
          <w:rFonts w:ascii="Courier New" w:hAnsi="Courier New" w:cs="Courier New"/>
          <w:lang w:val="en-US"/>
        </w:rPr>
        <w:t>ipfix</w:t>
      </w:r>
      <w:proofErr w:type="spellEnd"/>
      <w:r w:rsidRPr="004905DF">
        <w:rPr>
          <w:rFonts w:ascii="Courier New" w:hAnsi="Courier New" w:cs="Courier New"/>
          <w:lang w:val="en-US"/>
        </w:rPr>
        <w:t>-on-path-telemetry]";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grouping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-incremental-tracing-data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</w:t>
      </w:r>
      <w:del w:id="108" w:author="Graf Thomas, INI-NET-VNC-E2E" w:date="2025-03-02T14:46:00Z">
        <w:r w:rsidRPr="004905DF" w:rsidDel="002E40EE">
          <w:rPr>
            <w:rFonts w:ascii="Courier New" w:hAnsi="Courier New" w:cs="Courier New"/>
            <w:lang w:val="en-US"/>
          </w:rPr>
          <w:delText>A g</w:delText>
        </w:r>
      </w:del>
      <w:ins w:id="109" w:author="Graf Thomas, INI-NET-VNC-E2E" w:date="2025-03-02T14:46:00Z">
        <w:r w:rsidR="002E40EE">
          <w:rPr>
            <w:rFonts w:ascii="Courier New" w:hAnsi="Courier New" w:cs="Courier New"/>
            <w:lang w:val="en-US"/>
          </w:rPr>
          <w:t>G</w:t>
        </w:r>
      </w:ins>
      <w:r w:rsidRPr="004905DF">
        <w:rPr>
          <w:rFonts w:ascii="Courier New" w:hAnsi="Courier New" w:cs="Courier New"/>
          <w:lang w:val="en-US"/>
        </w:rPr>
        <w:t>rouping for incremental tracing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lastRenderedPageBreak/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16]</w:t>
      </w:r>
    </w:p>
    <w:p w:rsidR="00000000" w:rsidRPr="004905DF" w:rsidDel="002E40EE" w:rsidRDefault="00000000" w:rsidP="0045449E">
      <w:pPr>
        <w:pStyle w:val="PlainText"/>
        <w:rPr>
          <w:del w:id="110" w:author="Graf Thomas, INI-NET-VNC-E2E" w:date="2025-03-02T14:48:00Z"/>
          <w:rFonts w:ascii="Courier New" w:hAnsi="Courier New" w:cs="Courier New"/>
          <w:lang w:val="fr-CH"/>
        </w:rPr>
      </w:pPr>
      <w:del w:id="111" w:author="Graf Thomas, INI-NET-VNC-E2E" w:date="2025-03-02T14:47:00Z">
        <w:r w:rsidRPr="004905DF" w:rsidDel="002E40EE">
          <w:rPr>
            <w:rFonts w:ascii="Courier New" w:hAnsi="Courier New" w:cs="Courier New"/>
            <w:lang w:val="fr-CH"/>
          </w:rPr>
          <w:br w:type="page"/>
        </w:r>
      </w:del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incremental-tracing-data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type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-trace-data;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"</w:t>
      </w:r>
      <w:del w:id="112" w:author="Graf Thomas, INI-NET-VNC-E2E" w:date="2025-03-02T14:48:00Z">
        <w:r w:rsidRPr="004905DF" w:rsidDel="002E40EE">
          <w:rPr>
            <w:rFonts w:ascii="Courier New" w:hAnsi="Courier New" w:cs="Courier New"/>
            <w:lang w:val="en-US"/>
          </w:rPr>
          <w:delText>This object i</w:delText>
        </w:r>
      </w:del>
      <w:ins w:id="113" w:author="Graf Thomas, INI-NET-VNC-E2E" w:date="2025-03-02T14:48:00Z">
        <w:r w:rsidR="002E40EE">
          <w:rPr>
            <w:rFonts w:ascii="Courier New" w:hAnsi="Courier New" w:cs="Courier New"/>
            <w:lang w:val="en-US"/>
          </w:rPr>
          <w:t>I</w:t>
        </w:r>
      </w:ins>
      <w:r w:rsidRPr="004905DF">
        <w:rPr>
          <w:rFonts w:ascii="Courier New" w:hAnsi="Courier New" w:cs="Courier New"/>
          <w:lang w:val="en-US"/>
        </w:rPr>
        <w:t>ndicates the incremental tracing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grouping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>-tracing-data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</w:t>
      </w:r>
      <w:del w:id="114" w:author="Graf Thomas, INI-NET-VNC-E2E" w:date="2025-03-02T14:48:00Z">
        <w:r w:rsidRPr="004905DF" w:rsidDel="002E40EE">
          <w:rPr>
            <w:rFonts w:ascii="Courier New" w:hAnsi="Courier New" w:cs="Courier New"/>
            <w:lang w:val="en-US"/>
          </w:rPr>
          <w:delText>A g</w:delText>
        </w:r>
      </w:del>
      <w:ins w:id="115" w:author="Graf Thomas, INI-NET-VNC-E2E" w:date="2025-03-02T14:48:00Z">
        <w:r w:rsidR="002E40EE">
          <w:rPr>
            <w:rFonts w:ascii="Courier New" w:hAnsi="Courier New" w:cs="Courier New"/>
            <w:lang w:val="en-US"/>
          </w:rPr>
          <w:t>G</w:t>
        </w:r>
      </w:ins>
      <w:r w:rsidRPr="004905DF">
        <w:rPr>
          <w:rFonts w:ascii="Courier New" w:hAnsi="Courier New" w:cs="Courier New"/>
          <w:lang w:val="en-US"/>
        </w:rPr>
        <w:t>rouping for pre-allocated tracing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>-tracing-data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type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-trace-data;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"</w:t>
      </w:r>
      <w:del w:id="116" w:author="Graf Thomas, INI-NET-VNC-E2E" w:date="2025-03-02T14:48:00Z">
        <w:r w:rsidRPr="004905DF" w:rsidDel="002E40EE">
          <w:rPr>
            <w:rFonts w:ascii="Courier New" w:hAnsi="Courier New" w:cs="Courier New"/>
            <w:lang w:val="en-US"/>
          </w:rPr>
          <w:delText>This object i</w:delText>
        </w:r>
      </w:del>
      <w:ins w:id="117" w:author="Graf Thomas, INI-NET-VNC-E2E" w:date="2025-03-02T14:48:00Z">
        <w:r w:rsidR="002E40EE">
          <w:rPr>
            <w:rFonts w:ascii="Courier New" w:hAnsi="Courier New" w:cs="Courier New"/>
            <w:lang w:val="en-US"/>
          </w:rPr>
          <w:t>I</w:t>
        </w:r>
      </w:ins>
      <w:r w:rsidRPr="004905DF">
        <w:rPr>
          <w:rFonts w:ascii="Courier New" w:hAnsi="Courier New" w:cs="Courier New"/>
          <w:lang w:val="en-US"/>
        </w:rPr>
        <w:t xml:space="preserve">ndicates the 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>-tracing-data.";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grouping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-direct-export-tracing-data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"</w:t>
      </w:r>
      <w:del w:id="118" w:author="Graf Thomas, INI-NET-VNC-E2E" w:date="2025-03-02T14:48:00Z">
        <w:r w:rsidRPr="004905DF" w:rsidDel="002E40EE">
          <w:rPr>
            <w:rFonts w:ascii="Courier New" w:hAnsi="Courier New" w:cs="Courier New"/>
            <w:lang w:val="en-US"/>
          </w:rPr>
          <w:delText>A g</w:delText>
        </w:r>
      </w:del>
      <w:ins w:id="119" w:author="Graf Thomas, INI-NET-VNC-E2E" w:date="2025-03-02T14:48:00Z">
        <w:r w:rsidR="002E40EE">
          <w:rPr>
            <w:rFonts w:ascii="Courier New" w:hAnsi="Courier New" w:cs="Courier New"/>
            <w:lang w:val="en-US"/>
          </w:rPr>
          <w:t>G</w:t>
        </w:r>
      </w:ins>
      <w:r w:rsidRPr="004905DF">
        <w:rPr>
          <w:rFonts w:ascii="Courier New" w:hAnsi="Courier New" w:cs="Courier New"/>
          <w:lang w:val="en-US"/>
        </w:rPr>
        <w:t>rouping for direct export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direct-export-data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type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-trace-data;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"</w:t>
      </w:r>
      <w:del w:id="120" w:author="Graf Thomas, INI-NET-VNC-E2E" w:date="2025-03-02T14:48:00Z">
        <w:r w:rsidRPr="004905DF" w:rsidDel="002E40EE">
          <w:rPr>
            <w:rFonts w:ascii="Courier New" w:hAnsi="Courier New" w:cs="Courier New"/>
            <w:lang w:val="en-US"/>
          </w:rPr>
          <w:delText>This object i</w:delText>
        </w:r>
      </w:del>
      <w:ins w:id="121" w:author="Graf Thomas, INI-NET-VNC-E2E" w:date="2025-03-02T14:48:00Z">
        <w:r w:rsidR="002E40EE">
          <w:rPr>
            <w:rFonts w:ascii="Courier New" w:hAnsi="Courier New" w:cs="Courier New"/>
            <w:lang w:val="en-US"/>
          </w:rPr>
          <w:t>I</w:t>
        </w:r>
      </w:ins>
      <w:r w:rsidRPr="004905DF">
        <w:rPr>
          <w:rFonts w:ascii="Courier New" w:hAnsi="Courier New" w:cs="Courier New"/>
          <w:lang w:val="en-US"/>
        </w:rPr>
        <w:t>ndicates the direct export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grouping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-edge-to-edge-data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"</w:t>
      </w:r>
      <w:del w:id="122" w:author="Graf Thomas, INI-NET-VNC-E2E" w:date="2025-03-02T14:48:00Z">
        <w:r w:rsidRPr="004905DF" w:rsidDel="002E40EE">
          <w:rPr>
            <w:rFonts w:ascii="Courier New" w:hAnsi="Courier New" w:cs="Courier New"/>
            <w:lang w:val="en-US"/>
          </w:rPr>
          <w:delText>A g</w:delText>
        </w:r>
      </w:del>
      <w:ins w:id="123" w:author="Graf Thomas, INI-NET-VNC-E2E" w:date="2025-03-02T14:48:00Z">
        <w:r w:rsidR="002E40EE">
          <w:rPr>
            <w:rFonts w:ascii="Courier New" w:hAnsi="Courier New" w:cs="Courier New"/>
            <w:lang w:val="en-US"/>
          </w:rPr>
          <w:t>G</w:t>
        </w:r>
      </w:ins>
      <w:r w:rsidRPr="004905DF">
        <w:rPr>
          <w:rFonts w:ascii="Courier New" w:hAnsi="Courier New" w:cs="Courier New"/>
          <w:lang w:val="en-US"/>
        </w:rPr>
        <w:t>rouping for edge-to-edge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4905DF">
        <w:rPr>
          <w:rFonts w:ascii="Courier New" w:hAnsi="Courier New" w:cs="Courier New"/>
          <w:lang w:val="it-IT"/>
        </w:rPr>
        <w:t>leaf</w:t>
      </w:r>
      <w:proofErr w:type="spellEnd"/>
      <w:r w:rsidRPr="004905DF">
        <w:rPr>
          <w:rFonts w:ascii="Courier New" w:hAnsi="Courier New" w:cs="Courier New"/>
          <w:lang w:val="it-IT"/>
        </w:rPr>
        <w:t xml:space="preserve"> e2e-data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       </w:t>
      </w:r>
      <w:proofErr w:type="spellStart"/>
      <w:r w:rsidRPr="004905DF">
        <w:rPr>
          <w:rFonts w:ascii="Courier New" w:hAnsi="Courier New" w:cs="Courier New"/>
          <w:lang w:val="it-IT"/>
        </w:rPr>
        <w:t>type</w:t>
      </w:r>
      <w:proofErr w:type="spellEnd"/>
      <w:r w:rsidRPr="004905DF">
        <w:rPr>
          <w:rFonts w:ascii="Courier New" w:hAnsi="Courier New" w:cs="Courier New"/>
          <w:lang w:val="it-IT"/>
        </w:rPr>
        <w:t xml:space="preserve"> ioam-e2e-data;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it-IT"/>
        </w:rPr>
        <w:t xml:space="preserve">          </w:t>
      </w:r>
      <w:r w:rsidRPr="004905DF">
        <w:rPr>
          <w:rFonts w:ascii="Courier New" w:hAnsi="Courier New" w:cs="Courier New"/>
          <w:lang w:val="en-US"/>
        </w:rPr>
        <w:t>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"</w:t>
      </w:r>
      <w:del w:id="124" w:author="Graf Thomas, INI-NET-VNC-E2E" w:date="2025-03-02T14:48:00Z">
        <w:r w:rsidRPr="004905DF" w:rsidDel="002E40EE">
          <w:rPr>
            <w:rFonts w:ascii="Courier New" w:hAnsi="Courier New" w:cs="Courier New"/>
            <w:lang w:val="en-US"/>
          </w:rPr>
          <w:delText>This object i</w:delText>
        </w:r>
      </w:del>
      <w:ins w:id="125" w:author="Graf Thomas, INI-NET-VNC-E2E" w:date="2025-03-02T14:48:00Z">
        <w:r w:rsidR="002E40EE">
          <w:rPr>
            <w:rFonts w:ascii="Courier New" w:hAnsi="Courier New" w:cs="Courier New"/>
            <w:lang w:val="en-US"/>
          </w:rPr>
          <w:t>I</w:t>
        </w:r>
      </w:ins>
      <w:r w:rsidRPr="004905DF">
        <w:rPr>
          <w:rFonts w:ascii="Courier New" w:hAnsi="Courier New" w:cs="Courier New"/>
          <w:lang w:val="en-US"/>
        </w:rPr>
        <w:t>ndicates the edge-to-edge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grouping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-proof-of-transit-data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"</w:t>
      </w:r>
      <w:del w:id="126" w:author="Graf Thomas, INI-NET-VNC-E2E" w:date="2025-03-02T14:49:00Z">
        <w:r w:rsidRPr="004905DF" w:rsidDel="002E40EE">
          <w:rPr>
            <w:rFonts w:ascii="Courier New" w:hAnsi="Courier New" w:cs="Courier New"/>
            <w:lang w:val="en-US"/>
          </w:rPr>
          <w:delText>A g</w:delText>
        </w:r>
      </w:del>
      <w:ins w:id="127" w:author="Graf Thomas, INI-NET-VNC-E2E" w:date="2025-03-02T14:49:00Z">
        <w:r w:rsidR="002E40EE">
          <w:rPr>
            <w:rFonts w:ascii="Courier New" w:hAnsi="Courier New" w:cs="Courier New"/>
            <w:lang w:val="en-US"/>
          </w:rPr>
          <w:t>G</w:t>
        </w:r>
      </w:ins>
      <w:r w:rsidRPr="004905DF">
        <w:rPr>
          <w:rFonts w:ascii="Courier New" w:hAnsi="Courier New" w:cs="Courier New"/>
          <w:lang w:val="en-US"/>
        </w:rPr>
        <w:t>rouping for proof of transit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leaf pot-data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type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-pot-data;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"</w:t>
      </w:r>
      <w:del w:id="128" w:author="Graf Thomas, INI-NET-VNC-E2E" w:date="2025-03-02T14:49:00Z">
        <w:r w:rsidRPr="004905DF" w:rsidDel="002E40EE">
          <w:rPr>
            <w:rFonts w:ascii="Courier New" w:hAnsi="Courier New" w:cs="Courier New"/>
            <w:lang w:val="en-US"/>
          </w:rPr>
          <w:delText>This object i</w:delText>
        </w:r>
      </w:del>
      <w:ins w:id="129" w:author="Graf Thomas, INI-NET-VNC-E2E" w:date="2025-03-02T14:49:00Z">
        <w:r w:rsidR="002E40EE">
          <w:rPr>
            <w:rFonts w:ascii="Courier New" w:hAnsi="Courier New" w:cs="Courier New"/>
            <w:lang w:val="en-US"/>
          </w:rPr>
          <w:t>I</w:t>
        </w:r>
      </w:ins>
      <w:r w:rsidRPr="004905DF">
        <w:rPr>
          <w:rFonts w:ascii="Courier New" w:hAnsi="Courier New" w:cs="Courier New"/>
          <w:lang w:val="en-US"/>
        </w:rPr>
        <w:t>ndicates the proof of transit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17]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/*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* DATA NODES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*/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container on-path-telemetry-data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description "On-</w:t>
      </w:r>
      <w:del w:id="130" w:author="Graf Thomas, INI-NET-VNC-E2E" w:date="2025-03-02T14:49:00Z">
        <w:r w:rsidRPr="004905DF" w:rsidDel="002E40EE">
          <w:rPr>
            <w:rFonts w:ascii="Courier New" w:hAnsi="Courier New" w:cs="Courier New"/>
            <w:lang w:val="en-US"/>
          </w:rPr>
          <w:delText xml:space="preserve">path </w:delText>
        </w:r>
      </w:del>
      <w:ins w:id="131" w:author="Graf Thomas, INI-NET-VNC-E2E" w:date="2025-03-02T14:49:00Z">
        <w:r w:rsidR="002E40EE">
          <w:rPr>
            <w:rFonts w:ascii="Courier New" w:hAnsi="Courier New" w:cs="Courier New"/>
            <w:lang w:val="en-US"/>
          </w:rPr>
          <w:t>P</w:t>
        </w:r>
        <w:r w:rsidR="002E40EE" w:rsidRPr="004905DF">
          <w:rPr>
            <w:rFonts w:ascii="Courier New" w:hAnsi="Courier New" w:cs="Courier New"/>
            <w:lang w:val="en-US"/>
          </w:rPr>
          <w:t xml:space="preserve">ath </w:t>
        </w:r>
      </w:ins>
      <w:r w:rsidRPr="004905DF">
        <w:rPr>
          <w:rFonts w:ascii="Courier New" w:hAnsi="Courier New" w:cs="Courier New"/>
          <w:lang w:val="en-US"/>
        </w:rPr>
        <w:t>Telemetry top level container";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uses timestamp;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container interfaces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"Contains the list of available interfaces that support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   Alternate-Marking.";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list interface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key "if-name";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"</w:t>
      </w:r>
      <w:del w:id="132" w:author="Graf Thomas, INI-NET-VNC-E2E" w:date="2025-03-02T14:49:00Z">
        <w:r w:rsidRPr="004905DF" w:rsidDel="002E40EE">
          <w:rPr>
            <w:rFonts w:ascii="Courier New" w:hAnsi="Courier New" w:cs="Courier New"/>
            <w:lang w:val="en-US"/>
          </w:rPr>
          <w:delText>It d</w:delText>
        </w:r>
      </w:del>
      <w:ins w:id="133" w:author="Graf Thomas, INI-NET-VNC-E2E" w:date="2025-03-02T14:49:00Z">
        <w:r w:rsidR="002E40EE">
          <w:rPr>
            <w:rFonts w:ascii="Courier New" w:hAnsi="Courier New" w:cs="Courier New"/>
            <w:lang w:val="en-US"/>
          </w:rPr>
          <w:t>D</w:t>
        </w:r>
      </w:ins>
      <w:r w:rsidRPr="004905DF">
        <w:rPr>
          <w:rFonts w:ascii="Courier New" w:hAnsi="Courier New" w:cs="Courier New"/>
          <w:lang w:val="en-US"/>
        </w:rPr>
        <w:t xml:space="preserve">escribes the list of the interfaces activated for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leaf if-name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type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if:interface</w:t>
      </w:r>
      <w:proofErr w:type="gramEnd"/>
      <w:r w:rsidRPr="004905DF">
        <w:rPr>
          <w:rFonts w:ascii="Courier New" w:hAnsi="Courier New" w:cs="Courier New"/>
          <w:lang w:val="en-US"/>
        </w:rPr>
        <w:t>-ref</w:t>
      </w:r>
      <w:proofErr w:type="spellEnd"/>
      <w:r w:rsidRPr="004905DF">
        <w:rPr>
          <w:rFonts w:ascii="Courier New" w:hAnsi="Courier New" w:cs="Courier New"/>
          <w:lang w:val="en-US"/>
        </w:rPr>
        <w:t>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description "</w:t>
      </w:r>
      <w:del w:id="134" w:author="Graf Thomas, INI-NET-VNC-E2E" w:date="2025-03-02T14:49:00Z">
        <w:r w:rsidRPr="004905DF" w:rsidDel="002E40EE">
          <w:rPr>
            <w:rFonts w:ascii="Courier New" w:hAnsi="Courier New" w:cs="Courier New"/>
            <w:lang w:val="en-US"/>
          </w:rPr>
          <w:delText>This is a r</w:delText>
        </w:r>
      </w:del>
      <w:ins w:id="135" w:author="Graf Thomas, INI-NET-VNC-E2E" w:date="2025-03-02T14:49:00Z">
        <w:r w:rsidR="002E40EE">
          <w:rPr>
            <w:rFonts w:ascii="Courier New" w:hAnsi="Courier New" w:cs="Courier New"/>
            <w:lang w:val="en-US"/>
          </w:rPr>
          <w:t>R</w:t>
        </w:r>
      </w:ins>
      <w:r w:rsidRPr="004905DF">
        <w:rPr>
          <w:rFonts w:ascii="Courier New" w:hAnsi="Courier New" w:cs="Courier New"/>
          <w:lang w:val="en-US"/>
        </w:rPr>
        <w:t>eference to the Interface name</w:t>
      </w:r>
      <w:ins w:id="136" w:author="Graf Thomas, INI-NET-VNC-E2E" w:date="2025-03-02T14:49:00Z">
        <w:r w:rsidR="002E40EE">
          <w:rPr>
            <w:rFonts w:ascii="Courier New" w:hAnsi="Courier New" w:cs="Courier New"/>
            <w:lang w:val="en-US"/>
          </w:rPr>
          <w:t xml:space="preserve"> as in </w:t>
        </w:r>
        <w:proofErr w:type="spellStart"/>
        <w:r w:rsidR="002E40EE">
          <w:rPr>
            <w:rFonts w:ascii="Courier New" w:hAnsi="Courier New" w:cs="Courier New"/>
            <w:lang w:val="en-US"/>
          </w:rPr>
          <w:t>ifName</w:t>
        </w:r>
        <w:proofErr w:type="spellEnd"/>
        <w:r w:rsidR="002E40EE">
          <w:rPr>
            <w:rFonts w:ascii="Courier New" w:hAnsi="Courier New" w:cs="Courier New"/>
            <w:lang w:val="en-US"/>
          </w:rPr>
          <w:t xml:space="preserve"> of RFC2863</w:t>
        </w:r>
      </w:ins>
      <w:r w:rsidRPr="004905DF">
        <w:rPr>
          <w:rFonts w:ascii="Courier New" w:hAnsi="Courier New" w:cs="Courier New"/>
          <w:lang w:val="en-US"/>
        </w:rPr>
        <w:t>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   leaf profile-name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type </w:t>
      </w:r>
      <w:proofErr w:type="gramStart"/>
      <w:r w:rsidRPr="004905DF">
        <w:rPr>
          <w:rFonts w:ascii="Courier New" w:hAnsi="Courier New" w:cs="Courier New"/>
          <w:lang w:val="en-US"/>
        </w:rPr>
        <w:t>string{</w:t>
      </w:r>
      <w:proofErr w:type="gram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length "</w:t>
      </w:r>
      <w:proofErr w:type="gramStart"/>
      <w:r w:rsidRPr="004905DF">
        <w:rPr>
          <w:rFonts w:ascii="Courier New" w:hAnsi="Courier New" w:cs="Courier New"/>
          <w:lang w:val="en-US"/>
        </w:rPr>
        <w:t>1..</w:t>
      </w:r>
      <w:proofErr w:type="gramEnd"/>
      <w:r w:rsidRPr="004905DF">
        <w:rPr>
          <w:rFonts w:ascii="Courier New" w:hAnsi="Courier New" w:cs="Courier New"/>
          <w:lang w:val="en-US"/>
        </w:rPr>
        <w:t>300";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"Unique identifier for the On-path Telemetry profile.";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container filter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uses telemetry-filter;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"The filter which is used to indicate the flow where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           the On-</w:t>
      </w:r>
      <w:del w:id="137" w:author="Graf Thomas, INI-NET-VNC-E2E" w:date="2025-03-02T14:49:00Z">
        <w:r w:rsidRPr="004905DF" w:rsidDel="002E40EE">
          <w:rPr>
            <w:rFonts w:ascii="Courier New" w:hAnsi="Courier New" w:cs="Courier New"/>
            <w:lang w:val="en-US"/>
          </w:rPr>
          <w:delText xml:space="preserve">path </w:delText>
        </w:r>
      </w:del>
      <w:ins w:id="138" w:author="Graf Thomas, INI-NET-VNC-E2E" w:date="2025-03-02T14:49:00Z">
        <w:r w:rsidR="002E40EE">
          <w:rPr>
            <w:rFonts w:ascii="Courier New" w:hAnsi="Courier New" w:cs="Courier New"/>
            <w:lang w:val="en-US"/>
          </w:rPr>
          <w:t>P</w:t>
        </w:r>
        <w:r w:rsidR="002E40EE" w:rsidRPr="004905DF">
          <w:rPr>
            <w:rFonts w:ascii="Courier New" w:hAnsi="Courier New" w:cs="Courier New"/>
            <w:lang w:val="en-US"/>
          </w:rPr>
          <w:t xml:space="preserve">ath </w:t>
        </w:r>
      </w:ins>
      <w:r w:rsidRPr="004905DF">
        <w:rPr>
          <w:rFonts w:ascii="Courier New" w:hAnsi="Courier New" w:cs="Courier New"/>
          <w:lang w:val="en-US"/>
        </w:rPr>
        <w:t>Telemetry is applied.";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leaf protocol-type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type telemetry-protocol-type;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"This item is used to indicate the carrier protocol where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the On-</w:t>
      </w:r>
      <w:del w:id="139" w:author="Graf Thomas, INI-NET-VNC-E2E" w:date="2025-03-02T14:50:00Z">
        <w:r w:rsidRPr="004905DF" w:rsidDel="002E40EE">
          <w:rPr>
            <w:rFonts w:ascii="Courier New" w:hAnsi="Courier New" w:cs="Courier New"/>
            <w:lang w:val="en-US"/>
          </w:rPr>
          <w:delText xml:space="preserve">path </w:delText>
        </w:r>
      </w:del>
      <w:ins w:id="140" w:author="Graf Thomas, INI-NET-VNC-E2E" w:date="2025-03-02T14:50:00Z">
        <w:r w:rsidR="002E40EE">
          <w:rPr>
            <w:rFonts w:ascii="Courier New" w:hAnsi="Courier New" w:cs="Courier New"/>
            <w:lang w:val="en-US"/>
          </w:rPr>
          <w:t>P</w:t>
        </w:r>
        <w:r w:rsidR="002E40EE" w:rsidRPr="004905DF">
          <w:rPr>
            <w:rFonts w:ascii="Courier New" w:hAnsi="Courier New" w:cs="Courier New"/>
            <w:lang w:val="en-US"/>
          </w:rPr>
          <w:t xml:space="preserve">ath </w:t>
        </w:r>
      </w:ins>
      <w:r w:rsidRPr="004905DF">
        <w:rPr>
          <w:rFonts w:ascii="Courier New" w:hAnsi="Courier New" w:cs="Courier New"/>
          <w:lang w:val="en-US"/>
        </w:rPr>
        <w:t>Telemetry is applied.";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en-US"/>
        </w:rPr>
        <w:t xml:space="preserve">           </w:t>
      </w:r>
      <w:r w:rsidRPr="004905DF">
        <w:rPr>
          <w:rFonts w:ascii="Courier New" w:hAnsi="Courier New" w:cs="Courier New"/>
          <w:lang w:val="fr-CH"/>
        </w:rPr>
        <w:t>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18]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uses telemetry-setup;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container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-loss-measurement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      if-feature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"</w:t>
      </w:r>
      <w:del w:id="141" w:author="Graf Thomas, INI-NET-VNC-E2E" w:date="2025-03-02T14:50:00Z">
        <w:r w:rsidRPr="004905DF" w:rsidDel="002E40EE">
          <w:rPr>
            <w:rFonts w:ascii="Courier New" w:hAnsi="Courier New" w:cs="Courier New"/>
            <w:lang w:val="en-US"/>
          </w:rPr>
          <w:delText>It r</w:delText>
        </w:r>
      </w:del>
      <w:ins w:id="142" w:author="Graf Thomas, INI-NET-VNC-E2E" w:date="2025-03-02T14:50:00Z">
        <w:r w:rsidR="002E40EE">
          <w:rPr>
            <w:rFonts w:ascii="Courier New" w:hAnsi="Courier New" w:cs="Courier New"/>
            <w:lang w:val="en-US"/>
          </w:rPr>
          <w:t>R</w:t>
        </w:r>
      </w:ins>
      <w:r w:rsidRPr="004905DF">
        <w:rPr>
          <w:rFonts w:ascii="Courier New" w:hAnsi="Courier New" w:cs="Courier New"/>
          <w:lang w:val="en-US"/>
        </w:rPr>
        <w:t>eports the loss measurement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uses loss-counters;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container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-delay-measurement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      if-feature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"</w:t>
      </w:r>
      <w:del w:id="143" w:author="Graf Thomas, INI-NET-VNC-E2E" w:date="2025-03-02T14:50:00Z">
        <w:r w:rsidRPr="004905DF" w:rsidDel="002E40EE">
          <w:rPr>
            <w:rFonts w:ascii="Courier New" w:hAnsi="Courier New" w:cs="Courier New"/>
            <w:lang w:val="en-US"/>
          </w:rPr>
          <w:delText>It r</w:delText>
        </w:r>
      </w:del>
      <w:ins w:id="144" w:author="Graf Thomas, INI-NET-VNC-E2E" w:date="2025-03-02T14:50:00Z">
        <w:r w:rsidR="002E40EE">
          <w:rPr>
            <w:rFonts w:ascii="Courier New" w:hAnsi="Courier New" w:cs="Courier New"/>
            <w:lang w:val="en-US"/>
          </w:rPr>
          <w:t>R</w:t>
        </w:r>
      </w:ins>
      <w:r w:rsidRPr="004905DF">
        <w:rPr>
          <w:rFonts w:ascii="Courier New" w:hAnsi="Courier New" w:cs="Courier New"/>
          <w:lang w:val="en-US"/>
        </w:rPr>
        <w:t>eports the delay measurement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uses delay-timestamps;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container path-delay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      if-feature </w:t>
      </w:r>
      <w:proofErr w:type="spellStart"/>
      <w:r w:rsidRPr="004905DF">
        <w:rPr>
          <w:rFonts w:ascii="Courier New" w:hAnsi="Courier New" w:cs="Courier New"/>
          <w:lang w:val="en-US"/>
        </w:rPr>
        <w:t>pathdelay</w:t>
      </w:r>
      <w:proofErr w:type="spellEnd"/>
      <w:r w:rsidRPr="004905DF">
        <w:rPr>
          <w:rFonts w:ascii="Courier New" w:hAnsi="Courier New" w:cs="Courier New"/>
          <w:lang w:val="en-US"/>
        </w:rPr>
        <w:t>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"</w:t>
      </w:r>
      <w:del w:id="145" w:author="Graf Thomas, INI-NET-VNC-E2E" w:date="2025-03-02T14:50:00Z">
        <w:r w:rsidRPr="004905DF" w:rsidDel="002E40EE">
          <w:rPr>
            <w:rFonts w:ascii="Courier New" w:hAnsi="Courier New" w:cs="Courier New"/>
            <w:lang w:val="en-US"/>
          </w:rPr>
          <w:delText>It r</w:delText>
        </w:r>
      </w:del>
      <w:ins w:id="146" w:author="Graf Thomas, INI-NET-VNC-E2E" w:date="2025-03-02T14:50:00Z">
        <w:r w:rsidR="002E40EE">
          <w:rPr>
            <w:rFonts w:ascii="Courier New" w:hAnsi="Courier New" w:cs="Courier New"/>
            <w:lang w:val="en-US"/>
          </w:rPr>
          <w:t>R</w:t>
        </w:r>
      </w:ins>
      <w:r w:rsidRPr="004905DF">
        <w:rPr>
          <w:rFonts w:ascii="Courier New" w:hAnsi="Courier New" w:cs="Courier New"/>
          <w:lang w:val="en-US"/>
        </w:rPr>
        <w:t>eports the path delay measurements.";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uses path-delay-metrics;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container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-incremental-tracing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if-feature incremental-trace;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presence "Enables incremental tracing option.";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"</w:t>
      </w:r>
      <w:del w:id="147" w:author="Graf Thomas, INI-NET-VNC-E2E" w:date="2025-03-02T14:50:00Z">
        <w:r w:rsidRPr="004905DF" w:rsidDel="002E40EE">
          <w:rPr>
            <w:rFonts w:ascii="Courier New" w:hAnsi="Courier New" w:cs="Courier New"/>
            <w:lang w:val="en-US"/>
          </w:rPr>
          <w:delText>It r</w:delText>
        </w:r>
      </w:del>
      <w:ins w:id="148" w:author="Graf Thomas, INI-NET-VNC-E2E" w:date="2025-03-02T14:50:00Z">
        <w:r w:rsidR="002E40EE">
          <w:rPr>
            <w:rFonts w:ascii="Courier New" w:hAnsi="Courier New" w:cs="Courier New"/>
            <w:lang w:val="en-US"/>
          </w:rPr>
          <w:t>R</w:t>
        </w:r>
      </w:ins>
      <w:r w:rsidRPr="004905DF">
        <w:rPr>
          <w:rFonts w:ascii="Courier New" w:hAnsi="Courier New" w:cs="Courier New"/>
          <w:lang w:val="en-US"/>
        </w:rPr>
        <w:t>eports the incremental tracing option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uses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-incremental-tracing-data;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container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>-tracing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if-feature 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>-trace;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presence "Enables 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 xml:space="preserve"> tracing option.";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"</w:t>
      </w:r>
      <w:del w:id="149" w:author="Graf Thomas, INI-NET-VNC-E2E" w:date="2025-03-02T14:50:00Z">
        <w:r w:rsidRPr="004905DF" w:rsidDel="002E40EE">
          <w:rPr>
            <w:rFonts w:ascii="Courier New" w:hAnsi="Courier New" w:cs="Courier New"/>
            <w:lang w:val="en-US"/>
          </w:rPr>
          <w:delText>It r</w:delText>
        </w:r>
      </w:del>
      <w:ins w:id="150" w:author="Graf Thomas, INI-NET-VNC-E2E" w:date="2025-03-02T14:50:00Z">
        <w:r w:rsidR="002E40EE">
          <w:rPr>
            <w:rFonts w:ascii="Courier New" w:hAnsi="Courier New" w:cs="Courier New"/>
            <w:lang w:val="en-US"/>
          </w:rPr>
          <w:t>R</w:t>
        </w:r>
      </w:ins>
      <w:r w:rsidRPr="004905DF">
        <w:rPr>
          <w:rFonts w:ascii="Courier New" w:hAnsi="Courier New" w:cs="Courier New"/>
          <w:lang w:val="en-US"/>
        </w:rPr>
        <w:t xml:space="preserve">eports the 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 xml:space="preserve"> tracing option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uses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</w:t>
      </w:r>
      <w:proofErr w:type="spellStart"/>
      <w:r w:rsidRPr="004905DF">
        <w:rPr>
          <w:rFonts w:ascii="Courier New" w:hAnsi="Courier New" w:cs="Courier New"/>
          <w:lang w:val="en-US"/>
        </w:rPr>
        <w:t>preallocated</w:t>
      </w:r>
      <w:proofErr w:type="spellEnd"/>
      <w:r w:rsidRPr="004905DF">
        <w:rPr>
          <w:rFonts w:ascii="Courier New" w:hAnsi="Courier New" w:cs="Courier New"/>
          <w:lang w:val="en-US"/>
        </w:rPr>
        <w:t>-tracing-data;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container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-direct-export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if-feature direct-export;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presence "Enables direct-export option.";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en-US"/>
        </w:rPr>
        <w:t xml:space="preserve">   [</w:t>
      </w:r>
      <w:proofErr w:type="gramEnd"/>
      <w:r w:rsidRPr="004905DF">
        <w:rPr>
          <w:rFonts w:ascii="Courier New" w:hAnsi="Courier New" w:cs="Courier New"/>
          <w:lang w:val="en-US"/>
        </w:rPr>
        <w:t>Page 19]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"It reports the direct-export option data";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uses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-direct-export-tracing-data;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container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-proof-of-transit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if-feature proof-of-transit;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presence "Enables Proof of Transit option.";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"</w:t>
      </w:r>
      <w:del w:id="151" w:author="Graf Thomas, INI-NET-VNC-E2E" w:date="2025-03-02T14:50:00Z">
        <w:r w:rsidRPr="004905DF" w:rsidDel="002E40EE">
          <w:rPr>
            <w:rFonts w:ascii="Courier New" w:hAnsi="Courier New" w:cs="Courier New"/>
            <w:lang w:val="en-US"/>
          </w:rPr>
          <w:delText>It r</w:delText>
        </w:r>
      </w:del>
      <w:ins w:id="152" w:author="Graf Thomas, INI-NET-VNC-E2E" w:date="2025-03-02T14:50:00Z">
        <w:r w:rsidR="002E40EE">
          <w:rPr>
            <w:rFonts w:ascii="Courier New" w:hAnsi="Courier New" w:cs="Courier New"/>
            <w:lang w:val="en-US"/>
          </w:rPr>
          <w:t>R</w:t>
        </w:r>
      </w:ins>
      <w:r w:rsidRPr="004905DF">
        <w:rPr>
          <w:rFonts w:ascii="Courier New" w:hAnsi="Courier New" w:cs="Courier New"/>
          <w:lang w:val="en-US"/>
        </w:rPr>
        <w:t xml:space="preserve">eports the </w:t>
      </w:r>
      <w:proofErr w:type="spellStart"/>
      <w:r w:rsidRPr="004905DF">
        <w:rPr>
          <w:rFonts w:ascii="Courier New" w:hAnsi="Courier New" w:cs="Courier New"/>
          <w:lang w:val="en-US"/>
        </w:rPr>
        <w:t>PoT</w:t>
      </w:r>
      <w:proofErr w:type="spellEnd"/>
      <w:r w:rsidRPr="004905DF">
        <w:rPr>
          <w:rFonts w:ascii="Courier New" w:hAnsi="Courier New" w:cs="Courier New"/>
          <w:lang w:val="en-US"/>
        </w:rPr>
        <w:t xml:space="preserve"> option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uses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-proof-of-transit-data;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container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-edge-to-edge {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if-feature edge-to-edge;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presence "Enables edge-to-edge option.";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description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  "</w:t>
      </w:r>
      <w:del w:id="153" w:author="Graf Thomas, INI-NET-VNC-E2E" w:date="2025-03-02T14:50:00Z">
        <w:r w:rsidRPr="004905DF" w:rsidDel="002E40EE">
          <w:rPr>
            <w:rFonts w:ascii="Courier New" w:hAnsi="Courier New" w:cs="Courier New"/>
            <w:lang w:val="en-US"/>
          </w:rPr>
          <w:delText>It r</w:delText>
        </w:r>
      </w:del>
      <w:ins w:id="154" w:author="Graf Thomas, INI-NET-VNC-E2E" w:date="2025-03-02T14:50:00Z">
        <w:r w:rsidR="002E40EE">
          <w:rPr>
            <w:rFonts w:ascii="Courier New" w:hAnsi="Courier New" w:cs="Courier New"/>
            <w:lang w:val="en-US"/>
          </w:rPr>
          <w:t>R</w:t>
        </w:r>
      </w:ins>
      <w:r w:rsidRPr="004905DF">
        <w:rPr>
          <w:rFonts w:ascii="Courier New" w:hAnsi="Courier New" w:cs="Courier New"/>
          <w:lang w:val="en-US"/>
        </w:rPr>
        <w:t>eports the edge-to-edge option data.";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uses </w:t>
      </w:r>
      <w:proofErr w:type="spellStart"/>
      <w:r w:rsidRPr="004905DF">
        <w:rPr>
          <w:rFonts w:ascii="Courier New" w:hAnsi="Courier New" w:cs="Courier New"/>
          <w:lang w:val="en-US"/>
        </w:rPr>
        <w:t>ioam</w:t>
      </w:r>
      <w:proofErr w:type="spellEnd"/>
      <w:r w:rsidRPr="004905DF">
        <w:rPr>
          <w:rFonts w:ascii="Courier New" w:hAnsi="Courier New" w:cs="Courier New"/>
          <w:lang w:val="en-US"/>
        </w:rPr>
        <w:t>-edge-to-edge-data;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}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&lt;CODE ENDS&gt;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6.  Security Considerations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IOAM [RFC9197], Alternate Marking [RFC9341] and Multipoint Alternate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Marking [RFC9342] analyze different security concerns and related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solutions.  These aspects are valid and applicable also to this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document.  In particular </w:t>
      </w:r>
      <w:del w:id="155" w:author="Graf Thomas, INI-NET-VNC-E2E" w:date="2025-03-02T14:51:00Z">
        <w:r w:rsidRPr="004905DF" w:rsidDel="005C6F26">
          <w:rPr>
            <w:rFonts w:ascii="Courier New" w:hAnsi="Courier New" w:cs="Courier New"/>
            <w:lang w:val="en-US"/>
          </w:rPr>
          <w:delText xml:space="preserve">the fundamental security requirement is </w:delText>
        </w:r>
      </w:del>
      <w:r w:rsidRPr="004905DF">
        <w:rPr>
          <w:rFonts w:ascii="Courier New" w:hAnsi="Courier New" w:cs="Courier New"/>
          <w:lang w:val="en-US"/>
        </w:rPr>
        <w:t>that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Alternate Marking MUST only be applied in a specific limited domain,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as also mentioned in [RFC8799].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YANG module specified in this document defines a schema for data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that is designed to be accessed via network management protocols such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as NETCONF [RFC6241]</w:t>
      </w:r>
      <w:del w:id="156" w:author="Graf Thomas, INI-NET-VNC-E2E" w:date="2025-03-02T14:52:00Z">
        <w:r w:rsidRPr="004905DF" w:rsidDel="005C6F26">
          <w:rPr>
            <w:rFonts w:ascii="Courier New" w:hAnsi="Courier New" w:cs="Courier New"/>
            <w:lang w:val="en-US"/>
          </w:rPr>
          <w:delText xml:space="preserve"> or</w:delText>
        </w:r>
      </w:del>
      <w:ins w:id="157" w:author="Graf Thomas, INI-NET-VNC-E2E" w:date="2025-03-02T14:52:00Z">
        <w:r w:rsidR="005C6F26">
          <w:rPr>
            <w:rFonts w:ascii="Courier New" w:hAnsi="Courier New" w:cs="Courier New"/>
            <w:lang w:val="en-US"/>
          </w:rPr>
          <w:t xml:space="preserve">, </w:t>
        </w:r>
      </w:ins>
      <w:del w:id="158" w:author="Graf Thomas, INI-NET-VNC-E2E" w:date="2025-03-02T14:52:00Z">
        <w:r w:rsidRPr="004905DF" w:rsidDel="005C6F26">
          <w:rPr>
            <w:rFonts w:ascii="Courier New" w:hAnsi="Courier New" w:cs="Courier New"/>
            <w:lang w:val="en-US"/>
          </w:rPr>
          <w:delText xml:space="preserve"> </w:delText>
        </w:r>
      </w:del>
      <w:r w:rsidRPr="004905DF">
        <w:rPr>
          <w:rFonts w:ascii="Courier New" w:hAnsi="Courier New" w:cs="Courier New"/>
          <w:lang w:val="en-US"/>
        </w:rPr>
        <w:t>RESTCONF [RFC8040]</w:t>
      </w:r>
      <w:ins w:id="159" w:author="Graf Thomas, INI-NET-VNC-E2E" w:date="2025-03-02T14:52:00Z">
        <w:r w:rsidR="005C6F26">
          <w:rPr>
            <w:rFonts w:ascii="Courier New" w:hAnsi="Courier New" w:cs="Courier New"/>
            <w:lang w:val="en-US"/>
          </w:rPr>
          <w:t xml:space="preserve"> or YANG-PUSH configured subscriptions [RFC8639]</w:t>
        </w:r>
      </w:ins>
      <w:r w:rsidRPr="004905DF">
        <w:rPr>
          <w:rFonts w:ascii="Courier New" w:hAnsi="Courier New" w:cs="Courier New"/>
          <w:lang w:val="en-US"/>
        </w:rPr>
        <w:t>.  The lowest NETCONF layer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is the secure transport layer, and the mandatory-to-implement secure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transport is Secure Shell (SSH) [RFC6242].  The lowest RESTCONF layer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is HTTPS, and the mandatory-to-implement secure transport is TLS</w:t>
      </w:r>
    </w:p>
    <w:p w:rsidR="00000000" w:rsidRPr="005C6F26" w:rsidRDefault="00000000" w:rsidP="0045449E">
      <w:pPr>
        <w:pStyle w:val="PlainText"/>
        <w:rPr>
          <w:rFonts w:ascii="Courier New" w:hAnsi="Courier New" w:cs="Courier New"/>
          <w:lang w:val="en-US"/>
          <w:rPrChange w:id="160" w:author="Graf Thomas, INI-NET-VNC-E2E" w:date="2025-03-02T14:53:00Z">
            <w:rPr>
              <w:rFonts w:ascii="Courier New" w:hAnsi="Courier New" w:cs="Courier New"/>
              <w:lang w:val="fr-CH"/>
            </w:rPr>
          </w:rPrChange>
        </w:rPr>
      </w:pPr>
      <w:r w:rsidRPr="004905DF">
        <w:rPr>
          <w:rFonts w:ascii="Courier New" w:hAnsi="Courier New" w:cs="Courier New"/>
          <w:lang w:val="en-US"/>
        </w:rPr>
        <w:t xml:space="preserve">   </w:t>
      </w:r>
      <w:r w:rsidRPr="005C6F26">
        <w:rPr>
          <w:rFonts w:ascii="Courier New" w:hAnsi="Courier New" w:cs="Courier New"/>
          <w:lang w:val="en-US"/>
          <w:rPrChange w:id="161" w:author="Graf Thomas, INI-NET-VNC-E2E" w:date="2025-03-02T14:53:00Z">
            <w:rPr>
              <w:rFonts w:ascii="Courier New" w:hAnsi="Courier New" w:cs="Courier New"/>
              <w:lang w:val="fr-CH"/>
            </w:rPr>
          </w:rPrChange>
        </w:rPr>
        <w:t>[RFC8446].</w:t>
      </w:r>
      <w:ins w:id="162" w:author="Graf Thomas, INI-NET-VNC-E2E" w:date="2025-03-02T14:53:00Z">
        <w:r w:rsidR="005C6F26" w:rsidRPr="005C6F26">
          <w:rPr>
            <w:rFonts w:ascii="Courier New" w:hAnsi="Courier New" w:cs="Courier New"/>
            <w:lang w:val="en-US"/>
            <w:rPrChange w:id="163" w:author="Graf Thomas, INI-NET-VNC-E2E" w:date="2025-03-02T14:53:00Z">
              <w:rPr>
                <w:rFonts w:ascii="Courier New" w:hAnsi="Courier New" w:cs="Courier New"/>
                <w:lang w:val="fr-CH"/>
              </w:rPr>
            </w:rPrChange>
          </w:rPr>
          <w:t xml:space="preserve"> The YANG-P</w:t>
        </w:r>
        <w:r w:rsidR="005C6F26">
          <w:rPr>
            <w:rFonts w:ascii="Courier New" w:hAnsi="Courier New" w:cs="Courier New"/>
            <w:lang w:val="en-US"/>
          </w:rPr>
          <w:t xml:space="preserve">ush configured subscription </w:t>
        </w:r>
      </w:ins>
      <w:ins w:id="164" w:author="Graf Thomas, INI-NET-VNC-E2E" w:date="2025-03-02T14:55:00Z">
        <w:r w:rsidR="005C6F26" w:rsidRPr="004905DF">
          <w:rPr>
            <w:rFonts w:ascii="Courier New" w:hAnsi="Courier New" w:cs="Courier New"/>
            <w:lang w:val="en-US"/>
          </w:rPr>
          <w:t>mandatory-to-implement secure transport</w:t>
        </w:r>
        <w:r w:rsidR="005C6F26">
          <w:rPr>
            <w:rFonts w:ascii="Courier New" w:hAnsi="Courier New" w:cs="Courier New"/>
            <w:lang w:val="en-US"/>
          </w:rPr>
          <w:t xml:space="preserve"> encryption</w:t>
        </w:r>
      </w:ins>
      <w:ins w:id="165" w:author="Graf Thomas, INI-NET-VNC-E2E" w:date="2025-03-02T14:53:00Z">
        <w:r w:rsidR="005C6F26">
          <w:rPr>
            <w:rFonts w:ascii="Courier New" w:hAnsi="Courier New" w:cs="Courier New"/>
            <w:lang w:val="en-US"/>
          </w:rPr>
          <w:t xml:space="preserve"> is TLS </w:t>
        </w:r>
        <w:r w:rsidR="005C6F26" w:rsidRPr="005F0708">
          <w:rPr>
            <w:rFonts w:ascii="Courier New" w:hAnsi="Courier New" w:cs="Courier New"/>
            <w:lang w:val="en-US"/>
          </w:rPr>
          <w:t>[RFC</w:t>
        </w:r>
        <w:proofErr w:type="gramStart"/>
        <w:r w:rsidR="005C6F26" w:rsidRPr="005F0708">
          <w:rPr>
            <w:rFonts w:ascii="Courier New" w:hAnsi="Courier New" w:cs="Courier New"/>
            <w:lang w:val="en-US"/>
          </w:rPr>
          <w:t>8446]</w:t>
        </w:r>
        <w:r w:rsidR="005C6F26">
          <w:rPr>
            <w:rFonts w:ascii="Courier New" w:hAnsi="Courier New" w:cs="Courier New"/>
            <w:lang w:val="en-US"/>
          </w:rPr>
          <w:t>or</w:t>
        </w:r>
        <w:proofErr w:type="gramEnd"/>
        <w:r w:rsidR="005C6F26">
          <w:rPr>
            <w:rFonts w:ascii="Courier New" w:hAnsi="Courier New" w:cs="Courier New"/>
            <w:lang w:val="en-US"/>
          </w:rPr>
          <w:t xml:space="preserve"> DTL</w:t>
        </w:r>
      </w:ins>
      <w:ins w:id="166" w:author="Graf Thomas, INI-NET-VNC-E2E" w:date="2025-03-02T14:54:00Z">
        <w:r w:rsidR="005C6F26">
          <w:rPr>
            <w:rFonts w:ascii="Courier New" w:hAnsi="Courier New" w:cs="Courier New"/>
            <w:lang w:val="en-US"/>
          </w:rPr>
          <w:t>S [RFC</w:t>
        </w:r>
        <w:r w:rsidR="005C6F26" w:rsidRPr="005C6F26">
          <w:rPr>
            <w:rFonts w:ascii="Courier New" w:hAnsi="Courier New" w:cs="Courier New"/>
            <w:lang w:val="en-US"/>
          </w:rPr>
          <w:t>9147</w:t>
        </w:r>
        <w:r w:rsidR="005C6F26">
          <w:rPr>
            <w:rFonts w:ascii="Courier New" w:hAnsi="Courier New" w:cs="Courier New"/>
            <w:lang w:val="en-US"/>
          </w:rPr>
          <w:t>].</w:t>
        </w:r>
      </w:ins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20]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Network Configuration Access Control Model (NACM) [RFC8341]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provides the means to restrict access for </w:t>
      </w:r>
      <w:proofErr w:type="gramStart"/>
      <w:r w:rsidRPr="004905DF">
        <w:rPr>
          <w:rFonts w:ascii="Courier New" w:hAnsi="Courier New" w:cs="Courier New"/>
          <w:lang w:val="en-US"/>
        </w:rPr>
        <w:t>particular NETCONF</w:t>
      </w:r>
      <w:proofErr w:type="gramEnd"/>
      <w:r w:rsidRPr="004905DF">
        <w:rPr>
          <w:rFonts w:ascii="Courier New" w:hAnsi="Courier New" w:cs="Courier New"/>
          <w:lang w:val="en-US"/>
        </w:rPr>
        <w:t xml:space="preserve"> or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RESTCONF users to a preconfigured subset of all available NETCONF or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RESTCONF protocol operations and content.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</w:t>
      </w:r>
      <w:proofErr w:type="gramStart"/>
      <w:r w:rsidRPr="004905DF">
        <w:rPr>
          <w:rFonts w:ascii="Courier New" w:hAnsi="Courier New" w:cs="Courier New"/>
          <w:lang w:val="en-US"/>
        </w:rPr>
        <w:t>top level</w:t>
      </w:r>
      <w:proofErr w:type="gramEnd"/>
      <w:r w:rsidRPr="004905DF">
        <w:rPr>
          <w:rFonts w:ascii="Courier New" w:hAnsi="Courier New" w:cs="Courier New"/>
          <w:lang w:val="en-US"/>
        </w:rPr>
        <w:t xml:space="preserve"> administrative configurations related to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and IOAM functionalities are already reported in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[I-</w:t>
      </w:r>
      <w:proofErr w:type="spellStart"/>
      <w:r w:rsidRPr="004905DF">
        <w:rPr>
          <w:rFonts w:ascii="Courier New" w:hAnsi="Courier New" w:cs="Courier New"/>
          <w:lang w:val="en-US"/>
        </w:rPr>
        <w:t>D.ydt</w:t>
      </w:r>
      <w:proofErr w:type="spellEnd"/>
      <w:r w:rsidRPr="004905DF">
        <w:rPr>
          <w:rFonts w:ascii="Courier New" w:hAnsi="Courier New" w:cs="Courier New"/>
          <w:lang w:val="en-US"/>
        </w:rPr>
        <w:t>-ippm-alt-mark-yang] and [RFC9617].  Unexpected changes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those items could lead to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and IOAM function disruption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and/ or misbehavior of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>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There are </w:t>
      </w:r>
      <w:del w:id="167" w:author="Graf Thomas, INI-NET-VNC-E2E" w:date="2025-03-02T14:56:00Z">
        <w:r w:rsidRPr="004905DF" w:rsidDel="005C6F26">
          <w:rPr>
            <w:rFonts w:ascii="Courier New" w:hAnsi="Courier New" w:cs="Courier New"/>
            <w:lang w:val="en-US"/>
          </w:rPr>
          <w:delText>a number of</w:delText>
        </w:r>
      </w:del>
      <w:ins w:id="168" w:author="Graf Thomas, INI-NET-VNC-E2E" w:date="2025-03-02T14:56:00Z">
        <w:r w:rsidR="005C6F26" w:rsidRPr="004905DF">
          <w:rPr>
            <w:rFonts w:ascii="Courier New" w:hAnsi="Courier New" w:cs="Courier New"/>
            <w:lang w:val="en-US"/>
          </w:rPr>
          <w:t>several</w:t>
        </w:r>
      </w:ins>
      <w:r w:rsidRPr="004905DF">
        <w:rPr>
          <w:rFonts w:ascii="Courier New" w:hAnsi="Courier New" w:cs="Courier New"/>
          <w:lang w:val="en-US"/>
        </w:rPr>
        <w:t xml:space="preserve"> data nodes defined in this YANG module.  These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data nodes may be considered sensitive or vulnerable in some network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environments.  Write operations (e.g., edit-config) to these data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nodes without proper protection can have a negative effect on network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operations.  These are the subtrees and data nodes and their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sensitivity/vulnerability: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*  /on-path-telemetry-data/interface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entries in the container above include the </w:t>
      </w:r>
      <w:proofErr w:type="spellStart"/>
      <w:r w:rsidRPr="004905DF">
        <w:rPr>
          <w:rFonts w:ascii="Courier New" w:hAnsi="Courier New" w:cs="Courier New"/>
          <w:lang w:val="en-US"/>
        </w:rPr>
        <w:t>AltMark</w:t>
      </w:r>
      <w:proofErr w:type="spellEnd"/>
      <w:r w:rsidRPr="004905DF">
        <w:rPr>
          <w:rFonts w:ascii="Courier New" w:hAnsi="Courier New" w:cs="Courier New"/>
          <w:lang w:val="en-US"/>
        </w:rPr>
        <w:t xml:space="preserve"> and IOAM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profile telemetry data which can be considered sensitive or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vulnerable in some network environments.  Write operations (e.g.,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edit-config) to these data nodes without proper protection can have 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negative effect on network operations.  It is also important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control read access (e.g., via get, get-config, or notification) to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the readable data nodes.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7.  IANA Considerations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IANA is requested to assign a new URI from the IETF XML Registry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[RFC3688].  The following URI is suggested: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URI: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urn:ietf</w:t>
      </w:r>
      <w:proofErr w:type="gramEnd"/>
      <w:r w:rsidRPr="004905DF">
        <w:rPr>
          <w:rFonts w:ascii="Courier New" w:hAnsi="Courier New" w:cs="Courier New"/>
          <w:lang w:val="en-US"/>
        </w:rPr>
        <w:t>:params:xml:ns:yang:ietf-on-path-telemetry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Registrant Contact: The IESG.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XML: N/A; the requested URI is an XML namespace.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This document also requests a new YANG module name in the YANG Module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Names registry [RFC7950] with the following suggestion: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name: </w:t>
      </w:r>
      <w:proofErr w:type="spellStart"/>
      <w:r w:rsidRPr="004905DF">
        <w:rPr>
          <w:rFonts w:ascii="Courier New" w:hAnsi="Courier New" w:cs="Courier New"/>
          <w:lang w:val="en-US"/>
        </w:rPr>
        <w:t>ietf</w:t>
      </w:r>
      <w:proofErr w:type="spellEnd"/>
      <w:r w:rsidRPr="004905DF">
        <w:rPr>
          <w:rFonts w:ascii="Courier New" w:hAnsi="Courier New" w:cs="Courier New"/>
          <w:lang w:val="en-US"/>
        </w:rPr>
        <w:t>-on-path-telemetry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namespace: 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urn:ietf</w:t>
      </w:r>
      <w:proofErr w:type="gramEnd"/>
      <w:r w:rsidRPr="004905DF">
        <w:rPr>
          <w:rFonts w:ascii="Courier New" w:hAnsi="Courier New" w:cs="Courier New"/>
          <w:lang w:val="en-US"/>
        </w:rPr>
        <w:t>:params:xml:ns:yang:ietf-on-path-telemetry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prefix: on-path-telemetry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reference: RFC XXXX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21]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8.  Acknowledgements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TBD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9.  Contributors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TBD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10.  References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>10.1.  Normative References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-opsawg-</w:t>
      </w:r>
      <w:proofErr w:type="spellStart"/>
      <w:r w:rsidRPr="004905DF">
        <w:rPr>
          <w:rFonts w:ascii="Courier New" w:hAnsi="Courier New" w:cs="Courier New"/>
          <w:lang w:val="en-US"/>
        </w:rPr>
        <w:t>ipfix</w:t>
      </w:r>
      <w:proofErr w:type="spellEnd"/>
      <w:r w:rsidRPr="004905DF">
        <w:rPr>
          <w:rFonts w:ascii="Courier New" w:hAnsi="Courier New" w:cs="Courier New"/>
          <w:lang w:val="en-US"/>
        </w:rPr>
        <w:t>-on-path-telemetry]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Graf, T., Claise, B., and A. H. Feng, "Export of Delay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Performance Metrics in IP Flow Information </w:t>
      </w:r>
      <w:proofErr w:type="spellStart"/>
      <w:r w:rsidRPr="004905DF">
        <w:rPr>
          <w:rFonts w:ascii="Courier New" w:hAnsi="Courier New" w:cs="Courier New"/>
          <w:lang w:val="en-US"/>
        </w:rPr>
        <w:t>eXport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(IPFIX)", Work in Progress, Internet-Draft, draft-</w:t>
      </w:r>
      <w:proofErr w:type="spellStart"/>
      <w:r w:rsidRPr="004905DF">
        <w:rPr>
          <w:rFonts w:ascii="Courier New" w:hAnsi="Courier New" w:cs="Courier New"/>
          <w:lang w:val="en-US"/>
        </w:rPr>
        <w:t>ietf</w:t>
      </w:r>
      <w:proofErr w:type="spellEnd"/>
      <w:r w:rsidRPr="004905DF">
        <w:rPr>
          <w:rFonts w:ascii="Courier New" w:hAnsi="Courier New" w:cs="Courier New"/>
          <w:lang w:val="en-US"/>
        </w:rPr>
        <w:t>-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opsawg-ipfix-on-path-telemetry-14, 4 November 2024,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&lt;https://datatracker.ietf.org/doc/html/draft-ietf-opsawg-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ipfix-on-path-telemetry-14&gt;.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[I-</w:t>
      </w:r>
      <w:proofErr w:type="spellStart"/>
      <w:r w:rsidRPr="004905DF">
        <w:rPr>
          <w:rFonts w:ascii="Courier New" w:hAnsi="Courier New" w:cs="Courier New"/>
          <w:lang w:val="en-US"/>
        </w:rPr>
        <w:t>D.ydt</w:t>
      </w:r>
      <w:proofErr w:type="spellEnd"/>
      <w:r w:rsidRPr="004905DF">
        <w:rPr>
          <w:rFonts w:ascii="Courier New" w:hAnsi="Courier New" w:cs="Courier New"/>
          <w:lang w:val="en-US"/>
        </w:rPr>
        <w:t>-ippm-alt-mark-yang]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Graf, T., Wang, M., Fioccola, G., Zhou, T., and X. Min, "A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YANG Data Model for the Alternate Marking Method", Work in</w:t>
      </w:r>
    </w:p>
    <w:p w:rsidR="00000000" w:rsidRPr="0045449E" w:rsidRDefault="00000000" w:rsidP="0045449E">
      <w:pPr>
        <w:pStyle w:val="PlainText"/>
        <w:rPr>
          <w:rFonts w:ascii="Courier New" w:hAnsi="Courier New" w:cs="Courier New"/>
        </w:rPr>
      </w:pPr>
      <w:r w:rsidRPr="004905DF">
        <w:rPr>
          <w:rFonts w:ascii="Courier New" w:hAnsi="Courier New" w:cs="Courier New"/>
          <w:lang w:val="en-US"/>
        </w:rPr>
        <w:t xml:space="preserve">              </w:t>
      </w:r>
      <w:r w:rsidRPr="0045449E">
        <w:rPr>
          <w:rFonts w:ascii="Courier New" w:hAnsi="Courier New" w:cs="Courier New"/>
        </w:rPr>
        <w:t>Progress, Internet-</w:t>
      </w:r>
      <w:proofErr w:type="spellStart"/>
      <w:r w:rsidRPr="0045449E">
        <w:rPr>
          <w:rFonts w:ascii="Courier New" w:hAnsi="Courier New" w:cs="Courier New"/>
        </w:rPr>
        <w:t>Draft</w:t>
      </w:r>
      <w:proofErr w:type="spellEnd"/>
      <w:r w:rsidRPr="0045449E">
        <w:rPr>
          <w:rFonts w:ascii="Courier New" w:hAnsi="Courier New" w:cs="Courier New"/>
        </w:rPr>
        <w:t>, draft-ydt-ippm-alt-mark-yang-03,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5449E">
        <w:rPr>
          <w:rFonts w:ascii="Courier New" w:hAnsi="Courier New" w:cs="Courier New"/>
        </w:rPr>
        <w:t xml:space="preserve">              </w:t>
      </w:r>
      <w:r w:rsidRPr="004905DF">
        <w:rPr>
          <w:rFonts w:ascii="Courier New" w:hAnsi="Courier New" w:cs="Courier New"/>
          <w:lang w:val="en-US"/>
        </w:rPr>
        <w:t>2 September 2024, &lt;https://datatracker.ietf.org/doc/html/</w:t>
      </w:r>
    </w:p>
    <w:p w:rsidR="00000000" w:rsidRPr="0045449E" w:rsidRDefault="00000000" w:rsidP="0045449E">
      <w:pPr>
        <w:pStyle w:val="PlainText"/>
        <w:rPr>
          <w:rFonts w:ascii="Courier New" w:hAnsi="Courier New" w:cs="Courier New"/>
        </w:rPr>
      </w:pPr>
      <w:r w:rsidRPr="004905DF">
        <w:rPr>
          <w:rFonts w:ascii="Courier New" w:hAnsi="Courier New" w:cs="Courier New"/>
          <w:lang w:val="en-US"/>
        </w:rPr>
        <w:t xml:space="preserve">              </w:t>
      </w:r>
      <w:r w:rsidRPr="0045449E">
        <w:rPr>
          <w:rFonts w:ascii="Courier New" w:hAnsi="Courier New" w:cs="Courier New"/>
        </w:rPr>
        <w:t>draft-ydt-ippm-alt-mark-yang-03&gt;.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5449E">
        <w:rPr>
          <w:rFonts w:ascii="Courier New" w:hAnsi="Courier New" w:cs="Courier New"/>
        </w:rPr>
        <w:t xml:space="preserve">   </w:t>
      </w:r>
      <w:r w:rsidRPr="004905DF">
        <w:rPr>
          <w:rFonts w:ascii="Courier New" w:hAnsi="Courier New" w:cs="Courier New"/>
          <w:lang w:val="en-US"/>
        </w:rPr>
        <w:t>[RFC2119</w:t>
      </w:r>
      <w:proofErr w:type="gramStart"/>
      <w:r w:rsidRPr="004905DF">
        <w:rPr>
          <w:rFonts w:ascii="Courier New" w:hAnsi="Courier New" w:cs="Courier New"/>
          <w:lang w:val="en-US"/>
        </w:rPr>
        <w:t xml:space="preserve">]  </w:t>
      </w:r>
      <w:proofErr w:type="spellStart"/>
      <w:r w:rsidRPr="004905DF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, S., "Key words for use in RFCs to Indicate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[RFC3688</w:t>
      </w:r>
      <w:proofErr w:type="gramStart"/>
      <w:r w:rsidRPr="004905DF">
        <w:rPr>
          <w:rFonts w:ascii="Courier New" w:hAnsi="Courier New" w:cs="Courier New"/>
          <w:lang w:val="en-US"/>
        </w:rPr>
        <w:t xml:space="preserve">]  </w:t>
      </w:r>
      <w:proofErr w:type="spellStart"/>
      <w:r w:rsidRPr="004905DF">
        <w:rPr>
          <w:rFonts w:ascii="Courier New" w:hAnsi="Courier New" w:cs="Courier New"/>
          <w:lang w:val="en-US"/>
        </w:rPr>
        <w:t>Mealling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, M., "The IETF XML Registry", BCP 81, RFC 3688,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DOI 10.17487/RFC3688, January 2004,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&lt;https://www.rfc-editor.org/info/rfc3688&gt;.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[RFC6241</w:t>
      </w:r>
      <w:proofErr w:type="gramStart"/>
      <w:r w:rsidRPr="004905DF">
        <w:rPr>
          <w:rFonts w:ascii="Courier New" w:hAnsi="Courier New" w:cs="Courier New"/>
          <w:lang w:val="en-US"/>
        </w:rPr>
        <w:t>]  Enns</w:t>
      </w:r>
      <w:proofErr w:type="gramEnd"/>
      <w:r w:rsidRPr="004905DF">
        <w:rPr>
          <w:rFonts w:ascii="Courier New" w:hAnsi="Courier New" w:cs="Courier New"/>
          <w:lang w:val="en-US"/>
        </w:rPr>
        <w:t xml:space="preserve">, R., Ed., Bjorklund, M., Ed., </w:t>
      </w:r>
      <w:proofErr w:type="spellStart"/>
      <w:r w:rsidRPr="004905DF">
        <w:rPr>
          <w:rFonts w:ascii="Courier New" w:hAnsi="Courier New" w:cs="Courier New"/>
          <w:lang w:val="en-US"/>
        </w:rPr>
        <w:t>Schoenwaelder</w:t>
      </w:r>
      <w:proofErr w:type="spellEnd"/>
      <w:r w:rsidRPr="004905DF">
        <w:rPr>
          <w:rFonts w:ascii="Courier New" w:hAnsi="Courier New" w:cs="Courier New"/>
          <w:lang w:val="en-US"/>
        </w:rPr>
        <w:t>, J., Ed.,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and A. Bierman, Ed., "Network Configuration Protocol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(NETCONF)", RFC 6241, DOI 10.17487/RFC6241, June 2011,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&lt;https://www.rfc-editor.org/info/rfc6241&gt;.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[RFC7950</w:t>
      </w:r>
      <w:proofErr w:type="gramStart"/>
      <w:r w:rsidRPr="004905DF">
        <w:rPr>
          <w:rFonts w:ascii="Courier New" w:hAnsi="Courier New" w:cs="Courier New"/>
          <w:lang w:val="en-US"/>
        </w:rPr>
        <w:t>]  Bjorklund</w:t>
      </w:r>
      <w:proofErr w:type="gramEnd"/>
      <w:r w:rsidRPr="004905DF">
        <w:rPr>
          <w:rFonts w:ascii="Courier New" w:hAnsi="Courier New" w:cs="Courier New"/>
          <w:lang w:val="en-US"/>
        </w:rPr>
        <w:t>, M., Ed., "The YANG 1.1 Data Modeling Language",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RFC 7950, DOI 10.17487/RFC7950, August 2016,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&lt;https://www.rfc-editor.org/info/rfc7950&gt;.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[RFC8040</w:t>
      </w:r>
      <w:proofErr w:type="gramStart"/>
      <w:r w:rsidRPr="004905DF">
        <w:rPr>
          <w:rFonts w:ascii="Courier New" w:hAnsi="Courier New" w:cs="Courier New"/>
          <w:lang w:val="en-US"/>
        </w:rPr>
        <w:t>]  Bierman</w:t>
      </w:r>
      <w:proofErr w:type="gramEnd"/>
      <w:r w:rsidRPr="004905DF">
        <w:rPr>
          <w:rFonts w:ascii="Courier New" w:hAnsi="Courier New" w:cs="Courier New"/>
          <w:lang w:val="en-US"/>
        </w:rPr>
        <w:t>, A., Bjorklund, M., and K. Watsen, "RESTCONF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Protocol", RFC 8040, DOI 10.17487/RFC8040, January 2017,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&lt;https://www.rfc-editor.org/info/rfc8040&gt;.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22]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4905DF">
        <w:rPr>
          <w:rFonts w:ascii="Courier New" w:hAnsi="Courier New" w:cs="Courier New"/>
          <w:lang w:val="en-US"/>
        </w:rPr>
        <w:t>]  Leiba</w:t>
      </w:r>
      <w:proofErr w:type="gramEnd"/>
      <w:r w:rsidRPr="004905DF">
        <w:rPr>
          <w:rFonts w:ascii="Courier New" w:hAnsi="Courier New" w:cs="Courier New"/>
          <w:lang w:val="en-US"/>
        </w:rPr>
        <w:t>, B., "Ambiguity of Uppercase vs Lowercase in RFC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[RFC8640</w:t>
      </w:r>
      <w:proofErr w:type="gramStart"/>
      <w:r w:rsidRPr="004905DF">
        <w:rPr>
          <w:rFonts w:ascii="Courier New" w:hAnsi="Courier New" w:cs="Courier New"/>
          <w:lang w:val="en-US"/>
        </w:rPr>
        <w:t>]  Voit</w:t>
      </w:r>
      <w:proofErr w:type="gramEnd"/>
      <w:r w:rsidRPr="004905DF">
        <w:rPr>
          <w:rFonts w:ascii="Courier New" w:hAnsi="Courier New" w:cs="Courier New"/>
          <w:lang w:val="en-US"/>
        </w:rPr>
        <w:t>, E., Clemm, A., Gonzalez Prieto, A., Nilsen-Nygaard,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E., and A. Tripathy, "Dynamic Subscription to YANG Events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and Datastores over NETCONF", RFC 8640,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DOI 10.17487/RFC8640, September 2019,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&lt;https://www.rfc-editor.org/info/rfc8640&gt;.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[RFC8641</w:t>
      </w:r>
      <w:proofErr w:type="gramStart"/>
      <w:r w:rsidRPr="004905DF">
        <w:rPr>
          <w:rFonts w:ascii="Courier New" w:hAnsi="Courier New" w:cs="Courier New"/>
          <w:lang w:val="en-US"/>
        </w:rPr>
        <w:t>]  Clemm</w:t>
      </w:r>
      <w:proofErr w:type="gramEnd"/>
      <w:r w:rsidRPr="004905DF">
        <w:rPr>
          <w:rFonts w:ascii="Courier New" w:hAnsi="Courier New" w:cs="Courier New"/>
          <w:lang w:val="en-US"/>
        </w:rPr>
        <w:t>, A. and E. Voit, "Subscription to YANG Notifications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for Datastore Updates", RFC 8641, DOI 10.17487/RFC8641,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September 2019, &lt;https://www.rfc-editor.org/info/rfc8641&gt;.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[RFC9197</w:t>
      </w:r>
      <w:proofErr w:type="gramStart"/>
      <w:r w:rsidRPr="004905DF">
        <w:rPr>
          <w:rFonts w:ascii="Courier New" w:hAnsi="Courier New" w:cs="Courier New"/>
          <w:lang w:val="en-US"/>
        </w:rPr>
        <w:t>]  Brockners</w:t>
      </w:r>
      <w:proofErr w:type="gramEnd"/>
      <w:r w:rsidRPr="004905DF">
        <w:rPr>
          <w:rFonts w:ascii="Courier New" w:hAnsi="Courier New" w:cs="Courier New"/>
          <w:lang w:val="en-US"/>
        </w:rPr>
        <w:t>, F., Ed., Bhandari, S., Ed., and T. Mizrahi,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Ed., "Data Fields for In Situ Operations, Administration,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and Maintenance (IOAM)", RFC 9197, DOI 10.17487/RFC9197,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May 2022, &lt;https://www.rfc-editor.org/info/rfc9197&gt;.</w:t>
      </w:r>
    </w:p>
    <w:p w:rsidR="00000000" w:rsidRPr="0045449E" w:rsidRDefault="00000000" w:rsidP="0045449E">
      <w:pPr>
        <w:pStyle w:val="PlainText"/>
        <w:rPr>
          <w:rFonts w:ascii="Courier New" w:hAnsi="Courier New" w:cs="Courier New"/>
        </w:rPr>
      </w:pPr>
      <w:r w:rsidRPr="004905DF">
        <w:rPr>
          <w:rFonts w:ascii="Courier New" w:hAnsi="Courier New" w:cs="Courier New"/>
          <w:lang w:val="en-US"/>
        </w:rPr>
        <w:t xml:space="preserve">   </w:t>
      </w:r>
      <w:r w:rsidRPr="0045449E">
        <w:rPr>
          <w:rFonts w:ascii="Courier New" w:hAnsi="Courier New" w:cs="Courier New"/>
        </w:rPr>
        <w:t>[RFC9326</w:t>
      </w:r>
      <w:proofErr w:type="gramStart"/>
      <w:r w:rsidRPr="0045449E">
        <w:rPr>
          <w:rFonts w:ascii="Courier New" w:hAnsi="Courier New" w:cs="Courier New"/>
        </w:rPr>
        <w:t>]  Song</w:t>
      </w:r>
      <w:proofErr w:type="gramEnd"/>
      <w:r w:rsidRPr="0045449E">
        <w:rPr>
          <w:rFonts w:ascii="Courier New" w:hAnsi="Courier New" w:cs="Courier New"/>
        </w:rPr>
        <w:t xml:space="preserve">, H., </w:t>
      </w:r>
      <w:proofErr w:type="spellStart"/>
      <w:r w:rsidRPr="0045449E">
        <w:rPr>
          <w:rFonts w:ascii="Courier New" w:hAnsi="Courier New" w:cs="Courier New"/>
        </w:rPr>
        <w:t>Gafni</w:t>
      </w:r>
      <w:proofErr w:type="spellEnd"/>
      <w:r w:rsidRPr="0045449E">
        <w:rPr>
          <w:rFonts w:ascii="Courier New" w:hAnsi="Courier New" w:cs="Courier New"/>
        </w:rPr>
        <w:t>, B., Brockners, F., Bhandari, S., and T.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5449E">
        <w:rPr>
          <w:rFonts w:ascii="Courier New" w:hAnsi="Courier New" w:cs="Courier New"/>
        </w:rPr>
        <w:t xml:space="preserve">              </w:t>
      </w:r>
      <w:r w:rsidRPr="004905DF">
        <w:rPr>
          <w:rFonts w:ascii="Courier New" w:hAnsi="Courier New" w:cs="Courier New"/>
          <w:lang w:val="en-US"/>
        </w:rPr>
        <w:t>Mizrahi, "In Situ Operations, Administration, and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Maintenance (IOAM) Direct Exporting", RFC 9326,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DOI 10.17487/RFC9326, November 2022,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&lt;https://www.rfc-editor.org/info/rfc9326&gt;.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[RFC9341</w:t>
      </w:r>
      <w:proofErr w:type="gramStart"/>
      <w:r w:rsidRPr="004905DF">
        <w:rPr>
          <w:rFonts w:ascii="Courier New" w:hAnsi="Courier New" w:cs="Courier New"/>
          <w:lang w:val="en-US"/>
        </w:rPr>
        <w:t>]  Fioccola</w:t>
      </w:r>
      <w:proofErr w:type="gramEnd"/>
      <w:r w:rsidRPr="004905DF">
        <w:rPr>
          <w:rFonts w:ascii="Courier New" w:hAnsi="Courier New" w:cs="Courier New"/>
          <w:lang w:val="en-US"/>
        </w:rPr>
        <w:t xml:space="preserve">, G., Ed., </w:t>
      </w:r>
      <w:proofErr w:type="spellStart"/>
      <w:r w:rsidRPr="004905DF">
        <w:rPr>
          <w:rFonts w:ascii="Courier New" w:hAnsi="Courier New" w:cs="Courier New"/>
          <w:lang w:val="en-US"/>
        </w:rPr>
        <w:t>Cociglio</w:t>
      </w:r>
      <w:proofErr w:type="spellEnd"/>
      <w:r w:rsidRPr="004905DF">
        <w:rPr>
          <w:rFonts w:ascii="Courier New" w:hAnsi="Courier New" w:cs="Courier New"/>
          <w:lang w:val="en-US"/>
        </w:rPr>
        <w:t>, M., Mirsky, G., Mizrahi, T.,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and T. Zhou, "Alternate-Marking Method", RFC 9341,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DOI 10.17487/RFC9341, December 2022,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&lt;https://www.rfc-editor.org/info/rfc9341&gt;.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en-US"/>
        </w:rPr>
        <w:t xml:space="preserve">   </w:t>
      </w:r>
      <w:r w:rsidRPr="004905DF">
        <w:rPr>
          <w:rFonts w:ascii="Courier New" w:hAnsi="Courier New" w:cs="Courier New"/>
          <w:lang w:val="it-IT"/>
        </w:rPr>
        <w:t>[RFC9342</w:t>
      </w:r>
      <w:proofErr w:type="gramStart"/>
      <w:r w:rsidRPr="004905DF">
        <w:rPr>
          <w:rFonts w:ascii="Courier New" w:hAnsi="Courier New" w:cs="Courier New"/>
          <w:lang w:val="it-IT"/>
        </w:rPr>
        <w:t>]  Fioccola</w:t>
      </w:r>
      <w:proofErr w:type="gramEnd"/>
      <w:r w:rsidRPr="004905DF">
        <w:rPr>
          <w:rFonts w:ascii="Courier New" w:hAnsi="Courier New" w:cs="Courier New"/>
          <w:lang w:val="it-IT"/>
        </w:rPr>
        <w:t xml:space="preserve">, G., Ed., </w:t>
      </w:r>
      <w:proofErr w:type="spellStart"/>
      <w:r w:rsidRPr="004905DF">
        <w:rPr>
          <w:rFonts w:ascii="Courier New" w:hAnsi="Courier New" w:cs="Courier New"/>
          <w:lang w:val="it-IT"/>
        </w:rPr>
        <w:t>Cociglio</w:t>
      </w:r>
      <w:proofErr w:type="spellEnd"/>
      <w:r w:rsidRPr="004905DF">
        <w:rPr>
          <w:rFonts w:ascii="Courier New" w:hAnsi="Courier New" w:cs="Courier New"/>
          <w:lang w:val="it-IT"/>
        </w:rPr>
        <w:t>, M., Sapio, A., Sisto, R., and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it-IT"/>
        </w:rPr>
        <w:t xml:space="preserve">              </w:t>
      </w:r>
      <w:r w:rsidRPr="004905DF">
        <w:rPr>
          <w:rFonts w:ascii="Courier New" w:hAnsi="Courier New" w:cs="Courier New"/>
          <w:lang w:val="en-US"/>
        </w:rPr>
        <w:t>T. Zhou, "Clustered Alternate-Marking Method", RFC 9342,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DOI 10.17487/RFC9342, December 2022,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&lt;https://www.rfc-editor.org/info/rfc9342&gt;.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[RFC9617</w:t>
      </w:r>
      <w:proofErr w:type="gramStart"/>
      <w:r w:rsidRPr="004905DF">
        <w:rPr>
          <w:rFonts w:ascii="Courier New" w:hAnsi="Courier New" w:cs="Courier New"/>
          <w:lang w:val="en-US"/>
        </w:rPr>
        <w:t>]  Zhou</w:t>
      </w:r>
      <w:proofErr w:type="gramEnd"/>
      <w:r w:rsidRPr="004905DF">
        <w:rPr>
          <w:rFonts w:ascii="Courier New" w:hAnsi="Courier New" w:cs="Courier New"/>
          <w:lang w:val="en-US"/>
        </w:rPr>
        <w:t>, T., Ed., Guichard, J., Brockners, F., and S.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Raghavan, "A YANG Data Model for In Situ Operations,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Administration, and Maintenance (IOAM)", RFC 9617,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DOI 10.17487/RFC9617, August 2024,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&lt;https://www.rfc-editor.org/info/rfc9617&gt;.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10.2.  Informative </w:t>
      </w:r>
      <w:proofErr w:type="spellStart"/>
      <w:r w:rsidRPr="004905DF">
        <w:rPr>
          <w:rFonts w:ascii="Courier New" w:hAnsi="Courier New" w:cs="Courier New"/>
          <w:lang w:val="fr-CH"/>
        </w:rPr>
        <w:t>References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23]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4905DF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4905DF">
        <w:rPr>
          <w:rFonts w:ascii="Courier New" w:hAnsi="Courier New" w:cs="Courier New"/>
          <w:lang w:val="en-US"/>
        </w:rPr>
        <w:t>-ippm-alt-mark-deployment]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Fioccola, G., </w:t>
      </w:r>
      <w:proofErr w:type="spellStart"/>
      <w:r w:rsidRPr="004905DF">
        <w:rPr>
          <w:rFonts w:ascii="Courier New" w:hAnsi="Courier New" w:cs="Courier New"/>
          <w:lang w:val="en-US"/>
        </w:rPr>
        <w:t>Keyi</w:t>
      </w:r>
      <w:proofErr w:type="spellEnd"/>
      <w:r w:rsidRPr="004905DF">
        <w:rPr>
          <w:rFonts w:ascii="Courier New" w:hAnsi="Courier New" w:cs="Courier New"/>
          <w:lang w:val="en-US"/>
        </w:rPr>
        <w:t>, Z., Graf, T., Nilo, M., and L. Zhang,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"Alternate Marking Deployment Framework", Work in</w:t>
      </w:r>
    </w:p>
    <w:p w:rsidR="00000000" w:rsidRPr="0045449E" w:rsidRDefault="00000000" w:rsidP="0045449E">
      <w:pPr>
        <w:pStyle w:val="PlainText"/>
        <w:rPr>
          <w:rFonts w:ascii="Courier New" w:hAnsi="Courier New" w:cs="Courier New"/>
        </w:rPr>
      </w:pPr>
      <w:r w:rsidRPr="004905DF">
        <w:rPr>
          <w:rFonts w:ascii="Courier New" w:hAnsi="Courier New" w:cs="Courier New"/>
          <w:lang w:val="en-US"/>
        </w:rPr>
        <w:t xml:space="preserve">              </w:t>
      </w:r>
      <w:r w:rsidRPr="0045449E">
        <w:rPr>
          <w:rFonts w:ascii="Courier New" w:hAnsi="Courier New" w:cs="Courier New"/>
        </w:rPr>
        <w:t>Progress, Internet-</w:t>
      </w:r>
      <w:proofErr w:type="spellStart"/>
      <w:r w:rsidRPr="0045449E">
        <w:rPr>
          <w:rFonts w:ascii="Courier New" w:hAnsi="Courier New" w:cs="Courier New"/>
        </w:rPr>
        <w:t>Draft</w:t>
      </w:r>
      <w:proofErr w:type="spellEnd"/>
      <w:r w:rsidRPr="0045449E">
        <w:rPr>
          <w:rFonts w:ascii="Courier New" w:hAnsi="Courier New" w:cs="Courier New"/>
        </w:rPr>
        <w:t>, draft-</w:t>
      </w:r>
      <w:proofErr w:type="spellStart"/>
      <w:r w:rsidRPr="0045449E">
        <w:rPr>
          <w:rFonts w:ascii="Courier New" w:hAnsi="Courier New" w:cs="Courier New"/>
        </w:rPr>
        <w:t>ietf</w:t>
      </w:r>
      <w:proofErr w:type="spellEnd"/>
      <w:r w:rsidRPr="0045449E">
        <w:rPr>
          <w:rFonts w:ascii="Courier New" w:hAnsi="Courier New" w:cs="Courier New"/>
        </w:rPr>
        <w:t>-ippm-alt-mark-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5449E">
        <w:rPr>
          <w:rFonts w:ascii="Courier New" w:hAnsi="Courier New" w:cs="Courier New"/>
        </w:rPr>
        <w:t xml:space="preserve">              </w:t>
      </w:r>
      <w:r w:rsidRPr="004905DF">
        <w:rPr>
          <w:rFonts w:ascii="Courier New" w:hAnsi="Courier New" w:cs="Courier New"/>
          <w:lang w:val="en-US"/>
        </w:rPr>
        <w:t>deployment-02, 9 October 2024,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&lt;https://datatracker.ietf.org/doc/html/draft-ietf-ippm-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alt-mark-deployment-02&gt;.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[RFC6242</w:t>
      </w:r>
      <w:proofErr w:type="gramStart"/>
      <w:r w:rsidRPr="004905DF">
        <w:rPr>
          <w:rFonts w:ascii="Courier New" w:hAnsi="Courier New" w:cs="Courier New"/>
          <w:lang w:val="en-US"/>
        </w:rPr>
        <w:t>]  Wasserman</w:t>
      </w:r>
      <w:proofErr w:type="gramEnd"/>
      <w:r w:rsidRPr="004905DF">
        <w:rPr>
          <w:rFonts w:ascii="Courier New" w:hAnsi="Courier New" w:cs="Courier New"/>
          <w:lang w:val="en-US"/>
        </w:rPr>
        <w:t>, M., "Using the NETCONF Protocol over Secure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Shell (SSH)", RFC 6242, DOI 10.17487/RFC6242, June 2011,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&lt;https://www.rfc-editor.org/info/rfc6242&gt;.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[RFC8340</w:t>
      </w:r>
      <w:proofErr w:type="gramStart"/>
      <w:r w:rsidRPr="004905DF">
        <w:rPr>
          <w:rFonts w:ascii="Courier New" w:hAnsi="Courier New" w:cs="Courier New"/>
          <w:lang w:val="en-US"/>
        </w:rPr>
        <w:t>]  Bjorklund</w:t>
      </w:r>
      <w:proofErr w:type="gramEnd"/>
      <w:r w:rsidRPr="004905DF">
        <w:rPr>
          <w:rFonts w:ascii="Courier New" w:hAnsi="Courier New" w:cs="Courier New"/>
          <w:lang w:val="en-US"/>
        </w:rPr>
        <w:t>, M. and L. Berger, Ed., "YANG Tree Diagrams",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BCP 215, RFC 8340, DOI 10.17487/RFC8340, March 2018,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&lt;https://www.rfc-editor.org/info/rfc8340&gt;.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[RFC8341</w:t>
      </w:r>
      <w:proofErr w:type="gramStart"/>
      <w:r w:rsidRPr="004905DF">
        <w:rPr>
          <w:rFonts w:ascii="Courier New" w:hAnsi="Courier New" w:cs="Courier New"/>
          <w:lang w:val="en-US"/>
        </w:rPr>
        <w:t>]  Bierman</w:t>
      </w:r>
      <w:proofErr w:type="gramEnd"/>
      <w:r w:rsidRPr="004905DF">
        <w:rPr>
          <w:rFonts w:ascii="Courier New" w:hAnsi="Courier New" w:cs="Courier New"/>
          <w:lang w:val="en-US"/>
        </w:rPr>
        <w:t>, A. and M. Bjorklund, "Network Configuration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Access Control Model", STD 91, RFC 8341,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DOI 10.17487/RFC8341, March 2018,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&lt;https://www.rfc-editor.org/info/rfc8341&gt;.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[RFC8446</w:t>
      </w:r>
      <w:proofErr w:type="gramStart"/>
      <w:r w:rsidRPr="004905DF">
        <w:rPr>
          <w:rFonts w:ascii="Courier New" w:hAnsi="Courier New" w:cs="Courier New"/>
          <w:lang w:val="en-US"/>
        </w:rPr>
        <w:t>]  Rescorla</w:t>
      </w:r>
      <w:proofErr w:type="gramEnd"/>
      <w:r w:rsidRPr="004905DF">
        <w:rPr>
          <w:rFonts w:ascii="Courier New" w:hAnsi="Courier New" w:cs="Courier New"/>
          <w:lang w:val="en-US"/>
        </w:rPr>
        <w:t>, E., "The Transport Layer Security (TLS) Protocol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Version 1.3", RFC 8446, DOI 10.17487/RFC8446, August 2018,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&lt;https://www.rfc-editor.org/info/rfc8446&gt;.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[RFC8799</w:t>
      </w:r>
      <w:proofErr w:type="gramStart"/>
      <w:r w:rsidRPr="004905DF">
        <w:rPr>
          <w:rFonts w:ascii="Courier New" w:hAnsi="Courier New" w:cs="Courier New"/>
          <w:lang w:val="en-US"/>
        </w:rPr>
        <w:t>]  Carpenter</w:t>
      </w:r>
      <w:proofErr w:type="gramEnd"/>
      <w:r w:rsidRPr="004905DF">
        <w:rPr>
          <w:rFonts w:ascii="Courier New" w:hAnsi="Courier New" w:cs="Courier New"/>
          <w:lang w:val="en-US"/>
        </w:rPr>
        <w:t>, B. and B. Liu, "Limited Domains and Internet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Protocols", RFC 8799, DOI 10.17487/RFC8799, July 2020,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&lt;https://www.rfc-editor.org/info/rfc8799&gt;.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en-US"/>
        </w:rPr>
        <w:t xml:space="preserve">   </w:t>
      </w:r>
      <w:r w:rsidRPr="004905DF">
        <w:rPr>
          <w:rFonts w:ascii="Courier New" w:hAnsi="Courier New" w:cs="Courier New"/>
          <w:lang w:val="it-IT"/>
        </w:rPr>
        <w:t>[RFC9343</w:t>
      </w:r>
      <w:proofErr w:type="gramStart"/>
      <w:r w:rsidRPr="004905DF">
        <w:rPr>
          <w:rFonts w:ascii="Courier New" w:hAnsi="Courier New" w:cs="Courier New"/>
          <w:lang w:val="it-IT"/>
        </w:rPr>
        <w:t>]  Fioccola</w:t>
      </w:r>
      <w:proofErr w:type="gramEnd"/>
      <w:r w:rsidRPr="004905DF">
        <w:rPr>
          <w:rFonts w:ascii="Courier New" w:hAnsi="Courier New" w:cs="Courier New"/>
          <w:lang w:val="it-IT"/>
        </w:rPr>
        <w:t xml:space="preserve">, G., Zhou, T., </w:t>
      </w:r>
      <w:proofErr w:type="spellStart"/>
      <w:r w:rsidRPr="004905DF">
        <w:rPr>
          <w:rFonts w:ascii="Courier New" w:hAnsi="Courier New" w:cs="Courier New"/>
          <w:lang w:val="it-IT"/>
        </w:rPr>
        <w:t>Cociglio</w:t>
      </w:r>
      <w:proofErr w:type="spellEnd"/>
      <w:r w:rsidRPr="004905DF">
        <w:rPr>
          <w:rFonts w:ascii="Courier New" w:hAnsi="Courier New" w:cs="Courier New"/>
          <w:lang w:val="it-IT"/>
        </w:rPr>
        <w:t>, M., Qin, F., and R.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it-IT"/>
        </w:rPr>
        <w:t xml:space="preserve">              </w:t>
      </w:r>
      <w:r w:rsidRPr="004905DF">
        <w:rPr>
          <w:rFonts w:ascii="Courier New" w:hAnsi="Courier New" w:cs="Courier New"/>
          <w:lang w:val="en-US"/>
        </w:rPr>
        <w:t>Pang, "IPv6 Application of the Alternate-Marking Method",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RFC 9343, DOI 10.17487/RFC9343, December 2022,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           &lt;https://www.rfc-editor.org/info/rfc9343&gt;.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proofErr w:type="spellStart"/>
      <w:r w:rsidRPr="004905DF">
        <w:rPr>
          <w:rFonts w:ascii="Courier New" w:hAnsi="Courier New" w:cs="Courier New"/>
          <w:lang w:val="it-IT"/>
        </w:rPr>
        <w:t>Authors</w:t>
      </w:r>
      <w:proofErr w:type="spellEnd"/>
      <w:r w:rsidRPr="004905DF">
        <w:rPr>
          <w:rFonts w:ascii="Courier New" w:hAnsi="Courier New" w:cs="Courier New"/>
          <w:lang w:val="it-IT"/>
        </w:rPr>
        <w:t xml:space="preserve">' </w:t>
      </w:r>
      <w:proofErr w:type="spellStart"/>
      <w:r w:rsidRPr="004905DF">
        <w:rPr>
          <w:rFonts w:ascii="Courier New" w:hAnsi="Courier New" w:cs="Courier New"/>
          <w:lang w:val="it-IT"/>
        </w:rPr>
        <w:t>Addresses</w:t>
      </w:r>
      <w:proofErr w:type="spellEnd"/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Giuseppe Fioccola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Huawei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it-IT"/>
        </w:rPr>
      </w:pPr>
      <w:r w:rsidRPr="004905DF">
        <w:rPr>
          <w:rFonts w:ascii="Courier New" w:hAnsi="Courier New" w:cs="Courier New"/>
          <w:lang w:val="it-IT"/>
        </w:rPr>
        <w:t xml:space="preserve">   Palazzo Verrocchio, Centro Direzionale Milano 2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it-IT"/>
        </w:rPr>
        <w:t xml:space="preserve">   </w:t>
      </w:r>
      <w:r w:rsidRPr="004905DF">
        <w:rPr>
          <w:rFonts w:ascii="Courier New" w:hAnsi="Courier New" w:cs="Courier New"/>
          <w:lang w:val="en-US"/>
        </w:rPr>
        <w:t xml:space="preserve">20054 </w:t>
      </w:r>
      <w:proofErr w:type="spellStart"/>
      <w:r w:rsidRPr="004905DF">
        <w:rPr>
          <w:rFonts w:ascii="Courier New" w:hAnsi="Courier New" w:cs="Courier New"/>
          <w:lang w:val="en-US"/>
        </w:rPr>
        <w:t>Segrate</w:t>
      </w:r>
      <w:proofErr w:type="spellEnd"/>
      <w:r w:rsidRPr="004905DF">
        <w:rPr>
          <w:rFonts w:ascii="Courier New" w:hAnsi="Courier New" w:cs="Courier New"/>
          <w:lang w:val="en-US"/>
        </w:rPr>
        <w:t xml:space="preserve"> (Milan)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Italy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Email: giuseppe.fioccola@huawei.com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24]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br w:type="page"/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lastRenderedPageBreak/>
        <w:t>Internet-Draft           yang-on-path-telemetry            December 2024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Tianran Zhou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Huawei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156 </w:t>
      </w:r>
      <w:proofErr w:type="spellStart"/>
      <w:r w:rsidRPr="004905DF">
        <w:rPr>
          <w:rFonts w:ascii="Courier New" w:hAnsi="Courier New" w:cs="Courier New"/>
          <w:lang w:val="en-US"/>
        </w:rPr>
        <w:t>Beiqing</w:t>
      </w:r>
      <w:proofErr w:type="spellEnd"/>
      <w:r w:rsidRPr="004905DF">
        <w:rPr>
          <w:rFonts w:ascii="Courier New" w:hAnsi="Courier New" w:cs="Courier New"/>
          <w:lang w:val="en-US"/>
        </w:rPr>
        <w:t xml:space="preserve"> Rd.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Beijing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100095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en-US"/>
        </w:rPr>
      </w:pPr>
      <w:r w:rsidRPr="004905DF">
        <w:rPr>
          <w:rFonts w:ascii="Courier New" w:hAnsi="Courier New" w:cs="Courier New"/>
          <w:lang w:val="en-US"/>
        </w:rPr>
        <w:t xml:space="preserve">   China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en-US"/>
        </w:rPr>
        <w:t xml:space="preserve">   </w:t>
      </w:r>
      <w:proofErr w:type="gramStart"/>
      <w:r w:rsidRPr="004905DF">
        <w:rPr>
          <w:rFonts w:ascii="Courier New" w:hAnsi="Courier New" w:cs="Courier New"/>
          <w:lang w:val="fr-CH"/>
        </w:rPr>
        <w:t>Email:</w:t>
      </w:r>
      <w:proofErr w:type="gramEnd"/>
      <w:r w:rsidRPr="004905DF">
        <w:rPr>
          <w:rFonts w:ascii="Courier New" w:hAnsi="Courier New" w:cs="Courier New"/>
          <w:lang w:val="fr-CH"/>
        </w:rPr>
        <w:t xml:space="preserve"> zhoutianran@huawei.com</w:t>
      </w:r>
    </w:p>
    <w:p w:rsidR="00000000" w:rsidRPr="004905DF" w:rsidRDefault="00000000" w:rsidP="0045449E">
      <w:pPr>
        <w:pStyle w:val="PlainText"/>
        <w:rPr>
          <w:rFonts w:ascii="Courier New" w:hAnsi="Courier New" w:cs="Courier New"/>
          <w:lang w:val="fr-CH"/>
        </w:rPr>
      </w:pPr>
      <w:r w:rsidRPr="004905DF">
        <w:rPr>
          <w:rFonts w:ascii="Courier New" w:hAnsi="Courier New" w:cs="Courier New"/>
          <w:lang w:val="fr-CH"/>
        </w:rPr>
        <w:t xml:space="preserve">Fioccola &amp; Zhou           Expires 23 June 2025              </w:t>
      </w:r>
      <w:proofErr w:type="gramStart"/>
      <w:r w:rsidRPr="004905DF">
        <w:rPr>
          <w:rFonts w:ascii="Courier New" w:hAnsi="Courier New" w:cs="Courier New"/>
          <w:lang w:val="fr-CH"/>
        </w:rPr>
        <w:t xml:space="preserve">   [</w:t>
      </w:r>
      <w:proofErr w:type="gramEnd"/>
      <w:r w:rsidRPr="004905DF">
        <w:rPr>
          <w:rFonts w:ascii="Courier New" w:hAnsi="Courier New" w:cs="Courier New"/>
          <w:lang w:val="fr-CH"/>
        </w:rPr>
        <w:t>Page 25]</w:t>
      </w:r>
    </w:p>
    <w:p w:rsidR="00BA7D2C" w:rsidRPr="004905DF" w:rsidRDefault="00BA7D2C" w:rsidP="0045449E">
      <w:pPr>
        <w:pStyle w:val="PlainText"/>
        <w:rPr>
          <w:rFonts w:ascii="Courier New" w:hAnsi="Courier New" w:cs="Courier New"/>
          <w:lang w:val="fr-CH"/>
        </w:rPr>
      </w:pPr>
    </w:p>
    <w:sectPr w:rsidR="00BA7D2C" w:rsidRPr="004905DF" w:rsidSect="0045449E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9E"/>
    <w:rsid w:val="00002E55"/>
    <w:rsid w:val="002E40EE"/>
    <w:rsid w:val="0045449E"/>
    <w:rsid w:val="004905DF"/>
    <w:rsid w:val="005C6F26"/>
    <w:rsid w:val="0068050A"/>
    <w:rsid w:val="00B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731C"/>
  <w15:chartTrackingRefBased/>
  <w15:docId w15:val="{BF69B005-A91A-4B7D-9419-C908801D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44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449E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4905D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0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0E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5853</Words>
  <Characters>36879</Characters>
  <Application>Microsoft Office Word</Application>
  <DocSecurity>0</DocSecurity>
  <Lines>307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INI-NET-VNC-E2E</dc:creator>
  <cp:keywords/>
  <dc:description/>
  <cp:lastModifiedBy>Graf Thomas, INI-NET-VNC-E2E</cp:lastModifiedBy>
  <cp:revision>2</cp:revision>
  <dcterms:created xsi:type="dcterms:W3CDTF">2025-03-02T14:05:00Z</dcterms:created>
  <dcterms:modified xsi:type="dcterms:W3CDTF">2025-03-02T14:05:00Z</dcterms:modified>
</cp:coreProperties>
</file>