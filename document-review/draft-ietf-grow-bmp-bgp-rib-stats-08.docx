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7FE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0510269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57A65EA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248B068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0486A0F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GROW                                                       M. Srivastava</w:t>
      </w:r>
    </w:p>
    <w:p w14:paraId="3BDB075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Internet-Draft                                          Juniper Networks</w:t>
      </w:r>
    </w:p>
    <w:p w14:paraId="5CB570F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Intended status: Standards Track                                  Y. Liu</w:t>
      </w:r>
    </w:p>
    <w:p w14:paraId="37BC98B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Expires: 26 October 2025                                    China Mobile</w:t>
      </w:r>
    </w:p>
    <w:p w14:paraId="593A7EA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                                                    C. Lin</w:t>
      </w:r>
    </w:p>
    <w:p w14:paraId="341A1AB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                                      New H3C Technologies</w:t>
      </w:r>
    </w:p>
    <w:p w14:paraId="687FF25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                                                     J. Li</w:t>
      </w:r>
    </w:p>
    <w:p w14:paraId="0F7FCF5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                                              China Mobile</w:t>
      </w:r>
    </w:p>
    <w:p w14:paraId="3542F6A2" w14:textId="5E50FBAF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                                             24 April 2025</w:t>
      </w:r>
    </w:p>
    <w:p w14:paraId="1BC5D90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1022EBA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26B856C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Definition For New BGP Monitoring Protocol (BMP) Statistics Types</w:t>
      </w:r>
    </w:p>
    <w:p w14:paraId="08E56DE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    draft-ietf-grow-bmp-bgp-rib-stats-08</w:t>
      </w:r>
    </w:p>
    <w:p w14:paraId="64B6027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3588ACD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Abstract</w:t>
      </w:r>
    </w:p>
    <w:p w14:paraId="575BEE1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7CC948A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RFC 7854 defines different BGP Monitoring Protocol (BMP) statistics</w:t>
      </w:r>
    </w:p>
    <w:p w14:paraId="50F55B9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message types to observe events that occur on a monitored router.</w:t>
      </w:r>
    </w:p>
    <w:p w14:paraId="6FC8057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document defines new statistics type to monitor BMP Adj-RIB-In</w:t>
      </w:r>
    </w:p>
    <w:p w14:paraId="6786EDB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and Adj-RIB-Out Routing Information Bases (RIBs).</w:t>
      </w:r>
    </w:p>
    <w:p w14:paraId="3E59672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06D74AC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Status of This Memo</w:t>
      </w:r>
    </w:p>
    <w:p w14:paraId="0C5CF86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65B188A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66D3C88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provisions of BCP 78 and BCP 79.</w:t>
      </w:r>
    </w:p>
    <w:p w14:paraId="65C0D1C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313CF7B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0AF71BD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44F2E49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3538292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468FB52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1224856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1E1EDF7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2170B02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7B2297A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79214A3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0D2A258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Internet-Draft will expire on 26 October 2025.</w:t>
      </w:r>
    </w:p>
    <w:p w14:paraId="24EEB9BC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7558274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Copyright Notice</w:t>
      </w:r>
    </w:p>
    <w:p w14:paraId="51E7C1A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42FD356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Copyright (c) 2025 IETF Trust and the persons identified as the</w:t>
      </w:r>
    </w:p>
    <w:p w14:paraId="06F6956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3CCF246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71B3766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0CD22D1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761916A2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3B863D0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27E0699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673FD89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1763FF2E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72414CA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4E2633F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 [Page 1]</w:t>
      </w:r>
    </w:p>
    <w:p w14:paraId="2AA4D62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14:paraId="10B8C2A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14:paraId="1B105FC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5E3635D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60BC8B4A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3C387E5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5E5364A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14:paraId="404982C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5F2C09C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Table of Contents</w:t>
      </w:r>
    </w:p>
    <w:p w14:paraId="377F00B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1E4A360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1.  Introduction  . . . . . . . . . . . . . . . . . . . . . . . .   2</w:t>
      </w:r>
    </w:p>
    <w:p w14:paraId="20079F6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1.1.  Requirements Language . . . . . . . . . . . . . . . . . .   2</w:t>
      </w:r>
    </w:p>
    <w:p w14:paraId="5F7C2696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2.  Statistics Definition . . . . . . . . . . . . . . . . . . . .   2</w:t>
      </w:r>
    </w:p>
    <w:p w14:paraId="38E12A5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2.1.  Adj-RIB-In Statistics Definition  . . . . . . . . . . . .   3</w:t>
      </w:r>
    </w:p>
    <w:p w14:paraId="31227AB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2.2.  Adj-RIB-Out Statistics Definition . . . . . . . . . . . .   5</w:t>
      </w:r>
    </w:p>
    <w:p w14:paraId="12CA84E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3.  IANA Considerations . . . . . . . . . . . . . . . . . . . . .   6</w:t>
      </w:r>
    </w:p>
    <w:p w14:paraId="7E59D4F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4.  Security Considerations . . . . . . . . . . . . . . . . . . .   8</w:t>
      </w:r>
    </w:p>
    <w:p w14:paraId="574B8D93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5.  Implementation Status . . . . . . . . . . . . . . . . . . . .   8</w:t>
      </w:r>
    </w:p>
    <w:p w14:paraId="088320D7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5.1.  Juniper Networks  . . . . . . . . . . . . . . . . . . . .   8</w:t>
      </w:r>
    </w:p>
    <w:p w14:paraId="298F82D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5.2.  New H3C Technologies  . . . . . . . . . . . . . . . . . .   9</w:t>
      </w:r>
    </w:p>
    <w:p w14:paraId="019A53F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6.  Acknowledgements  . . . . . . . . . . . . . . . . . . . . . .  11</w:t>
      </w:r>
    </w:p>
    <w:p w14:paraId="1892C0A8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7.  References  . . . . . . . . . . . . . . . . . . . . . . . . .  11</w:t>
      </w:r>
    </w:p>
    <w:p w14:paraId="50F5B5C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7.1.  Normative References  . . . . . . . . . . . . . . . . . .  11</w:t>
      </w:r>
    </w:p>
    <w:p w14:paraId="7D4BD3AB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7.2.  Informational References  . . . . . . . . . . . . . . . .  12</w:t>
      </w:r>
    </w:p>
    <w:p w14:paraId="61044200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Authors' Addresses  . . . . . . . . . . . . . . . . . . . . . . .  12</w:t>
      </w:r>
    </w:p>
    <w:p w14:paraId="7B64F601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6B3E75C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1.  Introduction</w:t>
      </w:r>
    </w:p>
    <w:p w14:paraId="563A39F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p w14:paraId="12CEF315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Section 4.8 of [RFC7854] defines </w:t>
      </w:r>
      <w:del w:id="0" w:author="Graf Thomas, INI-NET-VNC-E2E" w:date="2025-05-19T07:58:00Z">
        <w:r w:rsidRPr="000C0DA3" w:rsidDel="001D5F1C">
          <w:rPr>
            <w:rFonts w:ascii="Courier New" w:hAnsi="Courier New" w:cs="Courier New"/>
            <w:lang w:val="en-US"/>
          </w:rPr>
          <w:delText>a number of</w:delText>
        </w:r>
      </w:del>
      <w:ins w:id="1" w:author="Graf Thomas, INI-NET-VNC-E2E" w:date="2025-05-19T07:58:00Z">
        <w:r w:rsidR="001D5F1C" w:rsidRPr="000C0DA3">
          <w:rPr>
            <w:rFonts w:ascii="Courier New" w:hAnsi="Courier New" w:cs="Courier New"/>
            <w:lang w:val="en-US"/>
          </w:rPr>
          <w:t>several</w:t>
        </w:r>
      </w:ins>
      <w:r w:rsidRPr="000C0DA3">
        <w:rPr>
          <w:rFonts w:ascii="Courier New" w:hAnsi="Courier New" w:cs="Courier New"/>
          <w:lang w:val="en-US"/>
        </w:rPr>
        <w:t xml:space="preserve"> different BGP Monitoring</w:t>
      </w:r>
    </w:p>
    <w:p w14:paraId="28501624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Protocol (BMP) statistics types to observe major events that occur on</w:t>
      </w:r>
    </w:p>
    <w:p w14:paraId="236E2EAF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 monitored router.  Stats</w:t>
      </w:r>
      <w:ins w:id="2" w:author="Graf Thomas, INI-NET-VNC-E2E" w:date="2025-05-19T08:10:00Z">
        <w:r>
          <w:rPr>
            <w:rFonts w:ascii="Courier New" w:hAnsi="Courier New" w:cs="Courier New"/>
            <w:lang w:val="en-US"/>
          </w:rPr>
          <w:t xml:space="preserve"> Reports</w:t>
        </w:r>
      </w:ins>
      <w:r w:rsidRPr="000C0DA3">
        <w:rPr>
          <w:rFonts w:ascii="Courier New" w:hAnsi="Courier New" w:cs="Courier New"/>
          <w:lang w:val="en-US"/>
        </w:rPr>
        <w:t xml:space="preserve"> are </w:t>
      </w:r>
      <w:ins w:id="3" w:author="Graf Thomas, INI-NET-VNC-E2E" w:date="2025-05-19T08:10:00Z">
        <w:r>
          <w:rPr>
            <w:rFonts w:ascii="Courier New" w:hAnsi="Courier New" w:cs="Courier New"/>
            <w:lang w:val="en-US"/>
          </w:rPr>
          <w:t xml:space="preserve">measured in </w:t>
        </w:r>
      </w:ins>
      <w:r w:rsidRPr="000C0DA3">
        <w:rPr>
          <w:rFonts w:ascii="Courier New" w:hAnsi="Courier New" w:cs="Courier New"/>
          <w:lang w:val="en-US"/>
        </w:rPr>
        <w:t>either counters or gauges.</w:t>
      </w:r>
    </w:p>
    <w:p w14:paraId="5501AD9D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Section 6.2 of [RFC8671] also defines several BMP statistics types</w:t>
      </w:r>
    </w:p>
    <w:p w14:paraId="3C6E4929" w14:textId="77777777"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for Adj-RIB-Out of a monitored router.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document defines new gauges for BMP statistics message.  The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format of the BMP statistics message remains </w:t>
      </w:r>
      <w:del w:id="4" w:author="Graf Thomas, INI-NET-VNC-E2E" w:date="2025-05-19T07:59:00Z">
        <w:r w:rsidRPr="000C0DA3" w:rsidDel="001D5F1C">
          <w:rPr>
            <w:rFonts w:ascii="Courier New" w:hAnsi="Courier New" w:cs="Courier New"/>
            <w:lang w:val="en-US"/>
          </w:rPr>
          <w:delText>same as defined in</w:delText>
        </w:r>
      </w:del>
      <w:ins w:id="5" w:author="Graf Thomas, INI-NET-VNC-E2E" w:date="2025-05-19T07:59:00Z">
        <w:r w:rsidR="001D5F1C">
          <w:rPr>
            <w:rFonts w:ascii="Courier New" w:hAnsi="Courier New" w:cs="Courier New"/>
            <w:lang w:val="en-US"/>
          </w:rPr>
          <w:t>unchanged from</w:t>
        </w:r>
      </w:ins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[RFC7854].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1.1.  Requirements Language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capitals, as shown here.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 terminology in this document aligns with [RFC7854] and [RFC8671].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2.  Statistics Definition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section defines different statistics type for Adj-RIB-In and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Adj-RIB-Out monitoring type.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 [Page 2]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2.1.  Adj-RIB-In Statistics Definition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18: (64-bit Gauge) Current number of routes in Adj-RIBs-In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Pre-Policy [RFC7854].  Note that this gauge updates stats type 7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defined in [RFC7854] and makes it an explicit for Adj-RIBs-In Pre-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Policy</w:t>
      </w:r>
      <w:del w:id="6" w:author="Graf Thomas, INI-NET-VNC-E2E" w:date="2025-05-19T07:59:00Z">
        <w:r w:rsidRPr="000C0DA3" w:rsidDel="001D5F1C">
          <w:rPr>
            <w:rFonts w:ascii="Courier New" w:hAnsi="Courier New" w:cs="Courier New"/>
            <w:lang w:val="en-US"/>
          </w:rPr>
          <w:delText xml:space="preserve"> </w:delText>
        </w:r>
      </w:del>
      <w:r w:rsidRPr="000C0DA3">
        <w:rPr>
          <w:rFonts w:ascii="Courier New" w:hAnsi="Courier New" w:cs="Courier New"/>
          <w:lang w:val="en-US"/>
        </w:rPr>
        <w:t>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19: (64-bit Gauge) Current number of routes in per-Address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Family Identifier (AFI)/Subsequent Address Family Identifier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(SAFI) Adj-RIBs-In Pre-Policy.  Note that this gauge is similar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from stats type 9 defined in [RFC7854] and makes it </w:t>
      </w:r>
      <w:proofErr w:type="spellStart"/>
      <w:r w:rsidRPr="000C0DA3">
        <w:rPr>
          <w:rFonts w:ascii="Courier New" w:hAnsi="Courier New" w:cs="Courier New"/>
          <w:lang w:val="en-US"/>
        </w:rPr>
        <w:t>a</w:t>
      </w:r>
      <w:proofErr w:type="spellEnd"/>
      <w:r w:rsidRPr="000C0DA3">
        <w:rPr>
          <w:rFonts w:ascii="Courier New" w:hAnsi="Courier New" w:cs="Courier New"/>
          <w:lang w:val="en-US"/>
        </w:rPr>
        <w:t xml:space="preserve"> explicit for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Adj-RIBs-In Pre-Policy.  The value is structured as: 2-byte AFI,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1-byte SAFI, followed by a 64-bit Gauge.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20: (64-bit Gauge) Current number of routes in Adj-RIBs-In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[RFC7854].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21: (64-bit Gauge) Current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Adj-RIBs-In Post-Policy.  The value is structured as: 2-byte AFI,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1-byte SAFI, followed by a 64-bit Gauge.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22: (64-bit Gauge) Current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rejected by inbound policy.  Note that this gauge is different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from stats type 0 defined in [RFC7854].  The stats type 0 in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[RFC7854] is a 32-counter which is monotonically increasing number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and doesn't represent the current number of routes rejected by an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inbound policy due to ongoing configuration changes.  The value is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structured as: 2-byte AFI, 1-byte SAFI, followed by a 64-bit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Gauge.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23: (64-bit Gauge)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accepted by inbound policy.  The value is structured as: 2-byte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AFI, 1-byte SAFI, followed by a 64-bit Gauge.  Some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implementations, or configurations in implementations, MAY discard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routes that do not match policy and thus the accepted count and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the Adj-RIB-In counts will be identical in such cases.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24: (64-bit Gauge)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selected as primary route.  The value is structured as: 2-byte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AFI, 1-byte SAFI, followed by a 64-bit Gauge.  </w:t>
      </w:r>
      <w:commentRangeStart w:id="7"/>
      <w:r w:rsidRPr="000C0DA3">
        <w:rPr>
          <w:rFonts w:ascii="Courier New" w:hAnsi="Courier New" w:cs="Courier New"/>
          <w:lang w:val="en-US"/>
        </w:rPr>
        <w:t>A primary route is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 recursive or non-recursive path whose next-hop resolution ends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with an adjacency [I-</w:t>
      </w:r>
      <w:proofErr w:type="spellStart"/>
      <w:r w:rsidRPr="000C0DA3">
        <w:rPr>
          <w:rFonts w:ascii="Courier New" w:hAnsi="Courier New" w:cs="Courier New"/>
          <w:lang w:val="en-US"/>
        </w:rPr>
        <w:t>D.ietf</w:t>
      </w:r>
      <w:proofErr w:type="spellEnd"/>
      <w:r w:rsidRPr="000C0DA3">
        <w:rPr>
          <w:rFonts w:ascii="Courier New" w:hAnsi="Courier New" w:cs="Courier New"/>
          <w:lang w:val="en-US"/>
        </w:rPr>
        <w:t>-</w:t>
      </w:r>
      <w:proofErr w:type="spellStart"/>
      <w:r w:rsidRPr="000C0DA3">
        <w:rPr>
          <w:rFonts w:ascii="Courier New" w:hAnsi="Courier New" w:cs="Courier New"/>
          <w:lang w:val="en-US"/>
        </w:rPr>
        <w:t>rtgwg</w:t>
      </w:r>
      <w:proofErr w:type="spellEnd"/>
      <w:r w:rsidRPr="000C0DA3">
        <w:rPr>
          <w:rFonts w:ascii="Courier New" w:hAnsi="Courier New" w:cs="Courier New"/>
          <w:lang w:val="en-US"/>
        </w:rPr>
        <w:t>-</w:t>
      </w:r>
      <w:proofErr w:type="spellStart"/>
      <w:r w:rsidRPr="000C0DA3">
        <w:rPr>
          <w:rFonts w:ascii="Courier New" w:hAnsi="Courier New" w:cs="Courier New"/>
          <w:lang w:val="en-US"/>
        </w:rPr>
        <w:t>bgp</w:t>
      </w:r>
      <w:proofErr w:type="spellEnd"/>
      <w:r w:rsidRPr="000C0DA3">
        <w:rPr>
          <w:rFonts w:ascii="Courier New" w:hAnsi="Courier New" w:cs="Courier New"/>
          <w:lang w:val="en-US"/>
        </w:rPr>
        <w:t>-pic].  A prefix can have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more than one primary path if multipath</w:t>
      </w:r>
      <w:ins w:id="8" w:author="Graf Thomas, INI-NET-VNC-E2E" w:date="2025-05-19T07:51:00Z">
        <w:r w:rsidR="000C0DA3">
          <w:rPr>
            <w:rFonts w:ascii="Courier New" w:hAnsi="Courier New" w:cs="Courier New"/>
            <w:lang w:val="en-US"/>
          </w:rPr>
          <w:t xml:space="preserve"> as described in </w:t>
        </w:r>
        <w:r w:rsidR="000C0DA3" w:rsidRPr="000C0DA3">
          <w:rPr>
            <w:rFonts w:ascii="Courier New" w:hAnsi="Courier New" w:cs="Courier New"/>
            <w:lang w:val="en-US"/>
          </w:rPr>
          <w:t>draft-</w:t>
        </w:r>
        <w:proofErr w:type="spellStart"/>
        <w:r w:rsidR="000C0DA3" w:rsidRPr="000C0DA3">
          <w:rPr>
            <w:rFonts w:ascii="Courier New" w:hAnsi="Courier New" w:cs="Courier New"/>
            <w:lang w:val="en-US"/>
          </w:rPr>
          <w:t>lapukhov</w:t>
        </w:r>
        <w:proofErr w:type="spellEnd"/>
        <w:r w:rsidR="000C0DA3" w:rsidRPr="000C0DA3">
          <w:rPr>
            <w:rFonts w:ascii="Courier New" w:hAnsi="Courier New" w:cs="Courier New"/>
            <w:lang w:val="en-US"/>
          </w:rPr>
          <w:t>-</w:t>
        </w:r>
        <w:proofErr w:type="spellStart"/>
        <w:r w:rsidR="000C0DA3" w:rsidRPr="000C0DA3">
          <w:rPr>
            <w:rFonts w:ascii="Courier New" w:hAnsi="Courier New" w:cs="Courier New"/>
            <w:lang w:val="en-US"/>
          </w:rPr>
          <w:t>bgp</w:t>
        </w:r>
        <w:proofErr w:type="spellEnd"/>
        <w:r w:rsidR="000C0DA3" w:rsidRPr="000C0DA3">
          <w:rPr>
            <w:rFonts w:ascii="Courier New" w:hAnsi="Courier New" w:cs="Courier New"/>
            <w:lang w:val="en-US"/>
          </w:rPr>
          <w:t>-</w:t>
        </w:r>
        <w:proofErr w:type="spellStart"/>
        <w:r w:rsidR="000C0DA3" w:rsidRPr="000C0DA3">
          <w:rPr>
            <w:rFonts w:ascii="Courier New" w:hAnsi="Courier New" w:cs="Courier New"/>
            <w:lang w:val="en-US"/>
          </w:rPr>
          <w:t>ecmp</w:t>
        </w:r>
        <w:proofErr w:type="spellEnd"/>
        <w:r w:rsidR="000C0DA3" w:rsidRPr="000C0DA3">
          <w:rPr>
            <w:rFonts w:ascii="Courier New" w:hAnsi="Courier New" w:cs="Courier New"/>
            <w:lang w:val="en-US"/>
          </w:rPr>
          <w:t>-considerations</w:t>
        </w:r>
      </w:ins>
      <w:r w:rsidRPr="000C0DA3">
        <w:rPr>
          <w:rFonts w:ascii="Courier New" w:hAnsi="Courier New" w:cs="Courier New"/>
          <w:lang w:val="en-US"/>
        </w:rPr>
        <w:t xml:space="preserve"> is configured.  A best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path is also considered as a primary path.</w:t>
      </w:r>
      <w:commentRangeEnd w:id="7"/>
      <w:r w:rsidR="000C0DA3">
        <w:rPr>
          <w:rStyle w:val="CommentReference"/>
          <w:rFonts w:asciiTheme="minorHAnsi" w:hAnsiTheme="minorHAnsi"/>
        </w:rPr>
        <w:commentReference w:id="7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25: (64-bit Gauge)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selected as a backup route.  The value is structured as: 2-byte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AFI, 1-byte SAFI, followed by a 64-bit Gauge.  A backup path is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 [Page 3]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also installed in the Loc-RIB, but it is not used until some or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all primary paths become unreachable.  Backup paths are used for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fast convergence in the event of failures.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26: (64-bit Gauge)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suppressed by configured route damping policy.  The value is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structured as: 2-byte AFI, 1-byte SAFI, followed by a 64-bit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Gauge.  Suppressed refers to a path which has been declared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suppressed by the BGP Route Flap Damping mechanism as described in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Section 2.2 of [RFC2439].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27: (64-bit Gauge) Number of routes in per-AFI/SAFI marked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as stale by any configuration.  The value is structured as: 2-byte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AFI, 1-byte SAFI, followed by a 64-bit Gauge.  Stale refers to a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path which has been declared stale by the BGP Graceful Restart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mechanism as described in Section 4.1 of [RFC4724], such as the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routes filtered by a remote peer through application of policies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during a graceful restart.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28: (64-bit Gauge) Number of routes in per-AFI/SAFI marked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as stale by Long-Lived Graceful Restart (LLGR).  The value is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structured as: 2-byte AFI, 1-byte SAFI, followed by a 64-bit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Gauge.  Stale refers to a path which has been declared stale by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the BGP LLGR mechanism as described in Section 4.3 of [RFC9494].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29: (64-bit Gauge) Number of routes left until reaching the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received route threshold as defined in Section 6.7 of [RFC4271].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30: (64-bit Gauge) Number of routes in per-AFI/SAFI left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until reaching the received route threshold as defined in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Section 6.7 of [RFC4271].  The value is structured as: 2-byte AFI,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1-byte SAFI, followed by a 64-bit Gauge.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31: (64-bit Gauge) Number of routes left until reaching a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license-customized route threshold.  This value is affected by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whether a customized license exists for the relevant address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family, and when the customized license is installed.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32: (64-bit Gauge) Number of routes in per-AFI/SAFI left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until reaching a license-customized route threshold.  This value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is affected by whether a customized license exists for the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relevant address family, and when the customized license is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installed.  The value is structured as: 2-byte AFI, 1-byte SAFI,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followed by a 64-bit Gauge.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33: (64-bit Gauge) Current Number of routes rejected by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exceeding the length threshold of </w:t>
      </w:r>
      <w:ins w:id="9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10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 [Page 4]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34: (64-bit Gauge) Current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rejected by exceeding the length threshold of </w:t>
      </w:r>
      <w:ins w:id="11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12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 xml:space="preserve">. </w:t>
      </w:r>
      <w:del w:id="13" w:author="Graf Thomas, INI-NET-VNC-E2E" w:date="2025-05-19T08:07:00Z">
        <w:r w:rsidRPr="000C0DA3" w:rsidDel="00F8507D">
          <w:rPr>
            <w:rFonts w:ascii="Courier New" w:hAnsi="Courier New" w:cs="Courier New"/>
            <w:lang w:val="en-US"/>
          </w:rPr>
          <w:delText xml:space="preserve"> </w:delText>
        </w:r>
      </w:del>
      <w:r w:rsidRPr="000C0DA3">
        <w:rPr>
          <w:rFonts w:ascii="Courier New" w:hAnsi="Courier New" w:cs="Courier New"/>
          <w:lang w:val="en-US"/>
        </w:rPr>
        <w:t>The value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is structured as: 2-byte AFI, 1-byte SAFI, followed by a 64-bit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Gauge.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35: (64-bit Gauge) Current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Adj-RIBs-In Post-Policy invalidated through the Route Origin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Authorization (ROA) of Resource Public Key Infrastructure (RPKI)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[RFC6811].  This is total number of routes invalidated due to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origin Autonomous System (AS) number mismatch and prefix length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mismatch.  The value is structured as: 2-byte AFI, 1-byte SAFI,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followed by a 64-bit Gauge.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36: (64-bit Gauge) Current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Adj-RIBs-In Post-Policy validated by verifying route origin AS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number through the ROA of RPKI [RFC6811].  The value is structured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as: 2-byte AFI, 1-byte SAFI, followed by a 64-bit Gauge.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37: (64-bit Gauge) Current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Adj-RIBs-In Post-Policy not found by verifying route origin AS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number through the ROA of RPKI [RFC6811].  The value is structured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as: 2-byte AFI, 1-byte SAFI, followed by a 64-bit Gauge.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2.2.  Adj-RIB-Out Statistics Definition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38: (64-bit Gauge) Current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rejected by outbound policy.  These routes are active routes which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should otherwise would have been advertised in absence of outbound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policy which rejected them.  The value is structured as: 2-byte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AFI, 1-byte SAFI, followed by a 64-bit Gauge.  This counter only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considers routes distributed from Loc-RIB into the Adj-RIBs-Out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and does not include cases like BGP add-paths [RFC7911].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39: (64-bit Gauge) Current Number of routes refused to be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sent by exceeding the length threshold of </w:t>
      </w:r>
      <w:ins w:id="14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15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40: (64-bit Gauge) Current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refused to be sent by exceeding the length threshold of </w:t>
      </w:r>
      <w:ins w:id="16" w:author="Graf Thomas, INI-NET-VNC-E2E" w:date="2025-05-19T08:08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17" w:author="Graf Thomas, INI-NET-VNC-E2E" w:date="2025-05-19T08:08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The value is structured as: 2-byte AFI, 1-byte SAFI, followed by a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64-bit Gauge.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41: (64-bit Gauge) Current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Adj-RIBs-Out Post-Policy invalidated through the ROA of RPKI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[RFC6811].  This is total number of routes invalidated due to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origin AS number mismatch and prefix length mismatch.  The value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is structured as: 2-byte AFI, 1-byte SAFI, followed by a 64-bit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Gauge.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 [Page 5]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42: (64-bit Gauge) Current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Adj-RIBs-Out Post-Policy validated by verifying route origin AS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number through the ROA of RPKI [RFC6811].  The value is structured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as: 2-byte AFI, 1-byte SAFI, followed by a 64-bit Gauge.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43: (64-bit Gauge) Current Number of routes in per-AFI/SAFI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Adj-RIBs-Out Post-Policy not found by verifying route origin AS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number through the ROA of RPKI [RFC6811].  The value is structured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as: 2-byte AFI, 1-byte SAFI, followed by a 64-bit Gauge.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3.  IANA Considerations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IANA has assigned the following new parameters in the BMP Statistics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Types registry, part of the BMP parameters registry group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(https://www.iana.org/assignments/bmp-parameters/bmp-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</w:t>
      </w:r>
      <w:proofErr w:type="spellStart"/>
      <w:r w:rsidRPr="000C0DA3">
        <w:rPr>
          <w:rFonts w:ascii="Courier New" w:hAnsi="Courier New" w:cs="Courier New"/>
          <w:lang w:val="en-US"/>
        </w:rPr>
        <w:t>parameters.xhtml</w:t>
      </w:r>
      <w:proofErr w:type="spellEnd"/>
      <w:r w:rsidRPr="000C0DA3">
        <w:rPr>
          <w:rFonts w:ascii="Courier New" w:hAnsi="Courier New" w:cs="Courier New"/>
          <w:lang w:val="en-US"/>
        </w:rPr>
        <w:t>).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document requests IANA to update the reference cited for the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entries with the RFC number to be assigned to this document.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18: Number of routes currently in Adj-RIBs-In Pre-Policy.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19: Number of routes currently in per-AFI/SAFI Adj-RIBs-In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Pre-Policy.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20: Number of routes currently in Adj-RIBs-In Post-Policy.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21: Number of routes currently in per-AFI/SAFI Adj-RIBs-In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22: Number of routes currently in per-AFI/SAFI rejected by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inbound policy.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23: Number of routes currently in per-AFI/SAFI accepted by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inbound policy.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24: Number of routes currently in per-AFI/SAFI selected as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primary route.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25: Number of routes currently in per-AFI/SAFI selected as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a backup route.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26: Number of routes in per-AFI/SAFI suppressed by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configured route damping policy.</w:t>
      </w:r>
    </w:p>
    <w:p w:rsidR="00F8507D" w:rsidRPr="000C0DA3" w:rsidDel="001D5F1C" w:rsidRDefault="00F8507D" w:rsidP="00F94D8C">
      <w:pPr>
        <w:pStyle w:val="PlainText"/>
        <w:rPr>
          <w:del w:id="18" w:author="Graf Thomas, INI-NET-VNC-E2E" w:date="2025-05-19T08:01:00Z"/>
          <w:rFonts w:ascii="Courier New" w:hAnsi="Courier New" w:cs="Courier New"/>
          <w:lang w:val="en-US"/>
        </w:rPr>
      </w:pPr>
      <w:commentRangeStart w:id="19"/>
      <w:r w:rsidRPr="000C0DA3">
        <w:rPr>
          <w:rFonts w:ascii="Courier New" w:hAnsi="Courier New" w:cs="Courier New"/>
          <w:lang w:val="en-US"/>
        </w:rPr>
        <w:t xml:space="preserve">   *  Type = 27: Number of routes in per-AFI/SAFI marked as stale by </w:t>
      </w:r>
      <w:del w:id="20" w:author="Graf Thomas, INI-NET-VNC-E2E" w:date="2025-05-19T08:01:00Z">
        <w:r w:rsidRPr="000C0DA3" w:rsidDel="001D5F1C">
          <w:rPr>
            <w:rFonts w:ascii="Courier New" w:hAnsi="Courier New" w:cs="Courier New"/>
            <w:lang w:val="en-US"/>
          </w:rPr>
          <w:delText>any</w:delText>
        </w:r>
      </w:del>
    </w:p>
    <w:p w:rsidR="00F8507D" w:rsidRPr="000C0DA3" w:rsidRDefault="00F8507D" w:rsidP="001D5F1C">
      <w:pPr>
        <w:pStyle w:val="PlainText"/>
        <w:rPr>
          <w:rFonts w:ascii="Courier New" w:hAnsi="Courier New" w:cs="Courier New"/>
          <w:lang w:val="en-US"/>
        </w:rPr>
      </w:pPr>
      <w:del w:id="21" w:author="Graf Thomas, INI-NET-VNC-E2E" w:date="2025-05-19T08:01:00Z">
        <w:r w:rsidRPr="000C0DA3" w:rsidDel="001D5F1C">
          <w:rPr>
            <w:rFonts w:ascii="Courier New" w:hAnsi="Courier New" w:cs="Courier New"/>
            <w:lang w:val="en-US"/>
          </w:rPr>
          <w:delText xml:space="preserve">      configuration</w:delText>
        </w:r>
      </w:del>
      <w:ins w:id="22" w:author="Graf Thomas, INI-NET-VNC-E2E" w:date="2025-05-19T08:01:00Z">
        <w:r w:rsidR="001D5F1C">
          <w:rPr>
            <w:rFonts w:ascii="Courier New" w:hAnsi="Courier New" w:cs="Courier New"/>
            <w:lang w:val="en-US"/>
          </w:rPr>
          <w:t>Graceful Restart</w:t>
        </w:r>
      </w:ins>
      <w:r w:rsidRPr="000C0DA3">
        <w:rPr>
          <w:rFonts w:ascii="Courier New" w:hAnsi="Courier New" w:cs="Courier New"/>
          <w:lang w:val="en-US"/>
        </w:rPr>
        <w:t>.</w:t>
      </w:r>
      <w:commentRangeEnd w:id="19"/>
      <w:r w:rsidR="001D5F1C">
        <w:rPr>
          <w:rStyle w:val="CommentReference"/>
          <w:rFonts w:asciiTheme="minorHAnsi" w:hAnsiTheme="minorHAnsi"/>
        </w:rPr>
        <w:commentReference w:id="19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 [Page 6]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commentRangeStart w:id="23"/>
      <w:r w:rsidRPr="000C0DA3">
        <w:rPr>
          <w:rFonts w:ascii="Courier New" w:hAnsi="Courier New" w:cs="Courier New"/>
          <w:lang w:val="en-US"/>
        </w:rPr>
        <w:t xml:space="preserve">   *  Type = 28: Number of routes in per-AFI/SAFI marked as stale by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</w:t>
      </w:r>
      <w:del w:id="24" w:author="Graf Thomas, INI-NET-VNC-E2E" w:date="2025-05-19T08:01:00Z">
        <w:r w:rsidRPr="000C0DA3" w:rsidDel="001D5F1C">
          <w:rPr>
            <w:rFonts w:ascii="Courier New" w:hAnsi="Courier New" w:cs="Courier New"/>
            <w:lang w:val="en-US"/>
          </w:rPr>
          <w:delText>LLGR</w:delText>
        </w:r>
      </w:del>
      <w:ins w:id="25" w:author="Graf Thomas, INI-NET-VNC-E2E" w:date="2025-05-19T08:01:00Z">
        <w:r w:rsidR="001D5F1C">
          <w:rPr>
            <w:rFonts w:ascii="Courier New" w:hAnsi="Courier New" w:cs="Courier New"/>
            <w:lang w:val="en-US"/>
          </w:rPr>
          <w:t>Long Lived Graceful Restart</w:t>
        </w:r>
      </w:ins>
      <w:r w:rsidRPr="000C0DA3">
        <w:rPr>
          <w:rFonts w:ascii="Courier New" w:hAnsi="Courier New" w:cs="Courier New"/>
          <w:lang w:val="en-US"/>
        </w:rPr>
        <w:t>.</w:t>
      </w:r>
      <w:commentRangeEnd w:id="23"/>
      <w:r w:rsidR="001D5F1C">
        <w:rPr>
          <w:rStyle w:val="CommentReference"/>
          <w:rFonts w:asciiTheme="minorHAnsi" w:hAnsiTheme="minorHAnsi"/>
        </w:rPr>
        <w:commentReference w:id="23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29: Number of routes left until reaching the received route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threshold.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30: Number of routes in per-AFI/SAFI left until reaching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the received route threshold.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31: Number of routes left until reaching a license-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customized route threshold.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32: Number of routes in per-AFI/SAFI left until reaching a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license-customized route threshold.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33: Number of routes currently rejected due to exceeding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the length threshold of </w:t>
      </w:r>
      <w:ins w:id="26" w:author="Graf Thomas, INI-NET-VNC-E2E" w:date="2025-05-19T08:06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27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34: Number of routes currently in per-AFI/SAFI rejected due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to exceeding the length threshold of </w:t>
      </w:r>
      <w:ins w:id="28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29" w:author="Graf Thomas, INI-NET-VNC-E2E" w:date="2025-05-19T08:07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35: Number of routes currently in per-AFI/SAFI Adj-RIBs-In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invalidated after verifying route origin AS number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through the ROA of RPKI.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36: Number of routes currently in per-AFI/SAFI Adj-RIBs-In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validated after verifying route origin AS number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through the ROA of RPKI.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37: Number of routes currently in per-AFI/SAFI Adj-RIBs-In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not found after verifying route origin AS number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through the ROA of RPKI.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38: Number of routes currently in per-AFI/SAFI rejected by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outbound policy.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39: Number of routes currently refused by exceeding the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</w:t>
      </w:r>
      <w:r w:rsidRPr="000C0DA3">
        <w:rPr>
          <w:rFonts w:ascii="Courier New" w:hAnsi="Courier New" w:cs="Courier New"/>
          <w:lang w:val="en-US"/>
        </w:rPr>
        <w:t xml:space="preserve">length threshold of </w:t>
      </w:r>
      <w:ins w:id="30" w:author="Graf Thomas, INI-NET-VNC-E2E" w:date="2025-05-19T08:06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31" w:author="Graf Thomas, INI-NET-VNC-E2E" w:date="2025-05-19T08:06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40: Number of routes currently in per-AFI/SAFI refused by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exceeding </w:t>
      </w:r>
      <w:r w:rsidRPr="000C0DA3">
        <w:rPr>
          <w:rFonts w:ascii="Courier New" w:hAnsi="Courier New" w:cs="Courier New"/>
          <w:lang w:val="en-US"/>
        </w:rPr>
        <w:t xml:space="preserve">the </w:t>
      </w:r>
      <w:r w:rsidRPr="000C0DA3">
        <w:rPr>
          <w:rFonts w:ascii="Courier New" w:hAnsi="Courier New" w:cs="Courier New"/>
          <w:lang w:val="en-US"/>
        </w:rPr>
        <w:t xml:space="preserve">length threshold of </w:t>
      </w:r>
      <w:ins w:id="32" w:author="Graf Thomas, INI-NET-VNC-E2E" w:date="2025-05-19T08:06:00Z">
        <w:r>
          <w:rPr>
            <w:rFonts w:ascii="Courier New" w:hAnsi="Courier New" w:cs="Courier New"/>
            <w:lang w:val="en-US"/>
          </w:rPr>
          <w:t xml:space="preserve">the </w:t>
        </w:r>
      </w:ins>
      <w:r w:rsidRPr="000C0DA3">
        <w:rPr>
          <w:rFonts w:ascii="Courier New" w:hAnsi="Courier New" w:cs="Courier New"/>
          <w:lang w:val="en-US"/>
        </w:rPr>
        <w:t>AS-PATH</w:t>
      </w:r>
      <w:ins w:id="33" w:author="Graf Thomas, INI-NET-VNC-E2E" w:date="2025-05-19T08:06:00Z">
        <w:r>
          <w:rPr>
            <w:rFonts w:ascii="Courier New" w:hAnsi="Courier New" w:cs="Courier New"/>
            <w:lang w:val="en-US"/>
          </w:rPr>
          <w:t xml:space="preserve"> attribute</w:t>
        </w:r>
      </w:ins>
      <w:r w:rsidRPr="000C0DA3">
        <w:rPr>
          <w:rFonts w:ascii="Courier New" w:hAnsi="Courier New" w:cs="Courier New"/>
          <w:lang w:val="en-US"/>
        </w:rPr>
        <w:t>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41: Number of routes currently in per-AFI/SAFI Adj-RIBs-Out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invalidated after verifying route origin AS number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through the ROA of RPKI.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 [Page 7]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42: Number of routes currently in per-AFI/SAFI Adj-RIBs-Out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validated after verifying route origin AS number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through the ROA of RPKI.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Type = 43: Number of routes currently in per-AFI/SAFI Adj-RIBs-Out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Post-Policy not found after verifying route origin AS number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through the ROA of RPKI.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4.  Security Considerations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 considerations in Section 11 of [RFC7854] apply to this document.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It is also believed that this document does not add any additional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security considerations.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5.  Implementation Status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Note to the RFC Editor - remove this section before publication, as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well as remove the reference to [RFC7942].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This section records the status of known implementations of the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protocol defined by this specification at the time of posting of this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Internet-</w:t>
      </w:r>
      <w:r w:rsidRPr="000C0DA3">
        <w:rPr>
          <w:rFonts w:ascii="Courier New" w:hAnsi="Courier New" w:cs="Courier New"/>
          <w:lang w:val="en-US"/>
        </w:rPr>
        <w:t>Draft, and</w:t>
      </w:r>
      <w:r w:rsidRPr="000C0DA3">
        <w:rPr>
          <w:rFonts w:ascii="Courier New" w:hAnsi="Courier New" w:cs="Courier New"/>
          <w:lang w:val="en-US"/>
        </w:rPr>
        <w:t xml:space="preserve"> is based on a proposal described in [RFC7942].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 description of implementations in this section is intended to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assist the IETF in its decision processes in progressing drafts to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RFCs.  Please note that the listing of any individual implementation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here does not imply endorsement by the IETF.  Furthermore, no effort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has been spent to verify the information presented here that was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supplied by IETF contributors.  This is not intended as, and must not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be construed to be, a catalog of available implementations or their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features.  Readers are advised to note that other implementations may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exist.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According to [RFC7942], "this will allow reviewers and working groups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to assign due consideration to documents that have the benefit of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running code, which may serve as evidence of valuable experimentation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and feedback that have made the implemented protocols more mature.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It is up to the individual working groups to use this information as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they see fit".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5.1.  Juniper Networks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Organization: Juniper Networks.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Implementation: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Description: Below RIB-IN statistics are implemented.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18.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 [Page 8]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19.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20.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21.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22.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23.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26.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27.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28.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35.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36.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37.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Maturity Level: Demo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Coverage: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Version: Draft-05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Licensing: N/A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Implementation experience: Nothing specific.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Contact: msri@juniper.net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Last updated: January 20, 2025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5.2.  New H3C Technologies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Organization: New H3C Technologies.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Implementation: H3C CR16000, CR19000 series routers implementation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of New BMP Statistics Type.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Description: Below New types have been implemented in above-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mentioned New H3C Products (running Version 7.1.086 and above).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18.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 [Page 9]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19.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20.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21.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22.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23.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24.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25.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29.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30.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31.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32.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33.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34.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35.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36.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37.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38.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39.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-  Type = 40.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Maturity Level: Demo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Coverage: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Version: Draft-05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Licensing: N/A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Implementation experience: Nothing specific.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[Page 10]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Contact: linchangwang.04414@h3c.com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*  Last updated: January 20, 2025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6.  Acknowledgements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 author would like to thank Jeff Haas and Mohamed Boucadair for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their valuable input.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7.  References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7.1.  Normative References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[RFC2119]  </w:t>
      </w:r>
      <w:proofErr w:type="spellStart"/>
      <w:r w:rsidRPr="000C0DA3">
        <w:rPr>
          <w:rFonts w:ascii="Courier New" w:hAnsi="Courier New" w:cs="Courier New"/>
          <w:lang w:val="en-US"/>
        </w:rPr>
        <w:t>Bradner</w:t>
      </w:r>
      <w:proofErr w:type="spellEnd"/>
      <w:r w:rsidRPr="000C0DA3">
        <w:rPr>
          <w:rFonts w:ascii="Courier New" w:hAnsi="Courier New" w:cs="Courier New"/>
          <w:lang w:val="en-US"/>
        </w:rPr>
        <w:t>, S., "Key words for use in RFCs to Indicate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[RFC2439]  Villamizar, C., Chandra, R., and R. Govindan, "BGP Route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Flap Damping", RFC 2439, DOI 10.17487/RFC2439, November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1998, &lt;https://www.rfc-editor.org/info/rfc2439&gt;.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[RFC4271]  </w:t>
      </w:r>
      <w:proofErr w:type="spellStart"/>
      <w:r w:rsidRPr="000C0DA3">
        <w:rPr>
          <w:rFonts w:ascii="Courier New" w:hAnsi="Courier New" w:cs="Courier New"/>
          <w:lang w:val="en-US"/>
        </w:rPr>
        <w:t>Rekhter</w:t>
      </w:r>
      <w:proofErr w:type="spellEnd"/>
      <w:r w:rsidRPr="000C0DA3">
        <w:rPr>
          <w:rFonts w:ascii="Courier New" w:hAnsi="Courier New" w:cs="Courier New"/>
          <w:lang w:val="en-US"/>
        </w:rPr>
        <w:t>, Y., Ed., Li, T., Ed., and S. Hares, Ed., "A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Border Gateway Protocol 4 (BGP-4)", RFC 4271,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DOI 10.17487/RFC4271, January 2006,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&lt;https://www.rfc-editor.org/info/rfc4271&gt;.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[RFC4724]  </w:t>
      </w:r>
      <w:proofErr w:type="spellStart"/>
      <w:r w:rsidRPr="000C0DA3">
        <w:rPr>
          <w:rFonts w:ascii="Courier New" w:hAnsi="Courier New" w:cs="Courier New"/>
          <w:lang w:val="en-US"/>
        </w:rPr>
        <w:t>Sangli</w:t>
      </w:r>
      <w:proofErr w:type="spellEnd"/>
      <w:r w:rsidRPr="000C0DA3">
        <w:rPr>
          <w:rFonts w:ascii="Courier New" w:hAnsi="Courier New" w:cs="Courier New"/>
          <w:lang w:val="en-US"/>
        </w:rPr>
        <w:t>, S., Chen, E., Fernando, R., Scudder, J., and Y.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0C0DA3">
        <w:rPr>
          <w:rFonts w:ascii="Courier New" w:hAnsi="Courier New" w:cs="Courier New"/>
          <w:lang w:val="en-US"/>
        </w:rPr>
        <w:t>Rekhter</w:t>
      </w:r>
      <w:proofErr w:type="spellEnd"/>
      <w:r w:rsidRPr="000C0DA3">
        <w:rPr>
          <w:rFonts w:ascii="Courier New" w:hAnsi="Courier New" w:cs="Courier New"/>
          <w:lang w:val="en-US"/>
        </w:rPr>
        <w:t>, "Graceful Restart Mechanism for BGP", RFC 4724,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DOI 10.17487/RFC4724, January 2007,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&lt;https://www.rfc-editor.org/info/rfc4724&gt;.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[RFC6811]  Mohapatra, P., Scudder, J., Ward, D., Bush, R., and R.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0C0DA3">
        <w:rPr>
          <w:rFonts w:ascii="Courier New" w:hAnsi="Courier New" w:cs="Courier New"/>
          <w:lang w:val="en-US"/>
        </w:rPr>
        <w:t>Austein</w:t>
      </w:r>
      <w:proofErr w:type="spellEnd"/>
      <w:r w:rsidRPr="000C0DA3">
        <w:rPr>
          <w:rFonts w:ascii="Courier New" w:hAnsi="Courier New" w:cs="Courier New"/>
          <w:lang w:val="en-US"/>
        </w:rPr>
        <w:t>, "BGP Prefix Origin Validation", RFC 6811,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DOI 10.17487/RFC6811, January 2013,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&lt;https://www.rfc-editor.org/info/rfc6811&gt;.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[RFC7854]  Scudder, J., Ed., Fernando, R., and S. Stuart, "BGP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Monitoring Protocol (BMP)", RFC 7854,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DOI 10.17487/RFC7854, June 2016,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&lt;https://www.rfc-editor.org/info/rfc7854&gt;.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[RFC7911]  Walton, D., Retana, A., Chen, E., and J. Scudder,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"Advertisement of Multiple Paths in BGP", RFC 7911,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DOI 10.17487/RFC7911, July 2016,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&lt;https://www.rfc-editor.org/info/rfc7911&gt;.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[Page 11]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[RFC8174]  Leiba, B., "Ambiguity of Uppercase vs Lowercase in RFC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[RFC8671]  Evens, T., Bayraktar, S., Lucente, P., Mi, P., and S.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Zhuang, "Support for Adj-RIB-Out in the BGP Monitoring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Protocol (BMP)", RFC 8671, DOI 10.17487/RFC8671, November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2019, &lt;https://www.rfc-editor.org/info/rfc8671&gt;.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[RFC9494]  </w:t>
      </w:r>
      <w:proofErr w:type="spellStart"/>
      <w:r w:rsidRPr="000C0DA3">
        <w:rPr>
          <w:rFonts w:ascii="Courier New" w:hAnsi="Courier New" w:cs="Courier New"/>
          <w:lang w:val="en-US"/>
        </w:rPr>
        <w:t>Uttaro</w:t>
      </w:r>
      <w:proofErr w:type="spellEnd"/>
      <w:r w:rsidRPr="000C0DA3">
        <w:rPr>
          <w:rFonts w:ascii="Courier New" w:hAnsi="Courier New" w:cs="Courier New"/>
          <w:lang w:val="en-US"/>
        </w:rPr>
        <w:t>, J., Chen, E., Decraene, B., and J. Scudder, "Long-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Lived Graceful Restart for BGP", RFC 9494,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DOI 10.17487/RFC9494, November 2023,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&lt;https://www.rfc-editor.org/info/rfc9494&gt;.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7.2.  Informational References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[I-</w:t>
      </w:r>
      <w:proofErr w:type="spellStart"/>
      <w:r w:rsidRPr="000C0DA3">
        <w:rPr>
          <w:rFonts w:ascii="Courier New" w:hAnsi="Courier New" w:cs="Courier New"/>
          <w:lang w:val="en-US"/>
        </w:rPr>
        <w:t>D.ietf</w:t>
      </w:r>
      <w:proofErr w:type="spellEnd"/>
      <w:r w:rsidRPr="000C0DA3">
        <w:rPr>
          <w:rFonts w:ascii="Courier New" w:hAnsi="Courier New" w:cs="Courier New"/>
          <w:lang w:val="en-US"/>
        </w:rPr>
        <w:t>-</w:t>
      </w:r>
      <w:proofErr w:type="spellStart"/>
      <w:r w:rsidRPr="000C0DA3">
        <w:rPr>
          <w:rFonts w:ascii="Courier New" w:hAnsi="Courier New" w:cs="Courier New"/>
          <w:lang w:val="en-US"/>
        </w:rPr>
        <w:t>rtgwg</w:t>
      </w:r>
      <w:proofErr w:type="spellEnd"/>
      <w:r w:rsidRPr="000C0DA3">
        <w:rPr>
          <w:rFonts w:ascii="Courier New" w:hAnsi="Courier New" w:cs="Courier New"/>
          <w:lang w:val="en-US"/>
        </w:rPr>
        <w:t>-</w:t>
      </w:r>
      <w:proofErr w:type="spellStart"/>
      <w:r w:rsidRPr="000C0DA3">
        <w:rPr>
          <w:rFonts w:ascii="Courier New" w:hAnsi="Courier New" w:cs="Courier New"/>
          <w:lang w:val="en-US"/>
        </w:rPr>
        <w:t>bgp</w:t>
      </w:r>
      <w:proofErr w:type="spellEnd"/>
      <w:r w:rsidRPr="000C0DA3">
        <w:rPr>
          <w:rFonts w:ascii="Courier New" w:hAnsi="Courier New" w:cs="Courier New"/>
          <w:lang w:val="en-US"/>
        </w:rPr>
        <w:t>-pic]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Bashandy, A., Filsfils, C., and P. Mohapatra, "BGP Prefix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Independent Convergence", Work in Progress, Internet-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Draft, draft-ietf-rtgwg-bgp-pic-22, 20 April 2025,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&lt;https://datatracker.ietf.org/doc/html/draft-ietf-rtgwg-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bgp-pic-22&gt;.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[RFC7942]  Sheffer, Y. and A. Farrel, "Improving Awareness of Running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Code: The Implementation Status Section", BCP 205,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RFC 7942, DOI 10.17487/RFC7942, July 2016,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           &lt;https://www.rfc-editor.org/info/rfc7942&gt;.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Authors' Addresses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Mukul Srivastava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Juniper Networks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10 Technology Park Dr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Westford, MA 01886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United States of America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Email: msri@juniper.net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Yisong Liu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China Mobile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32 </w:t>
      </w:r>
      <w:proofErr w:type="spellStart"/>
      <w:r w:rsidRPr="000C0DA3">
        <w:rPr>
          <w:rFonts w:ascii="Courier New" w:hAnsi="Courier New" w:cs="Courier New"/>
          <w:lang w:val="en-US"/>
        </w:rPr>
        <w:t>Xuanwumen</w:t>
      </w:r>
      <w:proofErr w:type="spellEnd"/>
      <w:r w:rsidRPr="000C0DA3">
        <w:rPr>
          <w:rFonts w:ascii="Courier New" w:hAnsi="Courier New" w:cs="Courier New"/>
          <w:lang w:val="en-US"/>
        </w:rPr>
        <w:t xml:space="preserve"> West Street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Beijing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Xicheng District, 100053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China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Email: liuyisong@chinamobile.com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[Page 12]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br w:type="page"/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lastRenderedPageBreak/>
        <w:t>Internet-Draft             BMP New Statistics                 April 2025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</w:t>
      </w:r>
      <w:proofErr w:type="spellStart"/>
      <w:r w:rsidRPr="000C0DA3">
        <w:rPr>
          <w:rFonts w:ascii="Courier New" w:hAnsi="Courier New" w:cs="Courier New"/>
          <w:lang w:val="en-US"/>
        </w:rPr>
        <w:t>Changwang</w:t>
      </w:r>
      <w:proofErr w:type="spellEnd"/>
      <w:r w:rsidRPr="000C0DA3">
        <w:rPr>
          <w:rFonts w:ascii="Courier New" w:hAnsi="Courier New" w:cs="Courier New"/>
          <w:lang w:val="en-US"/>
        </w:rPr>
        <w:t xml:space="preserve"> Lin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New H3C Technologies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8 Yongjia North Road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Beijing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</w:t>
      </w:r>
      <w:proofErr w:type="spellStart"/>
      <w:r w:rsidRPr="000C0DA3">
        <w:rPr>
          <w:rFonts w:ascii="Courier New" w:hAnsi="Courier New" w:cs="Courier New"/>
          <w:lang w:val="en-US"/>
        </w:rPr>
        <w:t>Haidian</w:t>
      </w:r>
      <w:proofErr w:type="spellEnd"/>
      <w:r w:rsidRPr="000C0DA3">
        <w:rPr>
          <w:rFonts w:ascii="Courier New" w:hAnsi="Courier New" w:cs="Courier New"/>
          <w:lang w:val="en-US"/>
        </w:rPr>
        <w:t xml:space="preserve"> District, 100094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China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Email: linchangwang.04414@h3c.com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</w:t>
      </w:r>
      <w:proofErr w:type="spellStart"/>
      <w:r w:rsidRPr="000C0DA3">
        <w:rPr>
          <w:rFonts w:ascii="Courier New" w:hAnsi="Courier New" w:cs="Courier New"/>
          <w:lang w:val="en-US"/>
        </w:rPr>
        <w:t>Jinming</w:t>
      </w:r>
      <w:proofErr w:type="spellEnd"/>
      <w:r w:rsidRPr="000C0DA3">
        <w:rPr>
          <w:rFonts w:ascii="Courier New" w:hAnsi="Courier New" w:cs="Courier New"/>
          <w:lang w:val="en-US"/>
        </w:rPr>
        <w:t xml:space="preserve"> Li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China Mobile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32 </w:t>
      </w:r>
      <w:proofErr w:type="spellStart"/>
      <w:r w:rsidRPr="000C0DA3">
        <w:rPr>
          <w:rFonts w:ascii="Courier New" w:hAnsi="Courier New" w:cs="Courier New"/>
          <w:lang w:val="en-US"/>
        </w:rPr>
        <w:t>Xuanwumen</w:t>
      </w:r>
      <w:proofErr w:type="spellEnd"/>
      <w:r w:rsidRPr="000C0DA3">
        <w:rPr>
          <w:rFonts w:ascii="Courier New" w:hAnsi="Courier New" w:cs="Courier New"/>
          <w:lang w:val="en-US"/>
        </w:rPr>
        <w:t xml:space="preserve"> West Street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Beijing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Xicheng District, 100053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China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 xml:space="preserve">   Email: lijinming@chinamobile.com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  <w:r w:rsidRPr="000C0DA3">
        <w:rPr>
          <w:rFonts w:ascii="Courier New" w:hAnsi="Courier New" w:cs="Courier New"/>
          <w:lang w:val="en-US"/>
        </w:rPr>
        <w:t>Srivastava, et al.       Expires 26 October 2025               [Page 13]</w:t>
      </w:r>
    </w:p>
    <w:p w:rsidR="00F8507D" w:rsidRPr="000C0DA3" w:rsidRDefault="00F8507D" w:rsidP="00F94D8C">
      <w:pPr>
        <w:pStyle w:val="PlainText"/>
        <w:rPr>
          <w:rFonts w:ascii="Courier New" w:hAnsi="Courier New" w:cs="Courier New"/>
          <w:lang w:val="en-US"/>
        </w:rPr>
      </w:pPr>
    </w:p>
    <w:sectPr w:rsidR="00000000" w:rsidRPr="000C0DA3" w:rsidSect="00F94D8C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Graf Thomas, INI-NET-VNC-E2E" w:date="2025-05-19T07:52:00Z" w:initials="TG">
    <w:p w14:paraId="37B84882" w14:textId="77777777" w:rsidR="000C0DA3" w:rsidRDefault="000C0DA3" w:rsidP="000C0DA3">
      <w:pPr>
        <w:pStyle w:val="CommentText"/>
      </w:pPr>
      <w:r>
        <w:rPr>
          <w:rStyle w:val="CommentReference"/>
        </w:rPr>
        <w:annotationRef/>
      </w:r>
      <w:r>
        <w:t xml:space="preserve">That aligns with </w:t>
      </w:r>
      <w:hyperlink r:id="rId1" w:history="1">
        <w:r w:rsidRPr="00DE1871">
          <w:rPr>
            <w:rStyle w:val="Hyperlink"/>
          </w:rPr>
          <w:t>https://datatracker.ietf.org/doc/html/draft-cppy-grow-bmp-path-marking-tlv-12#section-2.1</w:t>
        </w:r>
      </w:hyperlink>
      <w:r>
        <w:t xml:space="preserve"> definitions</w:t>
      </w:r>
    </w:p>
  </w:comment>
  <w:comment w:id="19" w:author="Graf Thomas, INI-NET-VNC-E2E" w:date="2025-05-19T08:03:00Z" w:initials="TG">
    <w:p w14:paraId="7543A84F" w14:textId="77777777" w:rsidR="001D5F1C" w:rsidRDefault="001D5F1C" w:rsidP="001D5F1C">
      <w:pPr>
        <w:pStyle w:val="CommentText"/>
      </w:pPr>
      <w:r>
        <w:rPr>
          <w:rStyle w:val="CommentReference"/>
        </w:rPr>
        <w:annotationRef/>
      </w:r>
      <w:r>
        <w:t>Should match Section 2.1 definition</w:t>
      </w:r>
    </w:p>
  </w:comment>
  <w:comment w:id="23" w:author="Graf Thomas, INI-NET-VNC-E2E" w:date="2025-05-19T08:04:00Z" w:initials="TG">
    <w:p w14:paraId="2695F469" w14:textId="77777777" w:rsidR="001D5F1C" w:rsidRDefault="001D5F1C" w:rsidP="001D5F1C">
      <w:pPr>
        <w:pStyle w:val="CommentText"/>
      </w:pPr>
      <w:r>
        <w:rPr>
          <w:rStyle w:val="CommentReference"/>
        </w:rPr>
        <w:annotationRef/>
      </w:r>
      <w:r>
        <w:t>Avoid abbreviation in IANA and in this document since there is no terminology section.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B84882" w15:done="0"/>
  <w15:commentEx w15:paraId="7543A84F" w15:done="0"/>
  <w15:commentEx w15:paraId="2695F4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D7EEF00" w16cex:dateUtc="2025-05-19T05:52:00Z"/>
  <w16cex:commentExtensible w16cex:durableId="56C4F8BA" w16cex:dateUtc="2025-05-19T06:03:00Z"/>
  <w16cex:commentExtensible w16cex:durableId="1E2FB93B" w16cex:dateUtc="2025-05-19T0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B84882" w16cid:durableId="1D7EEF00"/>
  <w16cid:commentId w16cid:paraId="7543A84F" w16cid:durableId="56C4F8BA"/>
  <w16cid:commentId w16cid:paraId="2695F469" w16cid:durableId="1E2FB9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f Thomas, 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8C"/>
    <w:rsid w:val="000C0DA3"/>
    <w:rsid w:val="001D5F1C"/>
    <w:rsid w:val="00E62F8E"/>
    <w:rsid w:val="00F8507D"/>
    <w:rsid w:val="00F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1A80"/>
  <w15:chartTrackingRefBased/>
  <w15:docId w15:val="{FADAA89A-FDE6-4F73-AA04-F2169E3F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4D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4D8C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0C0DA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0D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0D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DA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0D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tracker.ietf.org/doc/html/draft-cppy-grow-bmp-path-marking-tlv-12#section-2.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3442</Words>
  <Characters>21689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INI-NET-VNC-E2E</dc:creator>
  <cp:keywords/>
  <dc:description/>
  <cp:lastModifiedBy>Graf Thomas, INI-NET-VNC-E2E</cp:lastModifiedBy>
  <cp:revision>2</cp:revision>
  <dcterms:created xsi:type="dcterms:W3CDTF">2025-05-19T06:11:00Z</dcterms:created>
  <dcterms:modified xsi:type="dcterms:W3CDTF">2025-05-19T06:11:00Z</dcterms:modified>
</cp:coreProperties>
</file>